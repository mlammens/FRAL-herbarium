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CAE" w:rsidRDefault="00EE2F09" w:rsidP="001F0CAE">
      <w:pPr>
        <w:rPr>
          <w:rFonts w:ascii="Times New Roman" w:hAnsi="Times New Roman" w:cs="Times New Roman"/>
          <w:b/>
        </w:rPr>
      </w:pPr>
      <w:r>
        <w:rPr>
          <w:rFonts w:ascii="Times New Roman" w:hAnsi="Times New Roman" w:cs="Times New Roman"/>
          <w:b/>
        </w:rPr>
        <w:t>Introduction</w:t>
      </w:r>
    </w:p>
    <w:p w:rsidR="000A1703" w:rsidRDefault="000A1703">
      <w:pPr>
        <w:rPr>
          <w:rFonts w:ascii="Times New Roman" w:hAnsi="Times New Roman" w:cs="Times New Roman"/>
        </w:rPr>
      </w:pPr>
    </w:p>
    <w:p w:rsidR="008E3E0E" w:rsidRDefault="0013797E">
      <w:pPr>
        <w:rPr>
          <w:rFonts w:ascii="Times New Roman" w:hAnsi="Times New Roman" w:cs="Times New Roman"/>
        </w:rPr>
      </w:pPr>
      <w:r>
        <w:rPr>
          <w:rFonts w:ascii="Times New Roman" w:hAnsi="Times New Roman" w:cs="Times New Roman"/>
        </w:rPr>
        <w:t xml:space="preserve">Invasive species have negative impacts on both natural ecosystems and the economy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sidR="008C03AF">
        <w:rPr>
          <w:rFonts w:ascii="Times New Roman" w:hAnsi="Times New Roman" w:cs="Times New Roman"/>
        </w:rPr>
        <w:fldChar w:fldCharType="separate"/>
      </w:r>
      <w:r w:rsidRPr="0013797E">
        <w:rPr>
          <w:rFonts w:ascii="Times New Roman" w:hAnsi="Times New Roman" w:cs="Times New Roman"/>
          <w:noProof/>
        </w:rPr>
        <w:t>(Pimentel et al. 2000)</w:t>
      </w:r>
      <w:r w:rsidR="008C03AF">
        <w:rPr>
          <w:rFonts w:ascii="Times New Roman" w:hAnsi="Times New Roman" w:cs="Times New Roman"/>
        </w:rPr>
        <w:fldChar w:fldCharType="end"/>
      </w:r>
      <w:r>
        <w:rPr>
          <w:rFonts w:ascii="Times New Roman" w:hAnsi="Times New Roman" w:cs="Times New Roman"/>
        </w:rPr>
        <w:t xml:space="preserve">. </w:t>
      </w:r>
      <w:r w:rsidR="00E3572B">
        <w:rPr>
          <w:rFonts w:ascii="Times New Roman" w:hAnsi="Times New Roman" w:cs="Times New Roman"/>
        </w:rPr>
        <w:t xml:space="preserve">As resource managers are often constrained by the amount of money and person hours that can be dedicated to invasive species management, it is vital that management strategies are efficient and effective. Key to developing such strategies is a fundamental understanding of the patterns and processes of range expansion of non-native invasive species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"ITEM-1", "issued" : { "date-parts" : [ [ "2001", "0" ] ] }, "page" : "305-332", "publisher" : "JSTOR", "title" : "The Population Biology of Invasive Specie",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&amp; Dukes 2007)" }, "properties" : { "noteIndex" : 0 }, "schema" : "https://github.com/citation-style-language/schema/raw/master/csl-citation.json" }</w:instrText>
      </w:r>
      <w:r w:rsidR="008C03AF">
        <w:rPr>
          <w:rFonts w:ascii="Times New Roman" w:hAnsi="Times New Roman" w:cs="Times New Roman"/>
        </w:rPr>
        <w:fldChar w:fldCharType="separate"/>
      </w:r>
      <w:r w:rsidR="00E3572B" w:rsidRPr="00262E67">
        <w:rPr>
          <w:rFonts w:ascii="Times New Roman" w:hAnsi="Times New Roman" w:cs="Times New Roman"/>
          <w:noProof/>
        </w:rPr>
        <w:t>(Sakai et al. 2001; Theoharides &amp; Dukes 2007)</w:t>
      </w:r>
      <w:r w:rsidR="008C03AF">
        <w:rPr>
          <w:rFonts w:ascii="Times New Roman" w:hAnsi="Times New Roman" w:cs="Times New Roman"/>
        </w:rPr>
        <w:fldChar w:fldCharType="end"/>
      </w:r>
      <w:r w:rsidR="00770DE1">
        <w:rPr>
          <w:rFonts w:ascii="Times New Roman" w:hAnsi="Times New Roman" w:cs="Times New Roman"/>
        </w:rPr>
        <w:t xml:space="preserve">, which has been the focus of much research (as reviewed in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"mendeley" : { "previouslyFormattedCitation" : "(Pysek &amp; Hulme 2005)" }, "properties" : { "noteIndex" : 0 }, "schema" : "https://github.com/citation-style-language/schema/raw/master/csl-citation.json" }</w:instrText>
      </w:r>
      <w:r w:rsidR="008C03AF">
        <w:rPr>
          <w:rFonts w:ascii="Times New Roman" w:hAnsi="Times New Roman" w:cs="Times New Roman"/>
        </w:rPr>
        <w:fldChar w:fldCharType="separate"/>
      </w:r>
      <w:r w:rsidR="00770DE1" w:rsidRPr="009A2B7B">
        <w:rPr>
          <w:rFonts w:ascii="Times New Roman" w:hAnsi="Times New Roman" w:cs="Times New Roman"/>
          <w:noProof/>
        </w:rPr>
        <w:t>(Pysek &amp; Hulme 2005)</w:t>
      </w:r>
      <w:r w:rsidR="008C03AF">
        <w:rPr>
          <w:rFonts w:ascii="Times New Roman" w:hAnsi="Times New Roman" w:cs="Times New Roman"/>
        </w:rPr>
        <w:fldChar w:fldCharType="end"/>
      </w:r>
      <w:r w:rsidR="008E3E0E">
        <w:rPr>
          <w:rFonts w:ascii="Times New Roman" w:hAnsi="Times New Roman" w:cs="Times New Roman"/>
        </w:rPr>
        <w:t xml:space="preserve"> and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"10.1111/j.1461-0248.2004.00687.x", "author" : [ { "dropping-particle" : "", "family" : "Hastings", "given" : "Alan", "non-dropping-particle" : "", "parse-names" : false, "suffix" : "" }, { "dropping-particle" : "", "family" : "Cuddington", "given" : "Kim", "non-dropping-particle" : "", "parse-names" : false, "suffix" : "" }, { "dropping-particle" : "", "family" : "Davies", "given" : "Kendi F", "non-dropping-particle" : "", "parse-names" : false, "suffix" : "" }, { "dropping-particle" : "", "family" : "Dugaw", "given" : "Christopher J", "non-dropping-particle" : "", "parse-names" : false, "suffix" : "" }, { "dropping-particle" : "", "family" : "Elmendorf", "given" : "Sarah", "non-dropping-particle" : "", "parse-names" : false, "suffix" : "" }, { "dropping-particle" : "", "family" : "Freestone", "given" : "Amy", "non-dropping-particle" : "", "parse-names" : false, "suffix" : "" }, { "dropping-particle" : "", "family" : "Harrison", "given" : "Susan", "non-dropping-particle" : "", "parse-names" : false, "suffix" : "" }, { "dropping-particle" : "", "family" : "Holland", "given" : "Matthew", "non-dropping-particle" : "", "parse-names" : false, "suffix" : "" }, { "dropping-particle" : "", "family" : "Lambrinos", "given" : "John", "non-dropping-particle" : "", "parse-names" : false, "suffix" : "" }, { "dropping-particle" : "", "family" : "Malvadkar", "given" : "Urmila", "non-dropping-particle" : "", "parse-names" : false, "suffix" : "" }, { "dropping-particle" : "", "family" : "Melbourne", "given" : "Brett A", "non-dropping-particle" : "", "parse-names" : false, "suffix" : "" }, { "dropping-particle" : "", "family" : "Moore", "given" : "Kara", "non-dropping-particle" : "", "parse-names" : false, "suffix" : "" }, { "dropping-particle" : "", "family" : "Taylor", "given" : "Caz", "non-dropping-particle" : "", "parse-names" : false, "suffix" : "" }, { "dropping-particle" : "", "family" : "Thomson", "given" : "Diane", "non-dropping-particle" : "", "parse-names" : false, "suffix" : "" } ], "container-title" : "Ecology Letters", "id" : "ITEM-1", "issue" : "1", "issued" : { "date-parts" : [ [ "2005", "0" ] ] }, "page" : "91-101", "title" : "The spatial spread of invasions: new developments in theory and evidence", "type" : "article-journal", "volume" : "8" }, "uris" : [ "http://www.mendeley.com/documents/?uuid=e321433f-0155-4f48-a367-657796cd2977" ] } ], "mendeley" : { "previouslyFormattedCitation" : "(Hastings et al. 2005)" }, "properties" : { "noteIndex" : 0 }, "schema" : "https://github.com/citation-style-language/schema/raw/master/csl-citation.json" }</w:instrText>
      </w:r>
      <w:r w:rsidR="008C03AF">
        <w:rPr>
          <w:rFonts w:ascii="Times New Roman" w:hAnsi="Times New Roman" w:cs="Times New Roman"/>
        </w:rPr>
        <w:fldChar w:fldCharType="separate"/>
      </w:r>
      <w:r w:rsidR="008E3E0E" w:rsidRPr="007C1835">
        <w:rPr>
          <w:rFonts w:ascii="Times New Roman" w:hAnsi="Times New Roman" w:cs="Times New Roman"/>
          <w:noProof/>
        </w:rPr>
        <w:t>(Hastings et al. 2005)</w:t>
      </w:r>
      <w:r w:rsidR="008C03AF">
        <w:rPr>
          <w:rFonts w:ascii="Times New Roman" w:hAnsi="Times New Roman" w:cs="Times New Roman"/>
        </w:rPr>
        <w:fldChar w:fldCharType="end"/>
      </w:r>
      <w:r w:rsidR="008E3E0E">
        <w:rPr>
          <w:rFonts w:ascii="Times New Roman" w:hAnsi="Times New Roman" w:cs="Times New Roman"/>
        </w:rPr>
        <w:t>)</w:t>
      </w:r>
      <w:r w:rsidR="00770DE1">
        <w:rPr>
          <w:rFonts w:ascii="Times New Roman" w:hAnsi="Times New Roman" w:cs="Times New Roman"/>
        </w:rPr>
        <w:t>.</w:t>
      </w:r>
      <w:r w:rsidR="00A71A76">
        <w:rPr>
          <w:rFonts w:ascii="Times New Roman" w:hAnsi="Times New Roman" w:cs="Times New Roman"/>
        </w:rPr>
        <w:t xml:space="preserve"> One remaining gap in our knowledge of species invasions is a lack of full understanding of the population dynamics going on during the transition from a species that has established self-sustaining populations in a novel region to one that is rapidly expanding in abundance and area of occupancy.  The length of time between population establishment and the beginning of rapid expansion is referred to as the lag-phase</w:t>
      </w:r>
      <w:r w:rsidR="00781BE3">
        <w:rPr>
          <w:rFonts w:ascii="Times New Roman" w:hAnsi="Times New Roman" w:cs="Times New Roman"/>
        </w:rPr>
        <w:t xml:space="preserve"> (also referred to as lag-time, lag duration, or lag)</w:t>
      </w:r>
      <w:r w:rsidR="001D42C4">
        <w:rPr>
          <w:rFonts w:ascii="Times New Roman" w:hAnsi="Times New Roman" w:cs="Times New Roman"/>
        </w:rPr>
        <w:t>, and is considered to be a time during which rates of population growth, both in numbers and in area, are relatively small</w:t>
      </w:r>
      <w:r w:rsidR="00A71A76">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BT  - Plant invasions: General aspects and special problems",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"ITEM-2", "issued" : { "date-parts" : [ [ "2001", "0" ] ] }, "page" : "305-332", "publisher" : "JSTOR", "title" : "The Population Biology of Invasive Specie", "type" : "article-journal", "volume" : "32" }, "uris" : [ "http://www.mendeley.com/documents/?uuid=562ffd10-bd8a-4f63-a1e1-6a0f9d502db4" ] }, { "id" : "ITEM-3", "itemData" : { "author" : [ { "dropping-particle" : "", "family" : "Pysek", "given" : "P",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"(Kowarik 1995; Crooks &amp; Soul\u00e9 1999; Sakai et al. 2001; Pysek &amp; Hulme 2005; Theoharides &amp; Dukes 2007)" }, "properties" : { "noteIndex" : 0 }, "schema" : "https://github.com/citation-style-language/schema/raw/master/csl-citation.json" }</w:instrText>
      </w:r>
      <w:r w:rsidR="008C03AF">
        <w:rPr>
          <w:rFonts w:ascii="Times New Roman" w:hAnsi="Times New Roman" w:cs="Times New Roman"/>
        </w:rPr>
        <w:fldChar w:fldCharType="separate"/>
      </w:r>
      <w:r w:rsidR="00A71A76" w:rsidRPr="00A71A76">
        <w:rPr>
          <w:rFonts w:ascii="Times New Roman" w:hAnsi="Times New Roman" w:cs="Times New Roman"/>
          <w:noProof/>
        </w:rPr>
        <w:t>(Kowarik 1995; Crooks &amp; Soulé 1999; Sakai et al. 2001; Pysek &amp; Hulme 2005; Theoharides &amp; Dukes 2007)</w:t>
      </w:r>
      <w:r w:rsidR="008C03AF">
        <w:rPr>
          <w:rFonts w:ascii="Times New Roman" w:hAnsi="Times New Roman" w:cs="Times New Roman"/>
        </w:rPr>
        <w:fldChar w:fldCharType="end"/>
      </w:r>
      <w:r w:rsidR="00A71A76">
        <w:rPr>
          <w:rFonts w:ascii="Times New Roman" w:hAnsi="Times New Roman" w:cs="Times New Roman"/>
        </w:rPr>
        <w:t>.</w:t>
      </w:r>
    </w:p>
    <w:p w:rsidR="001D42C4" w:rsidRDefault="001D42C4" w:rsidP="001E6DE7">
      <w:pPr>
        <w:rPr>
          <w:rFonts w:ascii="Times New Roman" w:hAnsi="Times New Roman" w:cs="Times New Roman"/>
        </w:rPr>
      </w:pPr>
    </w:p>
    <w:p w:rsidR="00EE4168" w:rsidRDefault="001E6DE7">
      <w:pPr>
        <w:rPr>
          <w:rFonts w:ascii="Times New Roman" w:hAnsi="Times New Roman" w:cs="Times New Roman"/>
        </w:rPr>
      </w:pPr>
      <w:r w:rsidRPr="006A0E25">
        <w:rPr>
          <w:rFonts w:ascii="Times New Roman" w:hAnsi="Times New Roman" w:cs="Times New Roman"/>
        </w:rPr>
        <w:t xml:space="preserve">All </w:t>
      </w:r>
      <w:r>
        <w:rPr>
          <w:rFonts w:ascii="Times New Roman" w:hAnsi="Times New Roman" w:cs="Times New Roman"/>
        </w:rPr>
        <w:t xml:space="preserve">range expanding </w:t>
      </w:r>
      <w:r w:rsidRPr="006A0E25">
        <w:rPr>
          <w:rFonts w:ascii="Times New Roman" w:hAnsi="Times New Roman" w:cs="Times New Roman"/>
        </w:rPr>
        <w:t>species should have at least a</w:t>
      </w:r>
      <w:r>
        <w:rPr>
          <w:rFonts w:ascii="Times New Roman" w:hAnsi="Times New Roman" w:cs="Times New Roman"/>
        </w:rPr>
        <w:t xml:space="preserve">n </w:t>
      </w:r>
      <w:r w:rsidR="001D7E36">
        <w:rPr>
          <w:rFonts w:ascii="Times New Roman" w:hAnsi="Times New Roman" w:cs="Times New Roman"/>
          <w:b/>
        </w:rPr>
        <w:t>inherent lag-</w:t>
      </w:r>
      <w:r w:rsidRPr="00200D12">
        <w:rPr>
          <w:rFonts w:ascii="Times New Roman" w:hAnsi="Times New Roman" w:cs="Times New Roman"/>
          <w:b/>
        </w:rPr>
        <w:t>phase</w:t>
      </w:r>
      <w:r>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8C03AF">
        <w:rPr>
          <w:rFonts w:ascii="Times New Roman" w:hAnsi="Times New Roman" w:cs="Times New Roman"/>
        </w:rPr>
        <w:fldChar w:fldCharType="separate"/>
      </w:r>
      <w:r w:rsidRPr="00EE206F">
        <w:rPr>
          <w:rFonts w:ascii="Times New Roman" w:hAnsi="Times New Roman" w:cs="Times New Roman"/>
          <w:noProof/>
        </w:rPr>
        <w:t>(Crooks &amp; Soulé 1999)</w:t>
      </w:r>
      <w:r w:rsidR="008C03AF">
        <w:rPr>
          <w:rFonts w:ascii="Times New Roman" w:hAnsi="Times New Roman" w:cs="Times New Roman"/>
        </w:rPr>
        <w:fldChar w:fldCharType="end"/>
      </w:r>
      <w:r w:rsidRPr="006A0E25">
        <w:rPr>
          <w:rFonts w:ascii="Times New Roman" w:hAnsi="Times New Roman" w:cs="Times New Roman"/>
        </w:rPr>
        <w:t xml:space="preserve">, </w:t>
      </w:r>
      <w:r>
        <w:rPr>
          <w:rFonts w:ascii="Times New Roman" w:hAnsi="Times New Roman" w:cs="Times New Roman"/>
        </w:rPr>
        <w:t xml:space="preserve">due to </w:t>
      </w:r>
      <w:r w:rsidRPr="006A0E25">
        <w:rPr>
          <w:rFonts w:ascii="Times New Roman" w:hAnsi="Times New Roman" w:cs="Times New Roman"/>
        </w:rPr>
        <w:t xml:space="preserve">time constraints </w:t>
      </w:r>
      <w:r w:rsidR="008B04DF">
        <w:rPr>
          <w:rFonts w:ascii="Times New Roman" w:hAnsi="Times New Roman" w:cs="Times New Roman"/>
        </w:rPr>
        <w:t>intrinsic to</w:t>
      </w:r>
      <w:r w:rsidRPr="006A0E25">
        <w:rPr>
          <w:rFonts w:ascii="Times New Roman" w:hAnsi="Times New Roman" w:cs="Times New Roman"/>
        </w:rPr>
        <w:t xml:space="preserve"> population</w:t>
      </w:r>
      <w:r>
        <w:rPr>
          <w:rFonts w:ascii="Times New Roman" w:hAnsi="Times New Roman" w:cs="Times New Roman"/>
        </w:rPr>
        <w:t xml:space="preserve"> growth and</w:t>
      </w:r>
      <w:r w:rsidRPr="006A0E25">
        <w:rPr>
          <w:rFonts w:ascii="Times New Roman" w:hAnsi="Times New Roman" w:cs="Times New Roman"/>
        </w:rPr>
        <w:t xml:space="preserve"> establishment, such as generation time and time to fir</w:t>
      </w:r>
      <w:r>
        <w:rPr>
          <w:rFonts w:ascii="Times New Roman" w:hAnsi="Times New Roman" w:cs="Times New Roman"/>
        </w:rPr>
        <w:t xml:space="preserve">st reproduction. </w:t>
      </w:r>
      <w:r w:rsidR="001D42C4">
        <w:rPr>
          <w:rFonts w:ascii="Times New Roman" w:hAnsi="Times New Roman" w:cs="Times New Roman"/>
        </w:rPr>
        <w:t xml:space="preserve">Assuming population growth can be described </w:t>
      </w:r>
      <w:r w:rsidR="005354B5">
        <w:rPr>
          <w:rFonts w:ascii="Times New Roman" w:hAnsi="Times New Roman" w:cs="Times New Roman"/>
        </w:rPr>
        <w:t>as</w:t>
      </w:r>
      <w:r w:rsidR="001D42C4">
        <w:rPr>
          <w:rFonts w:ascii="Times New Roman" w:hAnsi="Times New Roman" w:cs="Times New Roman"/>
        </w:rPr>
        <w:t xml:space="preserve"> an exponential growth process (</w:t>
      </w:r>
      <w:r w:rsidR="001D7E36">
        <w:rPr>
          <w:rFonts w:ascii="Times New Roman" w:hAnsi="Times New Roman" w:cs="Times New Roman"/>
        </w:rPr>
        <w:t>a defensible assumption</w:t>
      </w:r>
      <w:r w:rsidR="001D42C4">
        <w:rPr>
          <w:rFonts w:ascii="Times New Roman" w:hAnsi="Times New Roman" w:cs="Times New Roman"/>
        </w:rPr>
        <w:t xml:space="preserve"> when population size is much lower than population carrying capacity)</w:t>
      </w:r>
      <w:r w:rsidR="001D7E36">
        <w:rPr>
          <w:rFonts w:ascii="Times New Roman" w:hAnsi="Times New Roman" w:cs="Times New Roman"/>
        </w:rPr>
        <w:t xml:space="preserve">, the inherent lag-phase </w:t>
      </w:r>
      <w:r w:rsidR="006D1361">
        <w:rPr>
          <w:rFonts w:ascii="Times New Roman" w:hAnsi="Times New Roman" w:cs="Times New Roman"/>
        </w:rPr>
        <w:t>can be</w:t>
      </w:r>
      <w:r w:rsidR="001D7E36">
        <w:rPr>
          <w:rFonts w:ascii="Times New Roman" w:hAnsi="Times New Roman" w:cs="Times New Roman"/>
        </w:rPr>
        <w:t xml:space="preserve"> described as the part of the </w:t>
      </w:r>
      <w:commentRangeStart w:id="0"/>
      <w:r w:rsidR="001D7E36">
        <w:rPr>
          <w:rFonts w:ascii="Times New Roman" w:hAnsi="Times New Roman" w:cs="Times New Roman"/>
        </w:rPr>
        <w:t xml:space="preserve">exponential growth curve </w:t>
      </w:r>
      <w:commentRangeEnd w:id="0"/>
      <w:r w:rsidR="0015407B">
        <w:rPr>
          <w:rStyle w:val="CommentReference"/>
        </w:rPr>
        <w:commentReference w:id="0"/>
      </w:r>
      <w:r w:rsidR="001D7E36">
        <w:rPr>
          <w:rFonts w:ascii="Times New Roman" w:hAnsi="Times New Roman" w:cs="Times New Roman"/>
        </w:rPr>
        <w:t xml:space="preserve">where the slope </w:t>
      </w:r>
      <w:commentRangeStart w:id="1"/>
      <w:r w:rsidR="001D7E36">
        <w:rPr>
          <w:rFonts w:ascii="Times New Roman" w:hAnsi="Times New Roman" w:cs="Times New Roman"/>
        </w:rPr>
        <w:t xml:space="preserve">is </w:t>
      </w:r>
      <w:r w:rsidR="006D1361">
        <w:rPr>
          <w:rFonts w:ascii="Times New Roman" w:hAnsi="Times New Roman" w:cs="Times New Roman"/>
        </w:rPr>
        <w:t xml:space="preserve">small </w:t>
      </w:r>
      <w:commentRangeEnd w:id="1"/>
      <w:r w:rsidR="00240A13">
        <w:rPr>
          <w:rStyle w:val="CommentReference"/>
        </w:rPr>
        <w:commentReference w:id="1"/>
      </w:r>
      <w:r w:rsidR="006D1361">
        <w:rPr>
          <w:rFonts w:ascii="Times New Roman" w:hAnsi="Times New Roman" w:cs="Times New Roman"/>
        </w:rPr>
        <w:t>(</w:t>
      </w:r>
      <w:r w:rsidR="001D7E36">
        <w:rPr>
          <w:rFonts w:ascii="Times New Roman" w:hAnsi="Times New Roman" w:cs="Times New Roman"/>
        </w:rPr>
        <w:t>close to zero</w:t>
      </w:r>
      <w:r w:rsidR="005462D7">
        <w:rPr>
          <w:rFonts w:ascii="Times New Roman" w:hAnsi="Times New Roman" w:cs="Times New Roman"/>
        </w:rPr>
        <w:t>)</w:t>
      </w:r>
      <w:r w:rsidR="001D7E36">
        <w:rPr>
          <w:rFonts w:ascii="Times New Roman" w:hAnsi="Times New Roman" w:cs="Times New Roman"/>
        </w:rPr>
        <w:t xml:space="preserve">. </w:t>
      </w:r>
      <w:commentRangeStart w:id="2"/>
      <w:r w:rsidR="001D7E36">
        <w:rPr>
          <w:rFonts w:ascii="Times New Roman" w:hAnsi="Times New Roman" w:cs="Times New Roman"/>
        </w:rPr>
        <w:t>In such models, there exists a point when the slope rapidly increases, corresponding to rapid increase in population size</w:t>
      </w:r>
      <w:commentRangeEnd w:id="2"/>
      <w:r w:rsidR="00240A13">
        <w:rPr>
          <w:rStyle w:val="CommentReference"/>
        </w:rPr>
        <w:commentReference w:id="2"/>
      </w:r>
      <w:r w:rsidR="001D7E36">
        <w:rPr>
          <w:rFonts w:ascii="Times New Roman" w:hAnsi="Times New Roman" w:cs="Times New Roman"/>
        </w:rPr>
        <w:t xml:space="preserve">. </w:t>
      </w:r>
      <w:r w:rsidR="001D42C4">
        <w:rPr>
          <w:rFonts w:ascii="Times New Roman" w:hAnsi="Times New Roman" w:cs="Times New Roman"/>
        </w:rPr>
        <w:t xml:space="preserve"> </w:t>
      </w:r>
      <w:r>
        <w:rPr>
          <w:rFonts w:ascii="Times New Roman" w:hAnsi="Times New Roman" w:cs="Times New Roman"/>
        </w:rPr>
        <w:t xml:space="preserve">However, many </w:t>
      </w:r>
      <w:r w:rsidR="001D7E36">
        <w:rPr>
          <w:rFonts w:ascii="Times New Roman" w:hAnsi="Times New Roman" w:cs="Times New Roman"/>
        </w:rPr>
        <w:t xml:space="preserve">observed </w:t>
      </w:r>
      <w:r>
        <w:rPr>
          <w:rFonts w:ascii="Times New Roman" w:hAnsi="Times New Roman" w:cs="Times New Roman"/>
        </w:rPr>
        <w:t>lag</w:t>
      </w:r>
      <w:r w:rsidR="001D7E36">
        <w:rPr>
          <w:rFonts w:ascii="Times New Roman" w:hAnsi="Times New Roman" w:cs="Times New Roman"/>
        </w:rPr>
        <w:t>-</w:t>
      </w:r>
      <w:r>
        <w:rPr>
          <w:rFonts w:ascii="Times New Roman" w:hAnsi="Times New Roman" w:cs="Times New Roman"/>
        </w:rPr>
        <w:t>phases</w:t>
      </w:r>
      <w:r w:rsidRPr="006A0E25">
        <w:rPr>
          <w:rFonts w:ascii="Times New Roman" w:hAnsi="Times New Roman" w:cs="Times New Roman"/>
        </w:rPr>
        <w:t xml:space="preserve"> </w:t>
      </w:r>
      <w:r w:rsidR="001D7E36">
        <w:rPr>
          <w:rFonts w:ascii="Times New Roman" w:hAnsi="Times New Roman" w:cs="Times New Roman"/>
        </w:rPr>
        <w:t xml:space="preserve">of invasive species </w:t>
      </w:r>
      <w:r w:rsidRPr="006A0E25">
        <w:rPr>
          <w:rFonts w:ascii="Times New Roman" w:hAnsi="Times New Roman" w:cs="Times New Roman"/>
        </w:rPr>
        <w:t xml:space="preserve">are </w:t>
      </w:r>
      <w:r>
        <w:rPr>
          <w:rFonts w:ascii="Times New Roman" w:hAnsi="Times New Roman" w:cs="Times New Roman"/>
        </w:rPr>
        <w:t xml:space="preserve">longer </w:t>
      </w:r>
      <w:r w:rsidR="001D7E36">
        <w:rPr>
          <w:rFonts w:ascii="Times New Roman" w:hAnsi="Times New Roman" w:cs="Times New Roman"/>
        </w:rPr>
        <w:t xml:space="preserve">than the </w:t>
      </w:r>
      <w:commentRangeStart w:id="3"/>
      <w:r w:rsidR="001D7E36">
        <w:rPr>
          <w:rFonts w:ascii="Times New Roman" w:hAnsi="Times New Roman" w:cs="Times New Roman"/>
        </w:rPr>
        <w:t>predicted inherent lag-</w:t>
      </w:r>
      <w:r>
        <w:rPr>
          <w:rFonts w:ascii="Times New Roman" w:hAnsi="Times New Roman" w:cs="Times New Roman"/>
        </w:rPr>
        <w:t>phase</w:t>
      </w:r>
      <w:commentRangeEnd w:id="3"/>
      <w:r w:rsidR="00240A13">
        <w:rPr>
          <w:rStyle w:val="CommentReference"/>
        </w:rPr>
        <w:commentReference w:id="3"/>
      </w:r>
      <w:r w:rsidRPr="006A0E25">
        <w:rPr>
          <w:rFonts w:ascii="Times New Roman" w:hAnsi="Times New Roman" w:cs="Times New Roman"/>
        </w:rPr>
        <w:t>. The potenti</w:t>
      </w:r>
      <w:r>
        <w:rPr>
          <w:rFonts w:ascii="Times New Roman" w:hAnsi="Times New Roman" w:cs="Times New Roman"/>
        </w:rPr>
        <w:t xml:space="preserve">al factors causing an </w:t>
      </w:r>
      <w:r w:rsidRPr="00200D12">
        <w:rPr>
          <w:rFonts w:ascii="Times New Roman" w:hAnsi="Times New Roman" w:cs="Times New Roman"/>
          <w:b/>
        </w:rPr>
        <w:t>extended lag phase</w:t>
      </w:r>
      <w:r w:rsidRPr="006A0E25">
        <w:rPr>
          <w:rFonts w:ascii="Times New Roman" w:hAnsi="Times New Roman" w:cs="Times New Roman"/>
        </w:rPr>
        <w:t xml:space="preserve"> are not well understood; several ecological and evolutionary processes may be involved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"Pysek", "given" : "P",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"container-title" : "Annual Review of Ecology and Systematics", "id" : "ITEM-3", "issued" : { "date-parts" : [ [ "2001", "0" ] ] }, "page" : "305-332", "publisher" : "JSTOR", "title" : "The Population Biology of Invasive Specie",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"Conceptual frameworks for biological invasions",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Pysek &amp; Hulme 2005; Gurevitch et al. 2011)" }, "properties" : { "noteIndex" : 0 }, "schema" : "https://github.com/citation-style-language/schema/raw/master/csl-citation.json" }</w:instrText>
      </w:r>
      <w:r w:rsidR="008C03AF">
        <w:rPr>
          <w:rFonts w:ascii="Times New Roman" w:hAnsi="Times New Roman" w:cs="Times New Roman"/>
        </w:rPr>
        <w:fldChar w:fldCharType="separate"/>
      </w:r>
      <w:r w:rsidR="003E010E" w:rsidRPr="003E010E">
        <w:rPr>
          <w:rFonts w:ascii="Times New Roman" w:hAnsi="Times New Roman" w:cs="Times New Roman"/>
          <w:noProof/>
        </w:rPr>
        <w:t>(Mack et al. 2000; Sakai et al. 2001; Pysek &amp; Hulme 2005; Gurevitch et al. 2011)</w:t>
      </w:r>
      <w:r w:rsidR="008C03AF">
        <w:rPr>
          <w:rFonts w:ascii="Times New Roman" w:hAnsi="Times New Roman" w:cs="Times New Roman"/>
        </w:rPr>
        <w:fldChar w:fldCharType="end"/>
      </w:r>
      <w:r>
        <w:rPr>
          <w:rFonts w:ascii="Times New Roman" w:hAnsi="Times New Roman" w:cs="Times New Roman"/>
        </w:rPr>
        <w:t xml:space="preserve">). </w:t>
      </w:r>
      <w:r w:rsidR="000F2BFE">
        <w:rPr>
          <w:rFonts w:ascii="Times New Roman" w:hAnsi="Times New Roman" w:cs="Times New Roman"/>
        </w:rPr>
        <w:t>In fact, in a recent study on lag-phase dynamics of weedy species in New Zealand</w:t>
      </w:r>
      <w:r w:rsidR="005354B5">
        <w:rPr>
          <w:rFonts w:ascii="Times New Roman" w:hAnsi="Times New Roman" w:cs="Times New Roman"/>
        </w:rPr>
        <w:t xml:space="preserve">, </w:t>
      </w:r>
      <w:proofErr w:type="spellStart"/>
      <w:r w:rsidR="005354B5">
        <w:rPr>
          <w:rFonts w:ascii="Times New Roman" w:hAnsi="Times New Roman" w:cs="Times New Roman"/>
        </w:rPr>
        <w:t>Aikio</w:t>
      </w:r>
      <w:proofErr w:type="spellEnd"/>
      <w:r w:rsidR="005354B5">
        <w:rPr>
          <w:rFonts w:ascii="Times New Roman" w:hAnsi="Times New Roman" w:cs="Times New Roman"/>
        </w:rPr>
        <w:t xml:space="preserve"> and colleagues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008C03AF">
        <w:rPr>
          <w:rFonts w:ascii="Times New Roman" w:hAnsi="Times New Roman" w:cs="Times New Roman"/>
        </w:rPr>
        <w:fldChar w:fldCharType="separate"/>
      </w:r>
      <w:r w:rsidR="005354B5" w:rsidRPr="005354B5">
        <w:rPr>
          <w:rFonts w:ascii="Times New Roman" w:hAnsi="Times New Roman" w:cs="Times New Roman"/>
          <w:noProof/>
        </w:rPr>
        <w:t>(2010a)</w:t>
      </w:r>
      <w:r w:rsidR="008C03AF">
        <w:rPr>
          <w:rFonts w:ascii="Times New Roman" w:hAnsi="Times New Roman" w:cs="Times New Roman"/>
        </w:rPr>
        <w:fldChar w:fldCharType="end"/>
      </w:r>
      <w:r w:rsidR="005354B5">
        <w:rPr>
          <w:rFonts w:ascii="Times New Roman" w:hAnsi="Times New Roman" w:cs="Times New Roman"/>
        </w:rPr>
        <w:t xml:space="preserve"> point out that “the potential biological and environmental mechanisms underlying the lag-phase have been the focus of considerable speculation but limited empirical support.”</w:t>
      </w:r>
      <w:r w:rsidR="000643C8">
        <w:rPr>
          <w:rFonts w:ascii="Times New Roman" w:hAnsi="Times New Roman" w:cs="Times New Roman"/>
        </w:rPr>
        <w:t xml:space="preserve"> </w:t>
      </w:r>
      <w:r w:rsidR="00EE4168">
        <w:rPr>
          <w:rFonts w:ascii="Times New Roman" w:hAnsi="Times New Roman" w:cs="Times New Roman"/>
        </w:rPr>
        <w:t xml:space="preserve">Historical biodiversity data from herbaria and museums could be applied to </w:t>
      </w:r>
      <w:r w:rsidR="009523FD">
        <w:rPr>
          <w:rFonts w:ascii="Times New Roman" w:hAnsi="Times New Roman" w:cs="Times New Roman"/>
        </w:rPr>
        <w:t xml:space="preserve">address this lack of empirical support and </w:t>
      </w:r>
      <w:r w:rsidR="00EE4168">
        <w:rPr>
          <w:rFonts w:ascii="Times New Roman" w:hAnsi="Times New Roman" w:cs="Times New Roman"/>
        </w:rPr>
        <w:t xml:space="preserve">further </w:t>
      </w:r>
      <w:r w:rsidR="009523FD">
        <w:rPr>
          <w:rFonts w:ascii="Times New Roman" w:hAnsi="Times New Roman" w:cs="Times New Roman"/>
        </w:rPr>
        <w:t xml:space="preserve">our </w:t>
      </w:r>
      <w:r w:rsidR="00EE4168">
        <w:rPr>
          <w:rFonts w:ascii="Times New Roman" w:hAnsi="Times New Roman" w:cs="Times New Roman"/>
        </w:rPr>
        <w:t>understand</w:t>
      </w:r>
      <w:r w:rsidR="009523FD">
        <w:rPr>
          <w:rFonts w:ascii="Times New Roman" w:hAnsi="Times New Roman" w:cs="Times New Roman"/>
        </w:rPr>
        <w:t>ing of</w:t>
      </w:r>
      <w:r w:rsidR="00EE4168">
        <w:rPr>
          <w:rFonts w:ascii="Times New Roman" w:hAnsi="Times New Roman" w:cs="Times New Roman"/>
        </w:rPr>
        <w:t xml:space="preserve"> the </w:t>
      </w:r>
      <w:commentRangeStart w:id="4"/>
      <w:r w:rsidR="00EE4168">
        <w:rPr>
          <w:rFonts w:ascii="Times New Roman" w:hAnsi="Times New Roman" w:cs="Times New Roman"/>
        </w:rPr>
        <w:t xml:space="preserve">population dynamics of the lag-phase. </w:t>
      </w:r>
      <w:commentRangeEnd w:id="4"/>
      <w:r w:rsidR="0015407B">
        <w:rPr>
          <w:rStyle w:val="CommentReference"/>
        </w:rPr>
        <w:commentReference w:id="4"/>
      </w:r>
    </w:p>
    <w:p w:rsidR="007C7F15" w:rsidRDefault="007C7F15">
      <w:pPr>
        <w:rPr>
          <w:rFonts w:ascii="Times New Roman" w:hAnsi="Times New Roman" w:cs="Times New Roman"/>
        </w:rPr>
      </w:pPr>
    </w:p>
    <w:p w:rsidR="008F1338" w:rsidRPr="00B709A6" w:rsidRDefault="00046E56">
      <w:pPr>
        <w:rPr>
          <w:rFonts w:ascii="Times New Roman" w:hAnsi="Times New Roman" w:cs="Times New Roman"/>
        </w:rPr>
      </w:pPr>
      <w:r>
        <w:rPr>
          <w:rFonts w:ascii="Times New Roman" w:hAnsi="Times New Roman" w:cs="Times New Roman"/>
        </w:rPr>
        <w:t>Determining whether a species had an extended lag phase is not a trivial task.</w:t>
      </w:r>
      <w:r w:rsidR="001D7B2B">
        <w:rPr>
          <w:rFonts w:ascii="Times New Roman" w:hAnsi="Times New Roman" w:cs="Times New Roman"/>
        </w:rPr>
        <w:t xml:space="preserve"> </w:t>
      </w:r>
      <w:r w:rsidR="00583005" w:rsidRPr="00DB70C2">
        <w:rPr>
          <w:rFonts w:ascii="Times New Roman" w:hAnsi="Times New Roman" w:cs="Times New Roman"/>
        </w:rPr>
        <w:t>Retrospec</w:t>
      </w:r>
      <w:r w:rsidR="00583005">
        <w:rPr>
          <w:rFonts w:ascii="Times New Roman" w:hAnsi="Times New Roman" w:cs="Times New Roman"/>
        </w:rPr>
        <w:t>tive spatial analyses</w:t>
      </w:r>
      <w:r w:rsidR="00AA7ACF">
        <w:rPr>
          <w:rFonts w:ascii="Times New Roman" w:hAnsi="Times New Roman" w:cs="Times New Roman"/>
        </w:rPr>
        <w:t xml:space="preserve"> can</w:t>
      </w:r>
      <w:r w:rsidR="00583005">
        <w:rPr>
          <w:rFonts w:ascii="Times New Roman" w:hAnsi="Times New Roman" w:cs="Times New Roman"/>
        </w:rPr>
        <w:t xml:space="preserve"> </w:t>
      </w:r>
      <w:r w:rsidR="00404DD3">
        <w:rPr>
          <w:rFonts w:ascii="Times New Roman" w:hAnsi="Times New Roman" w:cs="Times New Roman"/>
        </w:rPr>
        <w:t xml:space="preserve">yield insights </w:t>
      </w:r>
      <w:r w:rsidR="008B76E0">
        <w:rPr>
          <w:rFonts w:ascii="Times New Roman" w:hAnsi="Times New Roman" w:cs="Times New Roman"/>
        </w:rPr>
        <w:t>into</w:t>
      </w:r>
      <w:r w:rsidR="00583005">
        <w:rPr>
          <w:rFonts w:ascii="Times New Roman" w:hAnsi="Times New Roman" w:cs="Times New Roman"/>
        </w:rPr>
        <w:t xml:space="preserve"> the</w:t>
      </w:r>
      <w:r w:rsidR="00583005" w:rsidRPr="00DB70C2">
        <w:rPr>
          <w:rFonts w:ascii="Times New Roman" w:hAnsi="Times New Roman" w:cs="Times New Roman"/>
        </w:rPr>
        <w:t xml:space="preserve"> ecological processes involved in the spread of non-native </w:t>
      </w:r>
      <w:r w:rsidR="00422606" w:rsidRPr="00DB70C2">
        <w:rPr>
          <w:rFonts w:ascii="Times New Roman" w:hAnsi="Times New Roman" w:cs="Times New Roman"/>
        </w:rPr>
        <w:t xml:space="preserve">invasive </w:t>
      </w:r>
      <w:r w:rsidR="00AA7ACF">
        <w:rPr>
          <w:rFonts w:ascii="Times New Roman" w:hAnsi="Times New Roman" w:cs="Times New Roman"/>
        </w:rPr>
        <w:t>species in</w:t>
      </w:r>
      <w:r w:rsidR="00583005" w:rsidRPr="00DB70C2">
        <w:rPr>
          <w:rFonts w:ascii="Times New Roman" w:hAnsi="Times New Roman" w:cs="Times New Roman"/>
        </w:rPr>
        <w:t xml:space="preserve"> novel region</w:t>
      </w:r>
      <w:r w:rsidR="00AA7ACF">
        <w:rPr>
          <w:rFonts w:ascii="Times New Roman" w:hAnsi="Times New Roman" w:cs="Times New Roman"/>
        </w:rPr>
        <w:t>s and</w:t>
      </w:r>
      <w:r w:rsidR="00583005">
        <w:rPr>
          <w:rFonts w:ascii="Times New Roman" w:hAnsi="Times New Roman" w:cs="Times New Roman"/>
        </w:rPr>
        <w:t xml:space="preserve"> </w:t>
      </w:r>
      <w:r w:rsidR="00AA7ACF">
        <w:rPr>
          <w:rFonts w:ascii="Times New Roman" w:hAnsi="Times New Roman" w:cs="Times New Roman"/>
        </w:rPr>
        <w:t xml:space="preserve">a </w:t>
      </w:r>
      <w:r w:rsidR="00583005">
        <w:rPr>
          <w:rFonts w:ascii="Times New Roman" w:hAnsi="Times New Roman" w:cs="Times New Roman"/>
        </w:rPr>
        <w:t>rich data sourc</w:t>
      </w:r>
      <w:r w:rsidR="00422606">
        <w:rPr>
          <w:rFonts w:ascii="Times New Roman" w:hAnsi="Times New Roman" w:cs="Times New Roman"/>
        </w:rPr>
        <w:t xml:space="preserve">e for these types of </w:t>
      </w:r>
      <w:r w:rsidR="00AA7ACF">
        <w:rPr>
          <w:rFonts w:ascii="Times New Roman" w:hAnsi="Times New Roman" w:cs="Times New Roman"/>
        </w:rPr>
        <w:t>analyses</w:t>
      </w:r>
      <w:r w:rsidR="00422606">
        <w:rPr>
          <w:rFonts w:ascii="Times New Roman" w:hAnsi="Times New Roman" w:cs="Times New Roman"/>
        </w:rPr>
        <w:t xml:space="preserve"> is</w:t>
      </w:r>
      <w:r w:rsidR="00583005">
        <w:rPr>
          <w:rFonts w:ascii="Times New Roman" w:hAnsi="Times New Roman" w:cs="Times New Roman"/>
        </w:rPr>
        <w:t xml:space="preserve"> the specimen holdings of herbaria</w:t>
      </w:r>
      <w:r w:rsidR="00AA7ACF">
        <w:rPr>
          <w:rFonts w:ascii="Times New Roman" w:hAnsi="Times New Roman" w:cs="Times New Roman"/>
        </w:rPr>
        <w:t xml:space="preserve">. </w:t>
      </w:r>
      <w:r w:rsidR="00422606">
        <w:rPr>
          <w:rFonts w:ascii="Times New Roman" w:hAnsi="Times New Roman" w:cs="Times New Roman"/>
        </w:rPr>
        <w:t xml:space="preserve"> </w:t>
      </w:r>
      <w:r w:rsidR="00AA7ACF">
        <w:rPr>
          <w:rFonts w:ascii="Times New Roman" w:hAnsi="Times New Roman" w:cs="Times New Roman"/>
        </w:rPr>
        <w:t xml:space="preserve">Information from herbarium records </w:t>
      </w:r>
      <w:r w:rsidR="008B76E0">
        <w:rPr>
          <w:rFonts w:ascii="Times New Roman" w:hAnsi="Times New Roman" w:cs="Times New Roman"/>
        </w:rPr>
        <w:t>are used</w:t>
      </w:r>
      <w:r w:rsidR="00E3527C">
        <w:rPr>
          <w:rFonts w:ascii="Times New Roman" w:hAnsi="Times New Roman" w:cs="Times New Roman"/>
        </w:rPr>
        <w:t xml:space="preserve"> </w:t>
      </w:r>
      <w:r w:rsidR="00AA7ACF">
        <w:rPr>
          <w:rFonts w:ascii="Times New Roman" w:hAnsi="Times New Roman" w:cs="Times New Roman"/>
        </w:rPr>
        <w:t>in several studies that</w:t>
      </w:r>
      <w:r w:rsidR="00E3527C">
        <w:rPr>
          <w:rFonts w:ascii="Times New Roman" w:hAnsi="Times New Roman" w:cs="Times New Roman"/>
        </w:rPr>
        <w:t xml:space="preserve"> estimate </w:t>
      </w:r>
      <w:r w:rsidR="00F447E7">
        <w:rPr>
          <w:rFonts w:ascii="Times New Roman" w:hAnsi="Times New Roman" w:cs="Times New Roman"/>
        </w:rPr>
        <w:t xml:space="preserve">species </w:t>
      </w:r>
      <w:r w:rsidR="00E3527C">
        <w:rPr>
          <w:rFonts w:ascii="Times New Roman" w:hAnsi="Times New Roman" w:cs="Times New Roman"/>
        </w:rPr>
        <w:t>rates of spread throug</w:t>
      </w:r>
      <w:r w:rsidR="00F447E7">
        <w:rPr>
          <w:rFonts w:ascii="Times New Roman" w:hAnsi="Times New Roman" w:cs="Times New Roman"/>
        </w:rPr>
        <w:t xml:space="preserve">h time and space in </w:t>
      </w:r>
      <w:r w:rsidR="00E3527C">
        <w:rPr>
          <w:rFonts w:ascii="Times New Roman" w:hAnsi="Times New Roman" w:cs="Times New Roman"/>
        </w:rPr>
        <w:t>introduced region</w:t>
      </w:r>
      <w:r w:rsidR="00F447E7">
        <w:rPr>
          <w:rFonts w:ascii="Times New Roman" w:hAnsi="Times New Roman" w:cs="Times New Roman"/>
        </w:rPr>
        <w:t>s</w:t>
      </w:r>
      <w:r w:rsidR="00E3527C">
        <w:rPr>
          <w:rFonts w:ascii="Times New Roman" w:hAnsi="Times New Roman" w:cs="Times New Roman"/>
        </w:rPr>
        <w:t xml:space="preserve"> </w:t>
      </w:r>
      <w:r w:rsidR="00F447E7">
        <w:rPr>
          <w:rFonts w:ascii="Times New Roman" w:hAnsi="Times New Roman" w:cs="Times New Roman"/>
        </w:rPr>
        <w:t xml:space="preserve">(e.g.,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\n", "author" : [ { "dropping-particle" : "", "family" : "Salo", "given" : "Lucinda F", "non-dropping-particle" : "", "parse-names" : false, "suffix" : "" } ], "container-title" : "Biological Invasions", "id" : "ITEM-7", "issue" : "2", "issued" : { "date-parts" : [ [ "2005", "0" ] ] }, "page" : "165-180", "title" : "Red brome (Bromus rubens subsp. madritensis) in North America: possible modes for early introductions, subsequent spread", "type" : "article-journal", "volume" : "7" }, "uris" : [ "http://www.mendeley.com/documents/?uuid=3628b40c-4316-46f5-99fb-e86d32bee026" ] }, { "id" : "ITEM-8", "itemData" : { "DOI" : "10.1111/j.1365-2699.2008.02043.x",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&amp; Hoagland 2009; Newbold 2010; Aikio et al. 2010a, 2010b; Lavoie 2012)" }, "properties" : { "noteIndex" : 0 }, "schema" : "https://github.com/citation-style-language/schema/raw/master/csl-citation.json" }</w:instrText>
      </w:r>
      <w:r w:rsidR="008C03AF">
        <w:rPr>
          <w:rFonts w:ascii="Times New Roman" w:hAnsi="Times New Roman" w:cs="Times New Roman"/>
        </w:rPr>
        <w:fldChar w:fldCharType="separate"/>
      </w:r>
      <w:r w:rsidR="003E4953" w:rsidRPr="003E4953">
        <w:rPr>
          <w:rFonts w:ascii="Times New Roman" w:hAnsi="Times New Roman" w:cs="Times New Roman"/>
          <w:noProof/>
        </w:rPr>
        <w:t>(Delisle et al. 2003; Salo 2005; Miller et al. 2009; Crawford &amp; Hoagland 2009; Newbold 2010; Aikio et al. 2010a, 2010b; Lavoie 2012)</w:t>
      </w:r>
      <w:r w:rsidR="008C03AF">
        <w:rPr>
          <w:rFonts w:ascii="Times New Roman" w:hAnsi="Times New Roman" w:cs="Times New Roman"/>
        </w:rPr>
        <w:fldChar w:fldCharType="end"/>
      </w:r>
      <w:r w:rsidR="00AA7ACF">
        <w:rPr>
          <w:rFonts w:ascii="Times New Roman" w:hAnsi="Times New Roman" w:cs="Times New Roman"/>
        </w:rPr>
        <w:t xml:space="preserve">, as well as </w:t>
      </w:r>
      <w:r w:rsidR="00F447E7">
        <w:rPr>
          <w:rFonts w:ascii="Times New Roman" w:hAnsi="Times New Roman" w:cs="Times New Roman"/>
        </w:rPr>
        <w:t>to investigate</w:t>
      </w:r>
      <w:r w:rsidR="00422606">
        <w:rPr>
          <w:rFonts w:ascii="Times New Roman" w:hAnsi="Times New Roman" w:cs="Times New Roman"/>
        </w:rPr>
        <w:t xml:space="preserve"> native</w:t>
      </w:r>
      <w:r w:rsidR="00F447E7">
        <w:rPr>
          <w:rFonts w:ascii="Times New Roman" w:hAnsi="Times New Roman" w:cs="Times New Roman"/>
        </w:rPr>
        <w:t xml:space="preserve"> species expansions b</w:t>
      </w:r>
      <w:r w:rsidR="00422606">
        <w:rPr>
          <w:rFonts w:ascii="Times New Roman" w:hAnsi="Times New Roman" w:cs="Times New Roman"/>
        </w:rPr>
        <w:t>eyond historical range limits due</w:t>
      </w:r>
      <w:r w:rsidR="00F447E7">
        <w:rPr>
          <w:rFonts w:ascii="Times New Roman" w:hAnsi="Times New Roman" w:cs="Times New Roman"/>
        </w:rPr>
        <w:t xml:space="preserve"> to changing ecological conditions (e.g.,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"10.1111/j.1365-2486.2011.02602.x",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"previouslyFormattedCitation" : "(Feeley et al. 2011; Feeley 2012)" }, "properties" : { "noteIndex" : 0 }, "schema" : "https://github.com/citation-style-language/schema/raw/master/csl-citation.json" }</w:instrText>
      </w:r>
      <w:r w:rsidR="008C03AF">
        <w:rPr>
          <w:rFonts w:ascii="Times New Roman" w:hAnsi="Times New Roman" w:cs="Times New Roman"/>
        </w:rPr>
        <w:fldChar w:fldCharType="separate"/>
      </w:r>
      <w:r w:rsidR="007718FA" w:rsidRPr="007718FA">
        <w:rPr>
          <w:rFonts w:ascii="Times New Roman" w:hAnsi="Times New Roman" w:cs="Times New Roman"/>
          <w:noProof/>
        </w:rPr>
        <w:t>(Feeley et al. 2011; Feeley 2012)</w:t>
      </w:r>
      <w:r w:rsidR="008C03AF">
        <w:rPr>
          <w:rFonts w:ascii="Times New Roman" w:hAnsi="Times New Roman" w:cs="Times New Roman"/>
        </w:rPr>
        <w:fldChar w:fldCharType="end"/>
      </w:r>
      <w:r w:rsidR="005E1F2D">
        <w:rPr>
          <w:rFonts w:ascii="Times New Roman" w:hAnsi="Times New Roman" w:cs="Times New Roman"/>
        </w:rPr>
        <w:t>.</w:t>
      </w:r>
      <w:r w:rsidR="00F447E7">
        <w:rPr>
          <w:rFonts w:ascii="Times New Roman" w:hAnsi="Times New Roman" w:cs="Times New Roman"/>
        </w:rPr>
        <w:t xml:space="preserve"> </w:t>
      </w:r>
      <w:r w:rsidR="008B76E0">
        <w:rPr>
          <w:rFonts w:ascii="Times New Roman" w:hAnsi="Times New Roman" w:cs="Times New Roman"/>
        </w:rPr>
        <w:t>Despite their utility</w:t>
      </w:r>
      <w:r w:rsidR="00446637">
        <w:rPr>
          <w:rFonts w:ascii="Times New Roman" w:hAnsi="Times New Roman" w:cs="Times New Roman"/>
        </w:rPr>
        <w:t xml:space="preserve">, </w:t>
      </w:r>
      <w:r w:rsidR="008B76E0">
        <w:rPr>
          <w:rFonts w:ascii="Times New Roman" w:hAnsi="Times New Roman" w:cs="Times New Roman"/>
        </w:rPr>
        <w:t>analyzing these data present</w:t>
      </w:r>
      <w:r w:rsidR="00AA7ACF">
        <w:rPr>
          <w:rFonts w:ascii="Times New Roman" w:hAnsi="Times New Roman" w:cs="Times New Roman"/>
        </w:rPr>
        <w:t>s</w:t>
      </w:r>
      <w:r w:rsidR="008B76E0">
        <w:rPr>
          <w:rFonts w:ascii="Times New Roman" w:hAnsi="Times New Roman" w:cs="Times New Roman"/>
        </w:rPr>
        <w:t xml:space="preserve"> a number of challenges. One substantial challenge is that herbarium records may have been collected with </w:t>
      </w:r>
      <w:r w:rsidR="00FF4822">
        <w:rPr>
          <w:rFonts w:ascii="Times New Roman" w:hAnsi="Times New Roman" w:cs="Times New Roman"/>
        </w:rPr>
        <w:t>unequal sampling effort in time and/ or space,</w:t>
      </w:r>
      <w:r w:rsidR="008B76E0">
        <w:rPr>
          <w:rFonts w:ascii="Times New Roman" w:hAnsi="Times New Roman" w:cs="Times New Roman"/>
        </w:rPr>
        <w:t xml:space="preserve"> resulting in biases in dataset</w:t>
      </w:r>
      <w:r w:rsidR="00AA7ACF">
        <w:rPr>
          <w:rFonts w:ascii="Times New Roman" w:hAnsi="Times New Roman" w:cs="Times New Roman"/>
        </w:rPr>
        <w:t>s</w:t>
      </w:r>
      <w:r w:rsidR="008B76E0">
        <w:rPr>
          <w:rFonts w:ascii="Times New Roman" w:hAnsi="Times New Roman" w:cs="Times New Roman"/>
        </w:rPr>
        <w:t xml:space="preserve"> compiled from these </w:t>
      </w:r>
      <w:r w:rsidR="00AA7ACF">
        <w:rPr>
          <w:rFonts w:ascii="Times New Roman" w:hAnsi="Times New Roman" w:cs="Times New Roman"/>
        </w:rPr>
        <w:t xml:space="preserve">records. </w:t>
      </w:r>
      <w:r w:rsidR="00D6280D">
        <w:rPr>
          <w:rFonts w:ascii="Times New Roman" w:hAnsi="Times New Roman" w:cs="Times New Roman"/>
        </w:rPr>
        <w:t>For example, h</w:t>
      </w:r>
      <w:r w:rsidR="00125283">
        <w:rPr>
          <w:rFonts w:ascii="Times New Roman" w:hAnsi="Times New Roman" w:cs="Times New Roman"/>
        </w:rPr>
        <w:t xml:space="preserve">istorically there are documented periods of high and low specimen collection for herbaria in </w:t>
      </w:r>
      <w:r w:rsidR="00B709A6">
        <w:rPr>
          <w:rFonts w:ascii="Times New Roman" w:hAnsi="Times New Roman" w:cs="Times New Roman"/>
        </w:rPr>
        <w:lastRenderedPageBreak/>
        <w:t xml:space="preserve">general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8C03AF">
        <w:rPr>
          <w:rFonts w:ascii="Times New Roman" w:hAnsi="Times New Roman" w:cs="Times New Roman"/>
        </w:rPr>
        <w:fldChar w:fldCharType="separate"/>
      </w:r>
      <w:r w:rsidR="00B709A6" w:rsidRPr="00B709A6">
        <w:rPr>
          <w:rFonts w:ascii="Times New Roman" w:hAnsi="Times New Roman" w:cs="Times New Roman"/>
          <w:noProof/>
        </w:rPr>
        <w:t>(Prather et al. 2004)</w:t>
      </w:r>
      <w:r w:rsidR="008C03AF">
        <w:rPr>
          <w:rFonts w:ascii="Times New Roman" w:hAnsi="Times New Roman" w:cs="Times New Roman"/>
        </w:rPr>
        <w:fldChar w:fldCharType="end"/>
      </w:r>
      <w:r w:rsidR="00125283">
        <w:rPr>
          <w:rFonts w:ascii="Times New Roman" w:hAnsi="Times New Roman" w:cs="Times New Roman"/>
        </w:rPr>
        <w:t>. There may also be herbarium specific trends, such as a peak in collection activity following the opening of a</w:t>
      </w:r>
      <w:r w:rsidR="00D6280D">
        <w:rPr>
          <w:rFonts w:ascii="Times New Roman" w:hAnsi="Times New Roman" w:cs="Times New Roman"/>
        </w:rPr>
        <w:t xml:space="preserve"> herbarium or an emphasis on regional specimen collection. Other biases may emerge because of issues of convenience. </w:t>
      </w:r>
      <w:r w:rsidR="00A67444">
        <w:rPr>
          <w:rFonts w:ascii="Times New Roman" w:hAnsi="Times New Roman" w:cs="Times New Roman"/>
        </w:rPr>
        <w:t>A noted pattern in natural history collections is the large number of</w:t>
      </w:r>
      <w:r w:rsidR="00125283">
        <w:rPr>
          <w:rFonts w:ascii="Times New Roman" w:hAnsi="Times New Roman" w:cs="Times New Roman"/>
        </w:rPr>
        <w:t xml:space="preserve"> specimens collected near</w:t>
      </w:r>
      <w:r w:rsidR="00A67444">
        <w:rPr>
          <w:rFonts w:ascii="Times New Roman" w:hAnsi="Times New Roman" w:cs="Times New Roman"/>
        </w:rPr>
        <w:t xml:space="preserve"> museums,</w:t>
      </w:r>
      <w:r w:rsidR="00125283">
        <w:rPr>
          <w:rFonts w:ascii="Times New Roman" w:hAnsi="Times New Roman" w:cs="Times New Roman"/>
        </w:rPr>
        <w:t xml:space="preserve"> herbarium, botanical gardens, </w:t>
      </w:r>
      <w:r w:rsidR="00A67444">
        <w:rPr>
          <w:rFonts w:ascii="Times New Roman" w:hAnsi="Times New Roman" w:cs="Times New Roman"/>
        </w:rPr>
        <w:t>and</w:t>
      </w:r>
      <w:r w:rsidR="00125283">
        <w:rPr>
          <w:rFonts w:ascii="Times New Roman" w:hAnsi="Times New Roman" w:cs="Times New Roman"/>
        </w:rPr>
        <w:t xml:space="preserve"> academic centers, as well as urban areas in general</w:t>
      </w:r>
      <w:r w:rsidR="00D6280D">
        <w:rPr>
          <w:rFonts w:ascii="Times New Roman" w:hAnsi="Times New Roman" w:cs="Times New Roman"/>
        </w:rPr>
        <w:t>, where there is generally a higher concentration of naturalists</w:t>
      </w:r>
      <w:r w:rsidR="00A67444">
        <w:rPr>
          <w:rFonts w:ascii="Times New Roman" w:hAnsi="Times New Roman" w:cs="Times New Roman"/>
        </w:rPr>
        <w:t xml:space="preserve"> (i.e.,</w:t>
      </w:r>
      <w:r w:rsidR="00125283">
        <w:rPr>
          <w:rFonts w:ascii="Times New Roman" w:hAnsi="Times New Roman" w:cs="Times New Roman"/>
        </w:rPr>
        <w:t xml:space="preserve"> the “botanist effect”; </w:t>
      </w:r>
      <w:r w:rsidR="00125283" w:rsidRPr="00C04C5B">
        <w:rPr>
          <w:rFonts w:ascii="Times New Roman" w:hAnsi="Times New Roman" w:cs="Times New Roman"/>
          <w:highlight w:val="yellow"/>
        </w:rPr>
        <w:t>REF</w:t>
      </w:r>
      <w:r w:rsidR="00125283">
        <w:rPr>
          <w:rFonts w:ascii="Times New Roman" w:hAnsi="Times New Roman" w:cs="Times New Roman"/>
        </w:rPr>
        <w:t xml:space="preserve">). </w:t>
      </w:r>
      <w:r w:rsidR="00B709A6">
        <w:rPr>
          <w:rFonts w:ascii="Times New Roman" w:hAnsi="Times New Roman" w:cs="Times New Roman"/>
        </w:rPr>
        <w:t xml:space="preserve">These potential biases makes it difficult to determine if observed trends in herbarium collections (e.g., increased number of records through time) are indicative of changes in the population size or range size of the species of interest or representative of trends in overall specimen collection. </w:t>
      </w:r>
      <w:r w:rsidR="00A67444">
        <w:rPr>
          <w:rFonts w:ascii="Times New Roman" w:hAnsi="Times New Roman" w:cs="Times New Roman"/>
        </w:rPr>
        <w:t xml:space="preserve">For example, </w:t>
      </w:r>
      <w:proofErr w:type="spellStart"/>
      <w:r w:rsidR="00A67444">
        <w:rPr>
          <w:rFonts w:ascii="Times New Roman" w:hAnsi="Times New Roman" w:cs="Times New Roman"/>
        </w:rPr>
        <w:t>Catling</w:t>
      </w:r>
      <w:proofErr w:type="spellEnd"/>
      <w:r w:rsidR="00A67444">
        <w:rPr>
          <w:rFonts w:ascii="Times New Roman" w:hAnsi="Times New Roman" w:cs="Times New Roman"/>
        </w:rPr>
        <w:t xml:space="preserve"> and </w:t>
      </w:r>
      <w:proofErr w:type="spellStart"/>
      <w:r w:rsidR="00A67444">
        <w:rPr>
          <w:rFonts w:ascii="Times New Roman" w:hAnsi="Times New Roman" w:cs="Times New Roman"/>
        </w:rPr>
        <w:t>Porebski</w:t>
      </w:r>
      <w:proofErr w:type="spellEnd"/>
      <w:r w:rsidR="00A67444">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00A67444" w:rsidRPr="00A67444">
        <w:rPr>
          <w:rFonts w:ascii="Times New Roman" w:hAnsi="Times New Roman" w:cs="Times New Roman"/>
          <w:noProof/>
        </w:rPr>
        <w:t>(1994)</w:t>
      </w:r>
      <w:r w:rsidR="008C03AF">
        <w:rPr>
          <w:rFonts w:ascii="Times New Roman" w:hAnsi="Times New Roman" w:cs="Times New Roman"/>
        </w:rPr>
        <w:fldChar w:fldCharType="end"/>
      </w:r>
      <w:r w:rsidR="00A67444">
        <w:rPr>
          <w:rFonts w:ascii="Times New Roman" w:hAnsi="Times New Roman" w:cs="Times New Roman"/>
        </w:rPr>
        <w:t xml:space="preserve"> found that </w:t>
      </w:r>
      <w:r w:rsidR="00B2488B">
        <w:rPr>
          <w:rFonts w:ascii="Times New Roman" w:hAnsi="Times New Roman" w:cs="Times New Roman"/>
        </w:rPr>
        <w:t xml:space="preserve">observations of </w:t>
      </w:r>
      <w:r w:rsidR="00A67444">
        <w:rPr>
          <w:rFonts w:ascii="Times New Roman" w:hAnsi="Times New Roman" w:cs="Times New Roman"/>
        </w:rPr>
        <w:t xml:space="preserve">the plant </w:t>
      </w:r>
      <w:proofErr w:type="spellStart"/>
      <w:r w:rsidR="00A67444">
        <w:rPr>
          <w:rFonts w:ascii="Times New Roman" w:hAnsi="Times New Roman" w:cs="Times New Roman"/>
          <w:i/>
        </w:rPr>
        <w:t>Frangula</w:t>
      </w:r>
      <w:proofErr w:type="spellEnd"/>
      <w:r w:rsidR="00A67444">
        <w:rPr>
          <w:rFonts w:ascii="Times New Roman" w:hAnsi="Times New Roman" w:cs="Times New Roman"/>
          <w:i/>
        </w:rPr>
        <w:t xml:space="preserve"> </w:t>
      </w:r>
      <w:proofErr w:type="spellStart"/>
      <w:r w:rsidR="00A67444">
        <w:rPr>
          <w:rFonts w:ascii="Times New Roman" w:hAnsi="Times New Roman" w:cs="Times New Roman"/>
          <w:i/>
        </w:rPr>
        <w:t>alnus</w:t>
      </w:r>
      <w:proofErr w:type="spellEnd"/>
      <w:r w:rsidR="00A67444">
        <w:rPr>
          <w:rFonts w:ascii="Times New Roman" w:hAnsi="Times New Roman" w:cs="Times New Roman"/>
        </w:rPr>
        <w:t xml:space="preserve"> were generally concentrated around urban areas from the time this species was first observed in southern Ontario, late 1800s, u</w:t>
      </w:r>
      <w:r w:rsidR="00B2488B">
        <w:rPr>
          <w:rFonts w:ascii="Times New Roman" w:hAnsi="Times New Roman" w:cs="Times New Roman"/>
        </w:rPr>
        <w:t>p to the 1970s. This pattern may be the result</w:t>
      </w:r>
      <w:r w:rsidR="00A67444">
        <w:rPr>
          <w:rFonts w:ascii="Times New Roman" w:hAnsi="Times New Roman" w:cs="Times New Roman"/>
        </w:rPr>
        <w:t xml:space="preserve"> </w:t>
      </w:r>
      <w:r w:rsidR="00B2488B">
        <w:rPr>
          <w:rFonts w:ascii="Times New Roman" w:hAnsi="Times New Roman" w:cs="Times New Roman"/>
        </w:rPr>
        <w:t>of</w:t>
      </w:r>
      <w:r w:rsidR="00A67444">
        <w:rPr>
          <w:rFonts w:ascii="Times New Roman" w:hAnsi="Times New Roman" w:cs="Times New Roman"/>
        </w:rPr>
        <w:t xml:space="preserve"> the fact that botanists were located near these areas, and thus their collections tended to come from these areas, or it may be that </w:t>
      </w:r>
      <w:r w:rsidR="00A67444">
        <w:rPr>
          <w:rFonts w:ascii="Times New Roman" w:hAnsi="Times New Roman" w:cs="Times New Roman"/>
          <w:i/>
        </w:rPr>
        <w:t xml:space="preserve">F. </w:t>
      </w:r>
      <w:proofErr w:type="spellStart"/>
      <w:r w:rsidR="00A67444">
        <w:rPr>
          <w:rFonts w:ascii="Times New Roman" w:hAnsi="Times New Roman" w:cs="Times New Roman"/>
          <w:i/>
        </w:rPr>
        <w:t>alnus</w:t>
      </w:r>
      <w:proofErr w:type="spellEnd"/>
      <w:r w:rsidR="00A67444">
        <w:rPr>
          <w:rFonts w:ascii="Times New Roman" w:hAnsi="Times New Roman" w:cs="Times New Roman"/>
        </w:rPr>
        <w:t xml:space="preserve"> </w:t>
      </w:r>
      <w:r w:rsidR="00B2488B">
        <w:rPr>
          <w:rFonts w:ascii="Times New Roman" w:hAnsi="Times New Roman" w:cs="Times New Roman"/>
        </w:rPr>
        <w:t>grows well in</w:t>
      </w:r>
      <w:r w:rsidR="00A67444">
        <w:rPr>
          <w:rFonts w:ascii="Times New Roman" w:hAnsi="Times New Roman" w:cs="Times New Roman"/>
        </w:rPr>
        <w:t xml:space="preserve"> ecological conditions near urban areas (i.e. disturbed environments), or some other explanation.</w:t>
      </w:r>
      <w:r w:rsidR="00B709A6">
        <w:rPr>
          <w:rFonts w:ascii="Times New Roman" w:hAnsi="Times New Roman" w:cs="Times New Roman"/>
        </w:rPr>
        <w:t xml:space="preserve"> </w:t>
      </w:r>
    </w:p>
    <w:p w:rsidR="008F1338" w:rsidRDefault="008F1338">
      <w:pPr>
        <w:rPr>
          <w:rFonts w:ascii="Times New Roman" w:hAnsi="Times New Roman" w:cs="Times New Roman"/>
        </w:rPr>
      </w:pPr>
    </w:p>
    <w:p w:rsidR="005734B3" w:rsidRPr="008C24FF" w:rsidRDefault="00DF769C" w:rsidP="005734B3">
      <w:pPr>
        <w:rPr>
          <w:rFonts w:ascii="Times New Roman" w:hAnsi="Times New Roman" w:cs="Times New Roman"/>
          <w:i/>
        </w:rPr>
      </w:pPr>
      <w:r>
        <w:rPr>
          <w:rFonts w:ascii="Times New Roman" w:hAnsi="Times New Roman" w:cs="Times New Roman"/>
        </w:rPr>
        <w:t xml:space="preserve">Given the promise of the utility of natural history collections in general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sidR="008C03AF">
        <w:rPr>
          <w:rFonts w:ascii="Times New Roman" w:hAnsi="Times New Roman" w:cs="Times New Roman"/>
        </w:rPr>
        <w:fldChar w:fldCharType="separate"/>
      </w:r>
      <w:r w:rsidRPr="00DF769C">
        <w:rPr>
          <w:rFonts w:ascii="Times New Roman" w:hAnsi="Times New Roman" w:cs="Times New Roman"/>
          <w:noProof/>
        </w:rPr>
        <w:t>(Graham et al. 2004; Anderson 2012)</w:t>
      </w:r>
      <w:r w:rsidR="008C03AF">
        <w:rPr>
          <w:rFonts w:ascii="Times New Roman" w:hAnsi="Times New Roman" w:cs="Times New Roman"/>
        </w:rPr>
        <w:fldChar w:fldCharType="end"/>
      </w:r>
      <w:r>
        <w:rPr>
          <w:rFonts w:ascii="Times New Roman" w:hAnsi="Times New Roman" w:cs="Times New Roman"/>
        </w:rPr>
        <w:t xml:space="preserve">, and herbaria in particular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8C03AF">
        <w:rPr>
          <w:rFonts w:ascii="Times New Roman" w:hAnsi="Times New Roman" w:cs="Times New Roman"/>
        </w:rPr>
        <w:fldChar w:fldCharType="separate"/>
      </w:r>
      <w:r w:rsidRPr="00DF769C">
        <w:rPr>
          <w:rFonts w:ascii="Times New Roman" w:hAnsi="Times New Roman" w:cs="Times New Roman"/>
          <w:noProof/>
        </w:rPr>
        <w:t>(Lavoie 2012)</w:t>
      </w:r>
      <w:r w:rsidR="008C03AF">
        <w:rPr>
          <w:rFonts w:ascii="Times New Roman" w:hAnsi="Times New Roman" w:cs="Times New Roman"/>
        </w:rPr>
        <w:fldChar w:fldCharType="end"/>
      </w:r>
      <w:r>
        <w:rPr>
          <w:rFonts w:ascii="Times New Roman" w:hAnsi="Times New Roman" w:cs="Times New Roman"/>
        </w:rPr>
        <w:t xml:space="preserve">, </w:t>
      </w:r>
      <w:r w:rsidR="00DA65C1">
        <w:rPr>
          <w:rFonts w:ascii="Times New Roman" w:hAnsi="Times New Roman" w:cs="Times New Roman"/>
        </w:rPr>
        <w:t>it is not surprising that t</w:t>
      </w:r>
      <w:r w:rsidR="00446637">
        <w:rPr>
          <w:rFonts w:ascii="Times New Roman" w:hAnsi="Times New Roman" w:cs="Times New Roman"/>
        </w:rPr>
        <w:t>he effec</w:t>
      </w:r>
      <w:r w:rsidR="00903ED0">
        <w:rPr>
          <w:rFonts w:ascii="Times New Roman" w:hAnsi="Times New Roman" w:cs="Times New Roman"/>
        </w:rPr>
        <w:t>ts of unequal sampling effort have</w:t>
      </w:r>
      <w:r w:rsidR="00F242B7">
        <w:rPr>
          <w:rFonts w:ascii="Times New Roman" w:hAnsi="Times New Roman" w:cs="Times New Roman"/>
        </w:rPr>
        <w:t xml:space="preserve"> been discussed in many</w:t>
      </w:r>
      <w:r w:rsidR="00446637">
        <w:rPr>
          <w:rFonts w:ascii="Times New Roman" w:hAnsi="Times New Roman" w:cs="Times New Roman"/>
        </w:rPr>
        <w:t xml:space="preserve"> </w:t>
      </w:r>
      <w:r w:rsidR="00D2649B">
        <w:rPr>
          <w:rFonts w:ascii="Times New Roman" w:hAnsi="Times New Roman" w:cs="Times New Roman"/>
        </w:rPr>
        <w:t>recent</w:t>
      </w:r>
      <w:r w:rsidR="00446637">
        <w:rPr>
          <w:rFonts w:ascii="Times New Roman" w:hAnsi="Times New Roman" w:cs="Times New Roman"/>
        </w:rPr>
        <w:t xml:space="preserve"> studies </w:t>
      </w:r>
      <w:r w:rsidR="004A5FD3">
        <w:rPr>
          <w:rFonts w:ascii="Times New Roman" w:hAnsi="Times New Roman" w:cs="Times New Roman"/>
        </w:rPr>
        <w:t>that use</w:t>
      </w:r>
      <w:r w:rsidR="00D2649B">
        <w:rPr>
          <w:rFonts w:ascii="Times New Roman" w:hAnsi="Times New Roman" w:cs="Times New Roman"/>
        </w:rPr>
        <w:t xml:space="preserve"> </w:t>
      </w:r>
      <w:r w:rsidR="00446637">
        <w:rPr>
          <w:rFonts w:ascii="Times New Roman" w:hAnsi="Times New Roman" w:cs="Times New Roman"/>
        </w:rPr>
        <w:t>herbarium records</w:t>
      </w:r>
      <w:r w:rsidR="00FE0650">
        <w:rPr>
          <w:rFonts w:ascii="Times New Roman" w:hAnsi="Times New Roman" w:cs="Times New Roman"/>
        </w:rPr>
        <w:t xml:space="preserve">. </w:t>
      </w:r>
      <w:r w:rsidR="00F242B7">
        <w:rPr>
          <w:rFonts w:ascii="Times New Roman" w:hAnsi="Times New Roman" w:cs="Times New Roman"/>
        </w:rPr>
        <w:t>Common to many of the methods</w:t>
      </w:r>
      <w:r w:rsidR="00FE0650">
        <w:rPr>
          <w:rFonts w:ascii="Times New Roman" w:hAnsi="Times New Roman" w:cs="Times New Roman"/>
        </w:rPr>
        <w:t xml:space="preserve"> used to address unequal sampling effort is to compare the trends in the distribution of records for a species of interest to other species that have similar habitat requirements – i.e. associated species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sidR="008C03AF">
        <w:rPr>
          <w:rFonts w:ascii="Times New Roman" w:hAnsi="Times New Roman" w:cs="Times New Roman"/>
        </w:rPr>
        <w:fldChar w:fldCharType="separate"/>
      </w:r>
      <w:r w:rsidR="00FE0650" w:rsidRPr="00E41EA5">
        <w:rPr>
          <w:rFonts w:ascii="Times New Roman" w:hAnsi="Times New Roman" w:cs="Times New Roman"/>
          <w:noProof/>
        </w:rPr>
        <w:t>(Miller et al. 2009)</w:t>
      </w:r>
      <w:r w:rsidR="008C03AF">
        <w:rPr>
          <w:rFonts w:ascii="Times New Roman" w:hAnsi="Times New Roman" w:cs="Times New Roman"/>
        </w:rPr>
        <w:fldChar w:fldCharType="end"/>
      </w:r>
      <w:r w:rsidR="00FE0650">
        <w:rPr>
          <w:rFonts w:ascii="Times New Roman" w:hAnsi="Times New Roman" w:cs="Times New Roman"/>
        </w:rPr>
        <w:t>. Using this method</w:t>
      </w:r>
      <w:ins w:id="5" w:author="H. Resit Akcakaya" w:date="2013-06-06T11:35:00Z">
        <w:r w:rsidR="0015407B">
          <w:rPr>
            <w:rFonts w:ascii="Times New Roman" w:hAnsi="Times New Roman" w:cs="Times New Roman"/>
          </w:rPr>
          <w:t>,</w:t>
        </w:r>
      </w:ins>
      <w:r w:rsidR="00FE0650">
        <w:rPr>
          <w:rFonts w:ascii="Times New Roman" w:hAnsi="Times New Roman" w:cs="Times New Roman"/>
        </w:rPr>
        <w:t xml:space="preserve"> </w:t>
      </w:r>
      <w:proofErr w:type="spellStart"/>
      <w:r w:rsidR="00FE0650">
        <w:rPr>
          <w:rFonts w:ascii="Times New Roman" w:hAnsi="Times New Roman" w:cs="Times New Roman"/>
        </w:rPr>
        <w:t>Catling</w:t>
      </w:r>
      <w:proofErr w:type="spellEnd"/>
      <w:r w:rsidR="00FE0650">
        <w:rPr>
          <w:rFonts w:ascii="Times New Roman" w:hAnsi="Times New Roman" w:cs="Times New Roman"/>
        </w:rPr>
        <w:t xml:space="preserve"> and </w:t>
      </w:r>
      <w:proofErr w:type="spellStart"/>
      <w:r w:rsidR="00FE0650">
        <w:rPr>
          <w:rFonts w:ascii="Times New Roman" w:hAnsi="Times New Roman" w:cs="Times New Roman"/>
        </w:rPr>
        <w:t>Porebski</w:t>
      </w:r>
      <w:proofErr w:type="spellEnd"/>
      <w:r w:rsidR="00FE0650">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00FE0650" w:rsidRPr="00E41EA5">
        <w:rPr>
          <w:rFonts w:ascii="Times New Roman" w:hAnsi="Times New Roman" w:cs="Times New Roman"/>
          <w:noProof/>
        </w:rPr>
        <w:t>(1994)</w:t>
      </w:r>
      <w:r w:rsidR="008C03AF">
        <w:rPr>
          <w:rFonts w:ascii="Times New Roman" w:hAnsi="Times New Roman" w:cs="Times New Roman"/>
        </w:rPr>
        <w:fldChar w:fldCharType="end"/>
      </w:r>
      <w:r w:rsidR="00FE0650">
        <w:rPr>
          <w:rFonts w:ascii="Times New Roman" w:hAnsi="Times New Roman" w:cs="Times New Roman"/>
        </w:rPr>
        <w:t xml:space="preserve"> compared the pattern of collection records of </w:t>
      </w:r>
      <w:r w:rsidR="00FE0650">
        <w:rPr>
          <w:rFonts w:ascii="Times New Roman" w:hAnsi="Times New Roman" w:cs="Times New Roman"/>
          <w:i/>
        </w:rPr>
        <w:t xml:space="preserve">F. </w:t>
      </w:r>
      <w:proofErr w:type="spellStart"/>
      <w:r w:rsidR="00FE0650">
        <w:rPr>
          <w:rFonts w:ascii="Times New Roman" w:hAnsi="Times New Roman" w:cs="Times New Roman"/>
          <w:i/>
        </w:rPr>
        <w:t>alnus</w:t>
      </w:r>
      <w:proofErr w:type="spellEnd"/>
      <w:r w:rsidR="00FE0650">
        <w:rPr>
          <w:rFonts w:ascii="Times New Roman" w:hAnsi="Times New Roman" w:cs="Times New Roman"/>
        </w:rPr>
        <w:t xml:space="preserve"> to that of </w:t>
      </w:r>
      <w:proofErr w:type="spellStart"/>
      <w:r w:rsidR="00FE0650">
        <w:rPr>
          <w:rFonts w:ascii="Times New Roman" w:hAnsi="Times New Roman" w:cs="Times New Roman"/>
          <w:i/>
        </w:rPr>
        <w:t>Rhamnus</w:t>
      </w:r>
      <w:proofErr w:type="spellEnd"/>
      <w:r w:rsidR="00FE0650">
        <w:rPr>
          <w:rFonts w:ascii="Times New Roman" w:hAnsi="Times New Roman" w:cs="Times New Roman"/>
          <w:i/>
        </w:rPr>
        <w:t xml:space="preserve"> </w:t>
      </w:r>
      <w:proofErr w:type="spellStart"/>
      <w:r w:rsidR="00FE0650">
        <w:rPr>
          <w:rFonts w:ascii="Times New Roman" w:hAnsi="Times New Roman" w:cs="Times New Roman"/>
          <w:i/>
        </w:rPr>
        <w:t>alnifolia</w:t>
      </w:r>
      <w:proofErr w:type="spellEnd"/>
      <w:r w:rsidR="00FE0650">
        <w:rPr>
          <w:rFonts w:ascii="Times New Roman" w:hAnsi="Times New Roman" w:cs="Times New Roman"/>
        </w:rPr>
        <w:t xml:space="preserve"> and showed that botanists were in fact collecting specimens well outside of urban areas during the time frame of the introduction and early spread of </w:t>
      </w:r>
      <w:r w:rsidR="00FE0650">
        <w:rPr>
          <w:rFonts w:ascii="Times New Roman" w:hAnsi="Times New Roman" w:cs="Times New Roman"/>
          <w:i/>
        </w:rPr>
        <w:t xml:space="preserve">F. </w:t>
      </w:r>
      <w:proofErr w:type="spellStart"/>
      <w:r w:rsidR="00FE0650">
        <w:rPr>
          <w:rFonts w:ascii="Times New Roman" w:hAnsi="Times New Roman" w:cs="Times New Roman"/>
          <w:i/>
        </w:rPr>
        <w:t>alnus</w:t>
      </w:r>
      <w:proofErr w:type="spellEnd"/>
      <w:r w:rsidR="00FE0650">
        <w:rPr>
          <w:rFonts w:ascii="Times New Roman" w:hAnsi="Times New Roman" w:cs="Times New Roman"/>
        </w:rPr>
        <w:t xml:space="preserve">. They thus concluded that </w:t>
      </w:r>
      <w:r w:rsidR="00FE0650">
        <w:rPr>
          <w:rFonts w:ascii="Times New Roman" w:hAnsi="Times New Roman" w:cs="Times New Roman"/>
          <w:i/>
        </w:rPr>
        <w:t xml:space="preserve">F. </w:t>
      </w:r>
      <w:proofErr w:type="spellStart"/>
      <w:r w:rsidR="00FE0650">
        <w:rPr>
          <w:rFonts w:ascii="Times New Roman" w:hAnsi="Times New Roman" w:cs="Times New Roman"/>
          <w:i/>
        </w:rPr>
        <w:t>alnus</w:t>
      </w:r>
      <w:proofErr w:type="spellEnd"/>
      <w:r w:rsidR="00FE0650">
        <w:rPr>
          <w:rFonts w:ascii="Times New Roman" w:hAnsi="Times New Roman" w:cs="Times New Roman"/>
        </w:rPr>
        <w:t xml:space="preserve"> was in fact primarily located near urban areas during this time. </w:t>
      </w:r>
      <w:r w:rsidR="00046E56">
        <w:rPr>
          <w:rFonts w:ascii="Times New Roman" w:hAnsi="Times New Roman" w:cs="Times New Roman"/>
        </w:rPr>
        <w:t>More r</w:t>
      </w:r>
      <w:r w:rsidR="00FE0650">
        <w:rPr>
          <w:rFonts w:ascii="Times New Roman" w:hAnsi="Times New Roman" w:cs="Times New Roman"/>
        </w:rPr>
        <w:t>ecent d</w:t>
      </w:r>
      <w:r w:rsidR="00446637">
        <w:rPr>
          <w:rFonts w:ascii="Times New Roman" w:hAnsi="Times New Roman" w:cs="Times New Roman"/>
        </w:rPr>
        <w:t>evelopments in</w:t>
      </w:r>
      <w:r w:rsidR="000C3DE2">
        <w:rPr>
          <w:rFonts w:ascii="Times New Roman" w:hAnsi="Times New Roman" w:cs="Times New Roman"/>
        </w:rPr>
        <w:t xml:space="preserve"> </w:t>
      </w:r>
      <w:r w:rsidR="00FF4822">
        <w:rPr>
          <w:rFonts w:ascii="Times New Roman" w:hAnsi="Times New Roman" w:cs="Times New Roman"/>
        </w:rPr>
        <w:t>analysis method</w:t>
      </w:r>
      <w:r w:rsidR="000C3DE2">
        <w:rPr>
          <w:rFonts w:ascii="Times New Roman" w:hAnsi="Times New Roman" w:cs="Times New Roman"/>
        </w:rPr>
        <w:t xml:space="preserve">s </w:t>
      </w:r>
      <w:r w:rsidR="00D2649B">
        <w:rPr>
          <w:rFonts w:ascii="Times New Roman" w:hAnsi="Times New Roman" w:cs="Times New Roman"/>
        </w:rPr>
        <w:t>make it possible to</w:t>
      </w:r>
      <w:r w:rsidR="00FF4822">
        <w:rPr>
          <w:rFonts w:ascii="Times New Roman" w:hAnsi="Times New Roman" w:cs="Times New Roman"/>
        </w:rPr>
        <w:t xml:space="preserve"> account for many </w:t>
      </w:r>
      <w:r w:rsidR="008B76E0">
        <w:rPr>
          <w:rFonts w:ascii="Times New Roman" w:hAnsi="Times New Roman" w:cs="Times New Roman"/>
        </w:rPr>
        <w:t>potential</w:t>
      </w:r>
      <w:r w:rsidR="00FF4822">
        <w:rPr>
          <w:rFonts w:ascii="Times New Roman" w:hAnsi="Times New Roman" w:cs="Times New Roman"/>
        </w:rPr>
        <w:t xml:space="preserve"> biases </w:t>
      </w:r>
      <w:r w:rsidR="00FE0650">
        <w:rPr>
          <w:rFonts w:ascii="Times New Roman" w:hAnsi="Times New Roman" w:cs="Times New Roman"/>
        </w:rPr>
        <w:t>in a more robust manner than a simple visual comparison</w:t>
      </w:r>
      <w:r w:rsidR="00046E56">
        <w:rPr>
          <w:rFonts w:ascii="Times New Roman" w:hAnsi="Times New Roman" w:cs="Times New Roman"/>
        </w:rPr>
        <w:t xml:space="preserve"> (e.g.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"10.1111/j.1365-2699.2010.02329.x",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"ITEM-2",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"mendeley" : { "previouslyFormattedCitation" : "(Delisle et al. 2003; Aikio et al. 2010b)" }, "properties" : { "noteIndex" : 0 }, "schema" : "https://github.com/citation-style-language/schema/raw/master/csl-citation.json" }</w:instrText>
      </w:r>
      <w:r w:rsidR="008C03AF">
        <w:rPr>
          <w:rFonts w:ascii="Times New Roman" w:hAnsi="Times New Roman" w:cs="Times New Roman"/>
        </w:rPr>
        <w:fldChar w:fldCharType="separate"/>
      </w:r>
      <w:r w:rsidR="00046E56" w:rsidRPr="00CA15A1">
        <w:rPr>
          <w:rFonts w:ascii="Times New Roman" w:hAnsi="Times New Roman" w:cs="Times New Roman"/>
          <w:noProof/>
        </w:rPr>
        <w:t>(Delisle et al. 2003; Aikio et al. 2010b)</w:t>
      </w:r>
      <w:r w:rsidR="008C03AF">
        <w:rPr>
          <w:rFonts w:ascii="Times New Roman" w:hAnsi="Times New Roman" w:cs="Times New Roman"/>
        </w:rPr>
        <w:fldChar w:fldCharType="end"/>
      </w:r>
      <w:r w:rsidR="00FE0650">
        <w:rPr>
          <w:rFonts w:ascii="Times New Roman" w:hAnsi="Times New Roman" w:cs="Times New Roman"/>
        </w:rPr>
        <w:t>, facilitating the use of herbarium records to reconstruct patterns of range expansion for both non-native and native plants</w:t>
      </w:r>
      <w:r w:rsidR="00046E56">
        <w:rPr>
          <w:rFonts w:ascii="Times New Roman" w:hAnsi="Times New Roman" w:cs="Times New Roman"/>
        </w:rPr>
        <w:t xml:space="preserve"> (e.g.,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"(Miller et al. 2009; Larkin 2011)" }, "properties" : { "noteIndex" : 0 }, "schema" : "https://github.com/citation-style-language/schema/raw/master/csl-citation.json" }</w:instrText>
      </w:r>
      <w:r w:rsidR="008C03AF">
        <w:rPr>
          <w:rFonts w:ascii="Times New Roman" w:hAnsi="Times New Roman" w:cs="Times New Roman"/>
        </w:rPr>
        <w:fldChar w:fldCharType="separate"/>
      </w:r>
      <w:r w:rsidR="00F242B7" w:rsidRPr="00F242B7">
        <w:rPr>
          <w:rFonts w:ascii="Times New Roman" w:hAnsi="Times New Roman" w:cs="Times New Roman"/>
          <w:noProof/>
        </w:rPr>
        <w:t>(Miller et al. 2009; Larkin 2011)</w:t>
      </w:r>
      <w:r w:rsidR="008C03AF">
        <w:rPr>
          <w:rFonts w:ascii="Times New Roman" w:hAnsi="Times New Roman" w:cs="Times New Roman"/>
        </w:rPr>
        <w:fldChar w:fldCharType="end"/>
      </w:r>
      <w:r w:rsidR="00D2649B">
        <w:rPr>
          <w:rFonts w:ascii="Times New Roman" w:hAnsi="Times New Roman" w:cs="Times New Roman"/>
        </w:rPr>
        <w:t>.</w:t>
      </w:r>
      <w:r w:rsidR="00046E56">
        <w:rPr>
          <w:rFonts w:ascii="Times New Roman" w:hAnsi="Times New Roman" w:cs="Times New Roman"/>
        </w:rPr>
        <w:t xml:space="preserve"> </w:t>
      </w:r>
      <w:r w:rsidR="005734B3">
        <w:rPr>
          <w:rFonts w:ascii="Times New Roman" w:hAnsi="Times New Roman" w:cs="Times New Roman"/>
        </w:rPr>
        <w:t xml:space="preserve">At least one of these methods </w:t>
      </w:r>
      <w:r w:rsidR="00902DCE">
        <w:rPr>
          <w:rFonts w:ascii="Times New Roman" w:hAnsi="Times New Roman" w:cs="Times New Roman"/>
        </w:rPr>
        <w:t xml:space="preserve">(i.e.,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8C03AF">
        <w:rPr>
          <w:rFonts w:ascii="Times New Roman" w:hAnsi="Times New Roman" w:cs="Times New Roman"/>
        </w:rPr>
        <w:fldChar w:fldCharType="separate"/>
      </w:r>
      <w:r w:rsidR="000413F6" w:rsidRPr="000413F6">
        <w:rPr>
          <w:rFonts w:ascii="Times New Roman" w:hAnsi="Times New Roman" w:cs="Times New Roman"/>
          <w:noProof/>
        </w:rPr>
        <w:t>(Aikio et al. 2010a)</w:t>
      </w:r>
      <w:r w:rsidR="008C03AF">
        <w:rPr>
          <w:rFonts w:ascii="Times New Roman" w:hAnsi="Times New Roman" w:cs="Times New Roman"/>
        </w:rPr>
        <w:fldChar w:fldCharType="end"/>
      </w:r>
      <w:r w:rsidR="000413F6">
        <w:rPr>
          <w:rFonts w:ascii="Times New Roman" w:hAnsi="Times New Roman" w:cs="Times New Roman"/>
        </w:rPr>
        <w:t xml:space="preserve"> </w:t>
      </w:r>
      <w:r w:rsidR="005734B3">
        <w:rPr>
          <w:rFonts w:ascii="Times New Roman" w:hAnsi="Times New Roman" w:cs="Times New Roman"/>
        </w:rPr>
        <w:t xml:space="preserve">was specifically developed and applied to identify the existence, and estimate the duration, of lag phases for invasive plants. Adopting and modifying these methods, I address some of the unanswered questions regarding the introduction and spread of </w:t>
      </w:r>
      <w:r w:rsidR="00BA6B6E">
        <w:rPr>
          <w:rFonts w:ascii="Times New Roman" w:hAnsi="Times New Roman" w:cs="Times New Roman"/>
        </w:rPr>
        <w:t xml:space="preserve">the non-native invasive plant </w:t>
      </w:r>
      <w:proofErr w:type="spellStart"/>
      <w:r w:rsidR="00BA6B6E">
        <w:rPr>
          <w:rFonts w:ascii="Times New Roman" w:hAnsi="Times New Roman" w:cs="Times New Roman"/>
          <w:i/>
        </w:rPr>
        <w:t>Frangula</w:t>
      </w:r>
      <w:proofErr w:type="spellEnd"/>
      <w:r w:rsidR="005734B3">
        <w:rPr>
          <w:rFonts w:ascii="Times New Roman" w:hAnsi="Times New Roman" w:cs="Times New Roman"/>
          <w:i/>
        </w:rPr>
        <w:t xml:space="preserve"> </w:t>
      </w:r>
      <w:proofErr w:type="spellStart"/>
      <w:r w:rsidR="005734B3">
        <w:rPr>
          <w:rFonts w:ascii="Times New Roman" w:hAnsi="Times New Roman" w:cs="Times New Roman"/>
          <w:i/>
        </w:rPr>
        <w:t>alnus</w:t>
      </w:r>
      <w:proofErr w:type="spellEnd"/>
      <w:r w:rsidR="00BA6B6E">
        <w:rPr>
          <w:rFonts w:ascii="Times New Roman" w:hAnsi="Times New Roman" w:cs="Times New Roman"/>
        </w:rPr>
        <w:t xml:space="preserve"> (Glossy buckthorn)</w:t>
      </w:r>
      <w:r w:rsidR="005734B3">
        <w:rPr>
          <w:rFonts w:ascii="Times New Roman" w:hAnsi="Times New Roman" w:cs="Times New Roman"/>
          <w:i/>
        </w:rPr>
        <w:t>.</w:t>
      </w:r>
    </w:p>
    <w:p w:rsidR="00FE0650" w:rsidRDefault="00FE0650" w:rsidP="00FE0650">
      <w:pPr>
        <w:rPr>
          <w:rFonts w:ascii="Times New Roman" w:hAnsi="Times New Roman" w:cs="Times New Roman"/>
        </w:rPr>
      </w:pPr>
    </w:p>
    <w:p w:rsidR="005077BD" w:rsidRDefault="005077BD" w:rsidP="00FE0650">
      <w:pPr>
        <w:rPr>
          <w:rFonts w:ascii="Times New Roman" w:hAnsi="Times New Roman" w:cs="Times New Roman"/>
        </w:rPr>
      </w:pP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sidR="00200059">
        <w:rPr>
          <w:rFonts w:ascii="Times New Roman" w:hAnsi="Times New Roman" w:cs="Times New Roman"/>
          <w:i/>
        </w:rPr>
        <w:t xml:space="preserve"> </w:t>
      </w:r>
      <w:r>
        <w:rPr>
          <w:rFonts w:ascii="Times New Roman" w:hAnsi="Times New Roman" w:cs="Times New Roman"/>
        </w:rPr>
        <w:t xml:space="preserve">is purported to have had an extended lag phase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"mendeley" : { "previouslyFormattedCitation" : "(Catling &amp; Porebski 1994; Frappier et al. 2003b)" }, "properties" : { "noteIndex" : 0 }, "schema" : "https://github.com/citation-style-language/schema/raw/master/csl-citation.json" }</w:instrText>
      </w:r>
      <w:r w:rsidR="008C03AF">
        <w:rPr>
          <w:rFonts w:ascii="Times New Roman" w:hAnsi="Times New Roman" w:cs="Times New Roman"/>
        </w:rPr>
        <w:fldChar w:fldCharType="separate"/>
      </w:r>
      <w:r w:rsidRPr="00EC3F61">
        <w:rPr>
          <w:rFonts w:ascii="Times New Roman" w:hAnsi="Times New Roman" w:cs="Times New Roman"/>
          <w:noProof/>
        </w:rPr>
        <w:t>(Catling &amp; Porebski 1994; Frappier et al. 2003b)</w:t>
      </w:r>
      <w:r w:rsidR="008C03AF">
        <w:rPr>
          <w:rFonts w:ascii="Times New Roman" w:hAnsi="Times New Roman" w:cs="Times New Roman"/>
        </w:rPr>
        <w:fldChar w:fldCharType="end"/>
      </w:r>
      <w:r>
        <w:rPr>
          <w:rFonts w:ascii="Times New Roman" w:hAnsi="Times New Roman" w:cs="Times New Roman"/>
        </w:rPr>
        <w:t>, and various mechanisms have been propos</w:t>
      </w:r>
      <w:r w:rsidR="00AF54B8">
        <w:rPr>
          <w:rFonts w:ascii="Times New Roman" w:hAnsi="Times New Roman" w:cs="Times New Roman"/>
        </w:rPr>
        <w:t xml:space="preserve">ed to explain this observation. </w:t>
      </w:r>
      <w:r>
        <w:rPr>
          <w:rFonts w:ascii="Times New Roman" w:hAnsi="Times New Roman" w:cs="Times New Roman"/>
        </w:rPr>
        <w:t xml:space="preserve">Howell and Blackwell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8C03AF">
        <w:rPr>
          <w:rFonts w:ascii="Times New Roman" w:hAnsi="Times New Roman" w:cs="Times New Roman"/>
        </w:rPr>
        <w:fldChar w:fldCharType="separate"/>
      </w:r>
      <w:r w:rsidRPr="00A400ED">
        <w:rPr>
          <w:rFonts w:ascii="Times New Roman" w:hAnsi="Times New Roman" w:cs="Times New Roman"/>
          <w:noProof/>
        </w:rPr>
        <w:t>(1977)</w:t>
      </w:r>
      <w:r w:rsidR="008C03AF">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sidR="008C03AF">
        <w:rPr>
          <w:rFonts w:ascii="Times New Roman" w:hAnsi="Times New Roman" w:cs="Times New Roman"/>
        </w:rPr>
        <w:fldChar w:fldCharType="separate"/>
      </w:r>
      <w:r w:rsidRPr="00C53E40">
        <w:rPr>
          <w:rFonts w:ascii="Times New Roman" w:hAnsi="Times New Roman" w:cs="Times New Roman"/>
          <w:noProof/>
        </w:rPr>
        <w:t>(Merow et al. 2011)</w:t>
      </w:r>
      <w:r w:rsidR="008C03AF">
        <w:rPr>
          <w:rFonts w:ascii="Times New Roman" w:hAnsi="Times New Roman" w:cs="Times New Roman"/>
        </w:rPr>
        <w:fldChar w:fldCharType="end"/>
      </w:r>
      <w:r>
        <w:rPr>
          <w:rFonts w:ascii="Times New Roman" w:hAnsi="Times New Roman" w:cs="Times New Roman"/>
        </w:rPr>
        <w:t xml:space="preserve">, which is also a woody fruit 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Pr="00FD734F">
        <w:rPr>
          <w:rFonts w:ascii="Times New Roman" w:hAnsi="Times New Roman" w:cs="Times New Roman"/>
          <w:noProof/>
        </w:rPr>
        <w:t>(1994)</w:t>
      </w:r>
      <w:r w:rsidR="008C03AF">
        <w:rPr>
          <w:rFonts w:ascii="Times New Roman" w:hAnsi="Times New Roman" w:cs="Times New Roman"/>
        </w:rPr>
        <w:fldChar w:fldCharType="end"/>
      </w:r>
      <w:r>
        <w:rPr>
          <w:rFonts w:ascii="Times New Roman" w:hAnsi="Times New Roman" w:cs="Times New Roman"/>
        </w:rPr>
        <w:t xml:space="preserve"> point</w:t>
      </w:r>
      <w:r w:rsidR="005107BD">
        <w:rPr>
          <w:rFonts w:ascii="Times New Roman" w:hAnsi="Times New Roman" w:cs="Times New Roman"/>
        </w:rPr>
        <w:t>ed</w:t>
      </w:r>
      <w:r>
        <w:rPr>
          <w:rFonts w:ascii="Times New Roman" w:hAnsi="Times New Roman" w:cs="Times New Roman"/>
        </w:rPr>
        <w:t xml:space="preserve"> out that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sidR="008C03AF">
        <w:rPr>
          <w:rFonts w:ascii="Times New Roman" w:hAnsi="Times New Roman" w:cs="Times New Roman"/>
        </w:rPr>
        <w:fldChar w:fldCharType="separate"/>
      </w:r>
      <w:r w:rsidRPr="00A400ED">
        <w:rPr>
          <w:rFonts w:ascii="Times New Roman" w:hAnsi="Times New Roman" w:cs="Times New Roman"/>
          <w:noProof/>
        </w:rPr>
        <w:t>(2003b)</w:t>
      </w:r>
      <w:r w:rsidR="008C03AF">
        <w:rPr>
          <w:rFonts w:ascii="Times New Roman" w:hAnsi="Times New Roman" w:cs="Times New Roman"/>
        </w:rPr>
        <w:fldChar w:fldCharType="end"/>
      </w:r>
      <w:r>
        <w:rPr>
          <w:rFonts w:ascii="Times New Roman" w:hAnsi="Times New Roman" w:cs="Times New Roman"/>
        </w:rPr>
        <w:t xml:space="preserve"> speculate on a mechanism causing an observed </w:t>
      </w:r>
      <w:r>
        <w:rPr>
          <w:rFonts w:ascii="Times New Roman" w:hAnsi="Times New Roman" w:cs="Times New Roman"/>
        </w:rPr>
        <w:lastRenderedPageBreak/>
        <w:t>extended lag phase in the invasion of a 250m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did in fact have an extended lag phase. </w:t>
      </w:r>
    </w:p>
    <w:p w:rsidR="005077BD" w:rsidRDefault="005077BD" w:rsidP="00FE0650">
      <w:pPr>
        <w:rPr>
          <w:rFonts w:ascii="Times New Roman" w:hAnsi="Times New Roman" w:cs="Times New Roman"/>
        </w:rPr>
      </w:pPr>
    </w:p>
    <w:p w:rsidR="0028326F" w:rsidRPr="00FC0A54" w:rsidRDefault="007D2BBD">
      <w:pPr>
        <w:rPr>
          <w:rFonts w:ascii="Times New Roman" w:hAnsi="Times New Roman" w:cs="Times New Roman"/>
        </w:rPr>
      </w:pPr>
      <w:r>
        <w:rPr>
          <w:rFonts w:ascii="Times New Roman" w:hAnsi="Times New Roman" w:cs="Times New Roman"/>
        </w:rPr>
        <w:t>In this study, I examine</w:t>
      </w:r>
      <w:r w:rsidR="008E74E3">
        <w:rPr>
          <w:rFonts w:ascii="Times New Roman" w:hAnsi="Times New Roman" w:cs="Times New Roman"/>
        </w:rPr>
        <w:t>d</w:t>
      </w:r>
      <w:r>
        <w:rPr>
          <w:rFonts w:ascii="Times New Roman" w:hAnsi="Times New Roman" w:cs="Times New Roman"/>
        </w:rPr>
        <w:t xml:space="preserve"> the range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w:t>
      </w:r>
      <w:r w:rsidR="005107BD">
        <w:rPr>
          <w:rFonts w:ascii="Times New Roman" w:hAnsi="Times New Roman" w:cs="Times New Roman"/>
        </w:rPr>
        <w:t xml:space="preserve"> of northeastern North American</w:t>
      </w:r>
      <w:r>
        <w:rPr>
          <w:rFonts w:ascii="Times New Roman" w:hAnsi="Times New Roman" w:cs="Times New Roman"/>
        </w:rPr>
        <w:t xml:space="preserve">. I </w:t>
      </w:r>
      <w:r w:rsidR="00F6018B">
        <w:rPr>
          <w:rFonts w:ascii="Times New Roman" w:hAnsi="Times New Roman" w:cs="Times New Roman"/>
        </w:rPr>
        <w:t>compiled</w:t>
      </w:r>
      <w:r>
        <w:rPr>
          <w:rFonts w:ascii="Times New Roman" w:hAnsi="Times New Roman" w:cs="Times New Roman"/>
        </w:rPr>
        <w:t xml:space="preserve"> a dataset of </w:t>
      </w:r>
      <w:r w:rsidR="00F6018B">
        <w:rPr>
          <w:rFonts w:ascii="Times New Roman" w:hAnsi="Times New Roman" w:cs="Times New Roman"/>
        </w:rPr>
        <w:t xml:space="preserve">historical </w:t>
      </w:r>
      <w:r w:rsidR="005107BD">
        <w:rPr>
          <w:rFonts w:ascii="Times New Roman" w:hAnsi="Times New Roman" w:cs="Times New Roman"/>
        </w:rPr>
        <w:t>occurrence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consisting primarily of herbarium records, but also including some observations noted in the scientific literature. Using this dataset I calculate</w:t>
      </w:r>
      <w:r w:rsidR="003A5B5E">
        <w:rPr>
          <w:rFonts w:ascii="Times New Roman" w:hAnsi="Times New Roman" w:cs="Times New Roman"/>
        </w:rPr>
        <w:t>d</w:t>
      </w:r>
      <w:r>
        <w:rPr>
          <w:rFonts w:ascii="Times New Roman" w:hAnsi="Times New Roman" w:cs="Times New Roman"/>
        </w:rPr>
        <w:t xml:space="preserve"> </w:t>
      </w:r>
      <w:r w:rsidR="008E74E3">
        <w:rPr>
          <w:rFonts w:ascii="Times New Roman" w:hAnsi="Times New Roman" w:cs="Times New Roman"/>
        </w:rPr>
        <w:t>metrics related to the</w:t>
      </w:r>
      <w:r>
        <w:rPr>
          <w:rFonts w:ascii="Times New Roman" w:hAnsi="Times New Roman" w:cs="Times New Roman"/>
        </w:rPr>
        <w:t xml:space="preserve"> rate of spatial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throughout nor</w:t>
      </w:r>
      <w:r w:rsidR="008E74E3">
        <w:rPr>
          <w:rFonts w:ascii="Times New Roman" w:hAnsi="Times New Roman" w:cs="Times New Roman"/>
        </w:rPr>
        <w:t xml:space="preserve">theast North America </w:t>
      </w:r>
      <w:r w:rsidR="005107BD">
        <w:rPr>
          <w:rFonts w:ascii="Times New Roman" w:hAnsi="Times New Roman" w:cs="Times New Roman"/>
        </w:rPr>
        <w:t>employing</w:t>
      </w:r>
      <w:r w:rsidR="008E74E3">
        <w:rPr>
          <w:rFonts w:ascii="Times New Roman" w:hAnsi="Times New Roman" w:cs="Times New Roman"/>
        </w:rPr>
        <w:t xml:space="preserve"> modified methods of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Aikio et al. 2010a)" }, "properties" : { "noteIndex" : 0 }, "schema" : "https://github.com/citation-style-language/schema/raw/master/csl-citation.json" }</w:instrText>
      </w:r>
      <w:r w:rsidR="008C03AF">
        <w:rPr>
          <w:rFonts w:ascii="Times New Roman" w:hAnsi="Times New Roman" w:cs="Times New Roman"/>
        </w:rPr>
        <w:fldChar w:fldCharType="separate"/>
      </w:r>
      <w:r w:rsidR="008E74E3" w:rsidRPr="009E3CAF">
        <w:rPr>
          <w:rFonts w:ascii="Times New Roman" w:hAnsi="Times New Roman" w:cs="Times New Roman"/>
          <w:noProof/>
        </w:rPr>
        <w:t>(Delisle et al. 2003; Aikio et al. 2010a)</w:t>
      </w:r>
      <w:r w:rsidR="008C03AF">
        <w:rPr>
          <w:rFonts w:ascii="Times New Roman" w:hAnsi="Times New Roman" w:cs="Times New Roman"/>
        </w:rPr>
        <w:fldChar w:fldCharType="end"/>
      </w:r>
      <w:r w:rsidR="008E74E3">
        <w:rPr>
          <w:rFonts w:ascii="Times New Roman" w:hAnsi="Times New Roman" w:cs="Times New Roman"/>
        </w:rPr>
        <w:t xml:space="preserve"> to account for </w:t>
      </w:r>
      <w:r>
        <w:rPr>
          <w:rFonts w:ascii="Times New Roman" w:hAnsi="Times New Roman" w:cs="Times New Roman"/>
        </w:rPr>
        <w:t xml:space="preserve">unequal sampling effort </w:t>
      </w:r>
      <w:r w:rsidR="002434C7">
        <w:rPr>
          <w:rFonts w:ascii="Times New Roman" w:hAnsi="Times New Roman" w:cs="Times New Roman"/>
        </w:rPr>
        <w:t>of</w:t>
      </w:r>
      <w:r>
        <w:rPr>
          <w:rFonts w:ascii="Times New Roman" w:hAnsi="Times New Roman" w:cs="Times New Roman"/>
        </w:rPr>
        <w:t xml:space="preserve"> herbarium records</w:t>
      </w:r>
      <w:r w:rsidR="008E74E3">
        <w:rPr>
          <w:rFonts w:ascii="Times New Roman" w:hAnsi="Times New Roman" w:cs="Times New Roman"/>
        </w:rPr>
        <w:t xml:space="preserve">. I used the results from this analysis to examine whether </w:t>
      </w:r>
      <w:r w:rsidR="008E74E3">
        <w:rPr>
          <w:rFonts w:ascii="Times New Roman" w:hAnsi="Times New Roman" w:cs="Times New Roman"/>
          <w:i/>
        </w:rPr>
        <w:t xml:space="preserve">F. </w:t>
      </w:r>
      <w:proofErr w:type="spellStart"/>
      <w:r w:rsidR="008E74E3">
        <w:rPr>
          <w:rFonts w:ascii="Times New Roman" w:hAnsi="Times New Roman" w:cs="Times New Roman"/>
          <w:i/>
        </w:rPr>
        <w:t>alnus</w:t>
      </w:r>
      <w:proofErr w:type="spellEnd"/>
      <w:r w:rsidR="008E74E3">
        <w:rPr>
          <w:rFonts w:ascii="Times New Roman" w:hAnsi="Times New Roman" w:cs="Times New Roman"/>
        </w:rPr>
        <w:t xml:space="preserve"> shows evidence for having an extended lag phase. These findings are an important foundation for further analyses carried out in Chapters 4 and 6</w:t>
      </w:r>
      <w:r w:rsidR="005107BD">
        <w:rPr>
          <w:rFonts w:ascii="Times New Roman" w:hAnsi="Times New Roman" w:cs="Times New Roman"/>
        </w:rPr>
        <w:t>, in which I use linked population and species distribution models to examine the population dynamics of the lag-phase</w:t>
      </w:r>
      <w:r w:rsidR="008E74E3">
        <w:rPr>
          <w:rFonts w:ascii="Times New Roman" w:hAnsi="Times New Roman" w:cs="Times New Roman"/>
        </w:rPr>
        <w:t xml:space="preserve">. </w:t>
      </w:r>
      <w:r w:rsidR="002831D6">
        <w:rPr>
          <w:rFonts w:ascii="Times New Roman" w:hAnsi="Times New Roman" w:cs="Times New Roman"/>
        </w:rPr>
        <w:t xml:space="preserve">While I am aware of three studies that examined aspects of the range expansion of </w:t>
      </w:r>
      <w:r w:rsidR="002831D6">
        <w:rPr>
          <w:rFonts w:ascii="Times New Roman" w:hAnsi="Times New Roman" w:cs="Times New Roman"/>
          <w:i/>
        </w:rPr>
        <w:t xml:space="preserve">F. </w:t>
      </w:r>
      <w:proofErr w:type="spellStart"/>
      <w:r w:rsidR="002831D6">
        <w:rPr>
          <w:rFonts w:ascii="Times New Roman" w:hAnsi="Times New Roman" w:cs="Times New Roman"/>
          <w:i/>
        </w:rPr>
        <w:t>alnus</w:t>
      </w:r>
      <w:proofErr w:type="spellEnd"/>
      <w:r w:rsidR="002831D6">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8C03AF">
        <w:rPr>
          <w:rFonts w:ascii="Times New Roman" w:hAnsi="Times New Roman" w:cs="Times New Roman"/>
        </w:rPr>
        <w:fldChar w:fldCharType="separate"/>
      </w:r>
      <w:r w:rsidR="002831D6" w:rsidRPr="002831D6">
        <w:rPr>
          <w:rFonts w:ascii="Times New Roman" w:hAnsi="Times New Roman" w:cs="Times New Roman"/>
          <w:noProof/>
        </w:rPr>
        <w:t>(Howell &amp; Blackwell 1977; Catling &amp; Porebski 1994; Larkin 2011)</w:t>
      </w:r>
      <w:r w:rsidR="008C03AF">
        <w:rPr>
          <w:rFonts w:ascii="Times New Roman" w:hAnsi="Times New Roman" w:cs="Times New Roman"/>
        </w:rPr>
        <w:fldChar w:fldCharType="end"/>
      </w:r>
      <w:r w:rsidR="002831D6">
        <w:rPr>
          <w:rFonts w:ascii="Times New Roman" w:hAnsi="Times New Roman" w:cs="Times New Roman"/>
        </w:rPr>
        <w:t xml:space="preserve">, all of these studies were geographically </w:t>
      </w:r>
      <w:r w:rsidR="003A5B5E">
        <w:rPr>
          <w:rFonts w:ascii="Times New Roman" w:hAnsi="Times New Roman" w:cs="Times New Roman"/>
        </w:rPr>
        <w:t xml:space="preserve">more restrictive  than the study I preset. </w:t>
      </w:r>
      <w:r w:rsidR="00794F55">
        <w:rPr>
          <w:rFonts w:ascii="Times New Roman" w:hAnsi="Times New Roman" w:cs="Times New Roman"/>
        </w:rPr>
        <w:t>I kn</w:t>
      </w:r>
      <w:r w:rsidR="00E95997">
        <w:rPr>
          <w:rFonts w:ascii="Times New Roman" w:hAnsi="Times New Roman" w:cs="Times New Roman"/>
        </w:rPr>
        <w:t xml:space="preserve">ow of no </w:t>
      </w:r>
      <w:r w:rsidR="003A5B5E">
        <w:rPr>
          <w:rFonts w:ascii="Times New Roman" w:hAnsi="Times New Roman" w:cs="Times New Roman"/>
        </w:rPr>
        <w:t xml:space="preserve">previous </w:t>
      </w:r>
      <w:r w:rsidR="00E95997">
        <w:rPr>
          <w:rFonts w:ascii="Times New Roman" w:hAnsi="Times New Roman" w:cs="Times New Roman"/>
        </w:rPr>
        <w:t>study that investigated</w:t>
      </w:r>
      <w:r w:rsidR="00794F55">
        <w:rPr>
          <w:rFonts w:ascii="Times New Roman" w:hAnsi="Times New Roman" w:cs="Times New Roman"/>
        </w:rPr>
        <w:t xml:space="preserve"> the range expansion of </w:t>
      </w:r>
      <w:r w:rsidR="00794F55">
        <w:rPr>
          <w:rFonts w:ascii="Times New Roman" w:hAnsi="Times New Roman" w:cs="Times New Roman"/>
          <w:i/>
        </w:rPr>
        <w:t xml:space="preserve">F. </w:t>
      </w:r>
      <w:proofErr w:type="spellStart"/>
      <w:r w:rsidR="00794F55">
        <w:rPr>
          <w:rFonts w:ascii="Times New Roman" w:hAnsi="Times New Roman" w:cs="Times New Roman"/>
          <w:i/>
        </w:rPr>
        <w:t>alnus</w:t>
      </w:r>
      <w:proofErr w:type="spellEnd"/>
      <w:r w:rsidR="00794F55">
        <w:rPr>
          <w:rFonts w:ascii="Times New Roman" w:hAnsi="Times New Roman" w:cs="Times New Roman"/>
        </w:rPr>
        <w:t xml:space="preserve"> throughout its entire novel range.</w:t>
      </w:r>
    </w:p>
    <w:p w:rsidR="00EE2F09" w:rsidRPr="000C3DE2" w:rsidRDefault="00EE2F09">
      <w:pPr>
        <w:rPr>
          <w:rFonts w:ascii="Times New Roman" w:hAnsi="Times New Roman" w:cs="Times New Roman"/>
        </w:rPr>
      </w:pPr>
      <w:r>
        <w:rPr>
          <w:rFonts w:ascii="Times New Roman" w:hAnsi="Times New Roman" w:cs="Times New Roman"/>
          <w:b/>
        </w:rPr>
        <w:br w:type="page"/>
      </w:r>
    </w:p>
    <w:p w:rsidR="00EE2F09" w:rsidRDefault="00EE2F09" w:rsidP="001F0CAE">
      <w:pPr>
        <w:rPr>
          <w:rFonts w:ascii="Times New Roman" w:hAnsi="Times New Roman" w:cs="Times New Roman"/>
          <w:b/>
        </w:rPr>
      </w:pPr>
      <w:r>
        <w:rPr>
          <w:rFonts w:ascii="Times New Roman" w:hAnsi="Times New Roman" w:cs="Times New Roman"/>
          <w:b/>
        </w:rPr>
        <w:lastRenderedPageBreak/>
        <w:t>Methods</w:t>
      </w:r>
    </w:p>
    <w:p w:rsidR="00891F4C" w:rsidRDefault="00891F4C">
      <w:pPr>
        <w:rPr>
          <w:rFonts w:ascii="Times New Roman" w:hAnsi="Times New Roman" w:cs="Times New Roman"/>
        </w:rPr>
      </w:pPr>
    </w:p>
    <w:p w:rsidR="00FA63A4" w:rsidRDefault="00891F4C">
      <w:pPr>
        <w:rPr>
          <w:rFonts w:ascii="Times New Roman" w:hAnsi="Times New Roman" w:cs="Times New Roman"/>
        </w:rPr>
      </w:pPr>
      <w:r>
        <w:rPr>
          <w:rFonts w:ascii="Times New Roman" w:hAnsi="Times New Roman" w:cs="Times New Roman"/>
          <w:i/>
        </w:rPr>
        <w:t xml:space="preserve">Collection of </w:t>
      </w:r>
      <w:r w:rsidR="00FA63A4">
        <w:rPr>
          <w:rFonts w:ascii="Times New Roman" w:hAnsi="Times New Roman" w:cs="Times New Roman"/>
          <w:i/>
        </w:rPr>
        <w:t xml:space="preserve">Presence </w:t>
      </w:r>
      <w:r>
        <w:rPr>
          <w:rFonts w:ascii="Times New Roman" w:hAnsi="Times New Roman" w:cs="Times New Roman"/>
          <w:i/>
        </w:rPr>
        <w:t>Records</w:t>
      </w:r>
    </w:p>
    <w:p w:rsidR="00FA63A4" w:rsidRDefault="00FA63A4">
      <w:pPr>
        <w:rPr>
          <w:rFonts w:ascii="Times New Roman" w:hAnsi="Times New Roman" w:cs="Times New Roman"/>
        </w:rPr>
      </w:pPr>
    </w:p>
    <w:p w:rsidR="00FA63A4" w:rsidRDefault="00FA63A4">
      <w:pPr>
        <w:rPr>
          <w:rFonts w:ascii="Times New Roman" w:hAnsi="Times New Roman" w:cs="Times New Roman"/>
        </w:rPr>
      </w:pPr>
      <w:r>
        <w:rPr>
          <w:rFonts w:ascii="Times New Roman" w:hAnsi="Times New Roman" w:cs="Times New Roman"/>
        </w:rPr>
        <w:t xml:space="preserve">I assembled a dataset of </w:t>
      </w:r>
      <w:r w:rsidR="00535281">
        <w:rPr>
          <w:rFonts w:ascii="Times New Roman" w:hAnsi="Times New Roman" w:cs="Times New Roman"/>
        </w:rPr>
        <w:t>occurrence</w:t>
      </w:r>
      <w:r>
        <w:rPr>
          <w:rFonts w:ascii="Times New Roman" w:hAnsi="Times New Roman" w:cs="Times New Roman"/>
        </w:rPr>
        <w:t xml:space="preserv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00C71F4C">
        <w:rPr>
          <w:rFonts w:ascii="Times New Roman" w:hAnsi="Times New Roman" w:cs="Times New Roman"/>
          <w:i/>
        </w:rPr>
        <w:t xml:space="preserve"> </w:t>
      </w:r>
      <w:r w:rsidR="00C71F4C">
        <w:rPr>
          <w:rFonts w:ascii="Times New Roman" w:hAnsi="Times New Roman" w:cs="Times New Roman"/>
        </w:rPr>
        <w:t xml:space="preserve">to investigate </w:t>
      </w:r>
      <w:r w:rsidR="00CB4635">
        <w:rPr>
          <w:rFonts w:ascii="Times New Roman" w:hAnsi="Times New Roman" w:cs="Times New Roman"/>
        </w:rPr>
        <w:t>its</w:t>
      </w:r>
      <w:r w:rsidR="00C71F4C">
        <w:rPr>
          <w:rFonts w:ascii="Times New Roman" w:hAnsi="Times New Roman" w:cs="Times New Roman"/>
        </w:rPr>
        <w:t xml:space="preserve"> spread throughout northeast North America</w:t>
      </w:r>
      <w:r>
        <w:rPr>
          <w:rFonts w:ascii="Times New Roman" w:hAnsi="Times New Roman" w:cs="Times New Roman"/>
        </w:rPr>
        <w:t xml:space="preserve">. </w:t>
      </w:r>
      <w:r w:rsidR="00540BEF">
        <w:rPr>
          <w:rFonts w:ascii="Times New Roman" w:hAnsi="Times New Roman" w:cs="Times New Roman"/>
        </w:rPr>
        <w:t>I collected historical presence records</w:t>
      </w:r>
      <w:r>
        <w:rPr>
          <w:rFonts w:ascii="Times New Roman" w:hAnsi="Times New Roman" w:cs="Times New Roman"/>
        </w:rPr>
        <w:t xml:space="preserve"> by 1) searching publicly available on-line databases </w:t>
      </w:r>
      <w:r w:rsidR="00CB4635">
        <w:rPr>
          <w:rFonts w:ascii="Times New Roman" w:hAnsi="Times New Roman" w:cs="Times New Roman"/>
        </w:rPr>
        <w:t>of several</w:t>
      </w:r>
      <w:r>
        <w:rPr>
          <w:rFonts w:ascii="Times New Roman" w:hAnsi="Times New Roman" w:cs="Times New Roman"/>
        </w:rPr>
        <w:t xml:space="preserve"> herbaria, 2) </w:t>
      </w:r>
      <w:r w:rsidR="00CB4635">
        <w:rPr>
          <w:rFonts w:ascii="Times New Roman" w:hAnsi="Times New Roman" w:cs="Times New Roman"/>
        </w:rPr>
        <w:t xml:space="preserve">requesting </w:t>
      </w:r>
      <w:r w:rsidR="00CB4635">
        <w:rPr>
          <w:rFonts w:ascii="Times New Roman" w:hAnsi="Times New Roman" w:cs="Times New Roman"/>
          <w:i/>
        </w:rPr>
        <w:t xml:space="preserve">F. </w:t>
      </w:r>
      <w:proofErr w:type="spellStart"/>
      <w:r w:rsidR="00CB4635">
        <w:rPr>
          <w:rFonts w:ascii="Times New Roman" w:hAnsi="Times New Roman" w:cs="Times New Roman"/>
          <w:i/>
        </w:rPr>
        <w:t>alnus</w:t>
      </w:r>
      <w:proofErr w:type="spellEnd"/>
      <w:r w:rsidR="00CB4635">
        <w:rPr>
          <w:rFonts w:ascii="Times New Roman" w:hAnsi="Times New Roman" w:cs="Times New Roman"/>
          <w:i/>
        </w:rPr>
        <w:t xml:space="preserve"> </w:t>
      </w:r>
      <w:r w:rsidR="00CB4635">
        <w:rPr>
          <w:rFonts w:ascii="Times New Roman" w:hAnsi="Times New Roman" w:cs="Times New Roman"/>
        </w:rPr>
        <w:t xml:space="preserve">record information from </w:t>
      </w:r>
      <w:r>
        <w:rPr>
          <w:rFonts w:ascii="Times New Roman" w:hAnsi="Times New Roman" w:cs="Times New Roman"/>
        </w:rPr>
        <w:t xml:space="preserve">curators </w:t>
      </w:r>
      <w:r w:rsidR="00CB4635">
        <w:rPr>
          <w:rFonts w:ascii="Times New Roman" w:hAnsi="Times New Roman" w:cs="Times New Roman"/>
        </w:rPr>
        <w:t>and collection managers of various</w:t>
      </w:r>
      <w:r>
        <w:rPr>
          <w:rFonts w:ascii="Times New Roman" w:hAnsi="Times New Roman" w:cs="Times New Roman"/>
        </w:rPr>
        <w:t xml:space="preserve"> herbaria and, 3) searching the Global Biodiversity Informatio</w:t>
      </w:r>
      <w:r w:rsidR="00540BEF">
        <w:rPr>
          <w:rFonts w:ascii="Times New Roman" w:hAnsi="Times New Roman" w:cs="Times New Roman"/>
        </w:rPr>
        <w:t>n Facility (GBIF)</w:t>
      </w:r>
      <w:r>
        <w:rPr>
          <w:rFonts w:ascii="Times New Roman" w:hAnsi="Times New Roman" w:cs="Times New Roman"/>
        </w:rPr>
        <w:t xml:space="preserve">, and 4) </w:t>
      </w:r>
      <w:r w:rsidR="00540BEF">
        <w:rPr>
          <w:rFonts w:ascii="Times New Roman" w:hAnsi="Times New Roman" w:cs="Times New Roman"/>
        </w:rPr>
        <w:t>carrying out</w:t>
      </w:r>
      <w:r>
        <w:rPr>
          <w:rFonts w:ascii="Times New Roman" w:hAnsi="Times New Roman" w:cs="Times New Roman"/>
        </w:rPr>
        <w:t xml:space="preserve"> a literature search for all North American localities, using the </w:t>
      </w:r>
      <w:r w:rsidR="00CB4635">
        <w:rPr>
          <w:rFonts w:ascii="Times New Roman" w:hAnsi="Times New Roman" w:cs="Times New Roman"/>
        </w:rPr>
        <w:t xml:space="preserve">keyword </w:t>
      </w:r>
      <w:r>
        <w:rPr>
          <w:rFonts w:ascii="Times New Roman" w:hAnsi="Times New Roman" w:cs="Times New Roman"/>
        </w:rPr>
        <w:t>search terms “</w:t>
      </w:r>
      <w:proofErr w:type="spellStart"/>
      <w:r>
        <w:rPr>
          <w:rFonts w:ascii="Times New Roman" w:hAnsi="Times New Roman" w:cs="Times New Roman"/>
        </w:rPr>
        <w:t>Frangula</w:t>
      </w:r>
      <w:proofErr w:type="spellEnd"/>
      <w:r>
        <w:rPr>
          <w:rFonts w:ascii="Times New Roman" w:hAnsi="Times New Roman" w:cs="Times New Roman"/>
        </w:rPr>
        <w:t xml:space="preserve"> </w:t>
      </w:r>
      <w:proofErr w:type="spellStart"/>
      <w:r>
        <w:rPr>
          <w:rFonts w:ascii="Times New Roman" w:hAnsi="Times New Roman" w:cs="Times New Roman"/>
        </w:rPr>
        <w:t>alnus</w:t>
      </w:r>
      <w:proofErr w:type="spellEnd"/>
      <w:r>
        <w:rPr>
          <w:rFonts w:ascii="Times New Roman" w:hAnsi="Times New Roman" w:cs="Times New Roman"/>
        </w:rPr>
        <w:t>”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w:t>
      </w:r>
      <w:r w:rsidR="00540BEF">
        <w:rPr>
          <w:rFonts w:ascii="Times New Roman" w:hAnsi="Times New Roman" w:cs="Times New Roman"/>
        </w:rPr>
        <w:t xml:space="preserve"> in ISI Web of Science database</w:t>
      </w:r>
      <w:r>
        <w:rPr>
          <w:rFonts w:ascii="Times New Roman" w:hAnsi="Times New Roman" w:cs="Times New Roman"/>
        </w:rPr>
        <w:t>.</w:t>
      </w:r>
      <w:r w:rsidR="00C71F4C">
        <w:rPr>
          <w:rFonts w:ascii="Times New Roman" w:hAnsi="Times New Roman" w:cs="Times New Roman"/>
        </w:rPr>
        <w:t xml:space="preserve"> I </w:t>
      </w:r>
      <w:r w:rsidR="00540BEF">
        <w:rPr>
          <w:rFonts w:ascii="Times New Roman" w:hAnsi="Times New Roman" w:cs="Times New Roman"/>
        </w:rPr>
        <w:t xml:space="preserve">only </w:t>
      </w:r>
      <w:r w:rsidR="00C71F4C">
        <w:rPr>
          <w:rFonts w:ascii="Times New Roman" w:hAnsi="Times New Roman" w:cs="Times New Roman"/>
        </w:rPr>
        <w:t>included</w:t>
      </w:r>
      <w:r w:rsidR="00CB4635">
        <w:rPr>
          <w:rFonts w:ascii="Times New Roman" w:hAnsi="Times New Roman" w:cs="Times New Roman"/>
        </w:rPr>
        <w:t xml:space="preserve"> presence</w:t>
      </w:r>
      <w:r w:rsidR="00C71F4C">
        <w:rPr>
          <w:rFonts w:ascii="Times New Roman" w:hAnsi="Times New Roman" w:cs="Times New Roman"/>
        </w:rPr>
        <w:t xml:space="preserve"> records </w:t>
      </w:r>
      <w:r w:rsidR="00540BEF">
        <w:rPr>
          <w:rFonts w:ascii="Times New Roman" w:hAnsi="Times New Roman" w:cs="Times New Roman"/>
        </w:rPr>
        <w:t>with</w:t>
      </w:r>
      <w:r w:rsidR="00CB4635">
        <w:rPr>
          <w:rFonts w:ascii="Times New Roman" w:hAnsi="Times New Roman" w:cs="Times New Roman"/>
        </w:rPr>
        <w:t xml:space="preserve"> information on the year</w:t>
      </w:r>
      <w:r w:rsidR="00C71F4C">
        <w:rPr>
          <w:rFonts w:ascii="Times New Roman" w:hAnsi="Times New Roman" w:cs="Times New Roman"/>
        </w:rPr>
        <w:t xml:space="preserve"> and location</w:t>
      </w:r>
      <w:r w:rsidR="00873445">
        <w:rPr>
          <w:rFonts w:ascii="Times New Roman" w:hAnsi="Times New Roman" w:cs="Times New Roman"/>
        </w:rPr>
        <w:t xml:space="preserve"> (county level or finer</w:t>
      </w:r>
      <w:r w:rsidR="005E1CE2">
        <w:rPr>
          <w:rFonts w:ascii="Times New Roman" w:hAnsi="Times New Roman" w:cs="Times New Roman"/>
        </w:rPr>
        <w:t>)</w:t>
      </w:r>
      <w:r w:rsidR="00C71F4C">
        <w:rPr>
          <w:rFonts w:ascii="Times New Roman" w:hAnsi="Times New Roman" w:cs="Times New Roman"/>
        </w:rPr>
        <w:t xml:space="preserve"> of observation in my dataset.</w:t>
      </w:r>
    </w:p>
    <w:p w:rsidR="00C71F4C" w:rsidRDefault="00C71F4C">
      <w:pPr>
        <w:rPr>
          <w:rFonts w:ascii="Times New Roman" w:hAnsi="Times New Roman" w:cs="Times New Roman"/>
        </w:rPr>
      </w:pPr>
    </w:p>
    <w:p w:rsidR="003F6839" w:rsidRDefault="00C96C5F" w:rsidP="003F6839">
      <w:pPr>
        <w:rPr>
          <w:rFonts w:ascii="Times New Roman" w:hAnsi="Times New Roman" w:cs="Times New Roman"/>
        </w:rPr>
      </w:pPr>
      <w:r>
        <w:rPr>
          <w:rFonts w:ascii="Times New Roman" w:hAnsi="Times New Roman" w:cs="Times New Roman"/>
        </w:rPr>
        <w:t xml:space="preserve">Using </w:t>
      </w:r>
      <w:r w:rsidRPr="00C96C5F">
        <w:rPr>
          <w:rFonts w:ascii="Times New Roman" w:hAnsi="Times New Roman" w:cs="Times New Roman"/>
        </w:rPr>
        <w:t>p</w:t>
      </w:r>
      <w:r w:rsidR="00C71F4C" w:rsidRPr="00C96C5F">
        <w:rPr>
          <w:rFonts w:ascii="Times New Roman" w:hAnsi="Times New Roman" w:cs="Times New Roman"/>
        </w:rPr>
        <w:t>ublicly available on-line databases</w:t>
      </w:r>
      <w:r>
        <w:rPr>
          <w:rFonts w:ascii="Times New Roman" w:hAnsi="Times New Roman" w:cs="Times New Roman"/>
        </w:rPr>
        <w:t>,</w:t>
      </w:r>
      <w:r w:rsidR="00C71F4C">
        <w:rPr>
          <w:rFonts w:ascii="Times New Roman" w:hAnsi="Times New Roman" w:cs="Times New Roman"/>
        </w:rPr>
        <w:t xml:space="preserve"> </w:t>
      </w:r>
      <w:r>
        <w:rPr>
          <w:rFonts w:ascii="Times New Roman" w:hAnsi="Times New Roman" w:cs="Times New Roman"/>
        </w:rPr>
        <w:t xml:space="preserve">I accessed herbarium records from </w:t>
      </w:r>
      <w:r w:rsidR="00093D87">
        <w:rPr>
          <w:rFonts w:ascii="Times New Roman" w:hAnsi="Times New Roman" w:cs="Times New Roman"/>
        </w:rPr>
        <w:t>30 herbaria (Table 1</w:t>
      </w:r>
      <w:r>
        <w:rPr>
          <w:rFonts w:ascii="Times New Roman" w:hAnsi="Times New Roman" w:cs="Times New Roman"/>
        </w:rPr>
        <w:t>)</w:t>
      </w:r>
      <w:r w:rsidR="006F556E">
        <w:rPr>
          <w:rFonts w:ascii="Times New Roman" w:hAnsi="Times New Roman" w:cs="Times New Roman"/>
        </w:rPr>
        <w:t>.</w:t>
      </w:r>
      <w:r w:rsidR="003F6839">
        <w:rPr>
          <w:rFonts w:ascii="Times New Roman" w:hAnsi="Times New Roman" w:cs="Times New Roman"/>
        </w:rPr>
        <w:t xml:space="preserve"> </w:t>
      </w:r>
      <w:r w:rsidR="00093E64">
        <w:rPr>
          <w:rFonts w:ascii="Times New Roman" w:hAnsi="Times New Roman" w:cs="Times New Roman"/>
        </w:rPr>
        <w:t>Many herbaria manage on-line databases that include records from affiliated, but separate</w:t>
      </w:r>
      <w:r w:rsidR="00540BEF">
        <w:rPr>
          <w:rFonts w:ascii="Times New Roman" w:hAnsi="Times New Roman" w:cs="Times New Roman"/>
        </w:rPr>
        <w:t>,</w:t>
      </w:r>
      <w:r w:rsidR="00093E64">
        <w:rPr>
          <w:rFonts w:ascii="Times New Roman" w:hAnsi="Times New Roman" w:cs="Times New Roman"/>
        </w:rPr>
        <w:t xml:space="preserve"> herbaria. For example, the Wisconsin State Herbarium </w:t>
      </w:r>
      <w:r w:rsidR="00540BEF">
        <w:rPr>
          <w:rFonts w:ascii="Times New Roman" w:hAnsi="Times New Roman" w:cs="Times New Roman"/>
        </w:rPr>
        <w:t xml:space="preserve">is </w:t>
      </w:r>
      <w:r w:rsidR="00093E64">
        <w:rPr>
          <w:rFonts w:ascii="Times New Roman" w:hAnsi="Times New Roman" w:cs="Times New Roman"/>
        </w:rPr>
        <w:t>located at the University of Wisconsin at Madison. A search of the database for this herbarium yields accession records from this herbarium (WIS), as well as the University of Wisconsin at Stevens Point herbarium (</w:t>
      </w:r>
      <w:r w:rsidR="009579A9">
        <w:rPr>
          <w:rFonts w:ascii="Times New Roman" w:hAnsi="Times New Roman" w:cs="Times New Roman"/>
        </w:rPr>
        <w:t>UWSP), the University of Wisconsin at Green Bay herbarium (UWGB), and the Morton Herbarium (MOR).</w:t>
      </w:r>
      <w:r w:rsidR="003F6839">
        <w:rPr>
          <w:rFonts w:ascii="Times New Roman" w:hAnsi="Times New Roman" w:cs="Times New Roman"/>
        </w:rPr>
        <w:t xml:space="preserve"> </w:t>
      </w:r>
      <w:r w:rsidR="00220739">
        <w:rPr>
          <w:rFonts w:ascii="Times New Roman" w:hAnsi="Times New Roman" w:cs="Times New Roman"/>
        </w:rPr>
        <w:t xml:space="preserve">Therefore, while 30 herbaria are represented in my dataset, a smaller number of databases were used to acquire these records. </w:t>
      </w:r>
      <w:r w:rsidR="003F6839">
        <w:rPr>
          <w:rFonts w:ascii="Times New Roman" w:hAnsi="Times New Roman" w:cs="Times New Roman"/>
        </w:rPr>
        <w:t xml:space="preserve">I contacted curators and collections managers at several herbaria directly to inquire about whether there were records for </w:t>
      </w:r>
      <w:r w:rsidR="003F6839">
        <w:rPr>
          <w:rFonts w:ascii="Times New Roman" w:hAnsi="Times New Roman" w:cs="Times New Roman"/>
          <w:i/>
        </w:rPr>
        <w:t xml:space="preserve">F. </w:t>
      </w:r>
      <w:proofErr w:type="spellStart"/>
      <w:r w:rsidR="003F6839">
        <w:rPr>
          <w:rFonts w:ascii="Times New Roman" w:hAnsi="Times New Roman" w:cs="Times New Roman"/>
          <w:i/>
        </w:rPr>
        <w:t>alnus</w:t>
      </w:r>
      <w:proofErr w:type="spellEnd"/>
      <w:r w:rsidR="003F6839">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sidR="003F6839">
        <w:rPr>
          <w:rFonts w:ascii="Times New Roman" w:hAnsi="Times New Roman" w:cs="Times New Roman"/>
          <w:i/>
        </w:rPr>
        <w:t xml:space="preserve">F. </w:t>
      </w:r>
      <w:proofErr w:type="spellStart"/>
      <w:r w:rsidR="003F6839">
        <w:rPr>
          <w:rFonts w:ascii="Times New Roman" w:hAnsi="Times New Roman" w:cs="Times New Roman"/>
          <w:i/>
        </w:rPr>
        <w:t>alnus</w:t>
      </w:r>
      <w:proofErr w:type="spellEnd"/>
      <w:r w:rsidR="003F6839">
        <w:rPr>
          <w:rFonts w:ascii="Times New Roman" w:hAnsi="Times New Roman" w:cs="Times New Roman"/>
        </w:rPr>
        <w:t xml:space="preserve"> or </w:t>
      </w:r>
      <w:r w:rsidR="003F6839">
        <w:rPr>
          <w:rFonts w:ascii="Times New Roman" w:hAnsi="Times New Roman" w:cs="Times New Roman"/>
          <w:i/>
        </w:rPr>
        <w:t xml:space="preserve">R. </w:t>
      </w:r>
      <w:proofErr w:type="spellStart"/>
      <w:r w:rsidR="003F6839">
        <w:rPr>
          <w:rFonts w:ascii="Times New Roman" w:hAnsi="Times New Roman" w:cs="Times New Roman"/>
          <w:i/>
        </w:rPr>
        <w:t>frangula</w:t>
      </w:r>
      <w:proofErr w:type="spellEnd"/>
      <w:r w:rsidR="003F6839">
        <w:rPr>
          <w:rFonts w:ascii="Times New Roman" w:hAnsi="Times New Roman" w:cs="Times New Roman"/>
        </w:rPr>
        <w:t xml:space="preserve"> in their collections.</w:t>
      </w:r>
      <w:r w:rsidR="00873445">
        <w:rPr>
          <w:rFonts w:ascii="Times New Roman" w:hAnsi="Times New Roman" w:cs="Times New Roman"/>
        </w:rPr>
        <w:t xml:space="preserve"> </w:t>
      </w:r>
      <w:r w:rsidR="003F6839">
        <w:rPr>
          <w:rFonts w:ascii="Times New Roman" w:hAnsi="Times New Roman" w:cs="Times New Roman"/>
        </w:rPr>
        <w:t>One herbarium, Cornell University Herbarium, informed me that they do have records for this species in their collection, but they did not have resources to collect the information from these records.</w:t>
      </w:r>
      <w:r w:rsidR="00E010DE">
        <w:rPr>
          <w:rFonts w:ascii="Times New Roman" w:hAnsi="Times New Roman" w:cs="Times New Roman"/>
        </w:rPr>
        <w:t xml:space="preserve"> </w:t>
      </w:r>
      <w:r w:rsidR="00873445">
        <w:rPr>
          <w:rFonts w:ascii="Times New Roman" w:hAnsi="Times New Roman" w:cs="Times New Roman"/>
        </w:rPr>
        <w:t>Another herbarium, Illinois State Herbarium, could not find accessions associated with regions of the state otherwise not represented in my dataset. I did not include information on these accessions, though they were available through an online database interface, because of this lack of verification.</w:t>
      </w:r>
    </w:p>
    <w:p w:rsidR="003F6839" w:rsidRDefault="003F6839" w:rsidP="003F6839">
      <w:pPr>
        <w:rPr>
          <w:rFonts w:ascii="Times New Roman" w:hAnsi="Times New Roman" w:cs="Times New Roman"/>
        </w:rPr>
      </w:pPr>
    </w:p>
    <w:p w:rsidR="003F6839" w:rsidRDefault="003F6839" w:rsidP="003F6839">
      <w:pPr>
        <w:rPr>
          <w:rFonts w:ascii="Times New Roman" w:hAnsi="Times New Roman" w:cs="Times New Roman"/>
        </w:rPr>
      </w:pPr>
      <w:r>
        <w:rPr>
          <w:rFonts w:ascii="Times New Roman" w:hAnsi="Times New Roman" w:cs="Times New Roman"/>
        </w:rPr>
        <w:t xml:space="preserve">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as they </w:t>
      </w:r>
      <w:r w:rsidR="00A77269">
        <w:rPr>
          <w:rFonts w:ascii="Times New Roman" w:hAnsi="Times New Roman" w:cs="Times New Roman"/>
        </w:rPr>
        <w:t xml:space="preserve">also </w:t>
      </w:r>
      <w:r>
        <w:rPr>
          <w:rFonts w:ascii="Times New Roman" w:hAnsi="Times New Roman" w:cs="Times New Roman"/>
        </w:rPr>
        <w:t xml:space="preserve">included records accessed </w:t>
      </w:r>
      <w:r w:rsidR="00A77269">
        <w:rPr>
          <w:rFonts w:ascii="Times New Roman" w:hAnsi="Times New Roman" w:cs="Times New Roman"/>
        </w:rPr>
        <w:t>in other searches</w:t>
      </w:r>
      <w:r>
        <w:rPr>
          <w:rFonts w:ascii="Times New Roman" w:hAnsi="Times New Roman" w:cs="Times New Roman"/>
        </w:rPr>
        <w:t xml:space="preserve">. For example, IPANE includes nearly all of the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that I acquired by searching the University of Con</w:t>
      </w:r>
      <w:r w:rsidR="003662DB">
        <w:rPr>
          <w:rFonts w:ascii="Times New Roman" w:hAnsi="Times New Roman" w:cs="Times New Roman"/>
        </w:rPr>
        <w:t xml:space="preserve">necticut’s Herbarium database. </w:t>
      </w:r>
    </w:p>
    <w:p w:rsidR="003F6839" w:rsidRDefault="003F6839" w:rsidP="003F6839">
      <w:pPr>
        <w:rPr>
          <w:rFonts w:ascii="Times New Roman" w:hAnsi="Times New Roman" w:cs="Times New Roman"/>
        </w:rPr>
      </w:pPr>
    </w:p>
    <w:p w:rsidR="003F6839" w:rsidRDefault="003F6839" w:rsidP="00093E64">
      <w:pPr>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w:t>
      </w:r>
      <w:proofErr w:type="spellStart"/>
      <w:r>
        <w:rPr>
          <w:rFonts w:ascii="Times New Roman" w:hAnsi="Times New Roman" w:cs="Times New Roman"/>
          <w:bCs/>
          <w:i/>
        </w:rPr>
        <w:t>alnus</w:t>
      </w:r>
      <w:proofErr w:type="spellEnd"/>
      <w:r>
        <w:rPr>
          <w:rFonts w:ascii="Times New Roman" w:hAnsi="Times New Roman" w:cs="Times New Roman"/>
          <w:bCs/>
          <w:i/>
        </w:rPr>
        <w:t xml:space="preserve"> </w:t>
      </w:r>
      <w:r>
        <w:rPr>
          <w:rFonts w:ascii="Times New Roman" w:hAnsi="Times New Roman" w:cs="Times New Roman"/>
          <w:bCs/>
        </w:rPr>
        <w:t>presence reported in published journal articles using the ISI Web of Science database. I used keyword search terms of “</w:t>
      </w:r>
      <w:proofErr w:type="spellStart"/>
      <w:r>
        <w:rPr>
          <w:rFonts w:ascii="Times New Roman" w:hAnsi="Times New Roman" w:cs="Times New Roman"/>
          <w:bCs/>
        </w:rPr>
        <w:t>Frangula</w:t>
      </w:r>
      <w:proofErr w:type="spellEnd"/>
      <w:r>
        <w:rPr>
          <w:rFonts w:ascii="Times New Roman" w:hAnsi="Times New Roman" w:cs="Times New Roman"/>
          <w:bCs/>
        </w:rPr>
        <w:t xml:space="preserve"> </w:t>
      </w:r>
      <w:proofErr w:type="spellStart"/>
      <w:r>
        <w:rPr>
          <w:rFonts w:ascii="Times New Roman" w:hAnsi="Times New Roman" w:cs="Times New Roman"/>
          <w:bCs/>
        </w:rPr>
        <w:t>alnus</w:t>
      </w:r>
      <w:proofErr w:type="spellEnd"/>
      <w:r>
        <w:rPr>
          <w:rFonts w:ascii="Times New Roman" w:hAnsi="Times New Roman" w:cs="Times New Roman"/>
          <w:bCs/>
        </w:rPr>
        <w:t>”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w:t>
      </w:r>
      <w:r w:rsidR="00FA49E7">
        <w:rPr>
          <w:rFonts w:ascii="Times New Roman" w:hAnsi="Times New Roman" w:cs="Times New Roman"/>
          <w:bCs/>
        </w:rPr>
        <w:t>From this literature search</w:t>
      </w:r>
      <w:r w:rsidR="00E318EA">
        <w:rPr>
          <w:rFonts w:ascii="Times New Roman" w:hAnsi="Times New Roman" w:cs="Times New Roman"/>
          <w:bCs/>
        </w:rPr>
        <w:t>, I included 5</w:t>
      </w:r>
      <w:r w:rsidR="00FA49E7">
        <w:rPr>
          <w:rFonts w:ascii="Times New Roman" w:hAnsi="Times New Roman" w:cs="Times New Roman"/>
          <w:bCs/>
        </w:rPr>
        <w:t xml:space="preserve"> presence records reported in</w:t>
      </w:r>
      <w:r w:rsidRPr="008537E1">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"Howell", "given" : "J A", "non-dropping-particle" : "", "parse-names" : false, "suffix" : "" }, { "dropping-particle" : "", "family" : "Blackwell", "given" : "W H Jr.", "non-dropping-particle" : "", "parse-names" : false, "suffix" : "" } ], "container-title" : "Castanea", "id" : "ITEM-2", "issue" : "2", "issued" : { "date-parts" : [ [ "1977", "0" ] ] }, "page" : "111-115", "publisher" : "JSTOR", "title" : "The history of Rhamnus frangula (glossy buckthorn) in the Ohio flora", "type" : "article-journal", "volume" : "42" }, "uris" : [ "http://www.mendeley.com/documents/?uuid=85bffe6f-07d4-4e1a-8c69-91f0548bc599" ] }, { "id" : "ITEM-3", "itemData" : { "author" : [ { "dropping-particle" : "", "family" : "Taft", "given" : "J B", "non-dropping-particle" : "", "parse-names" : false, "suffix" : "" }, { "dropping-particle" : "", "family" : "Solecki", "given" : "M K", "non-dropping-particle" : "", "parse-names" : false, "suffix" : "" } ], "container-title" : "Rhodora", "id" : "ITEM-3", "issue" : "871", "issued" : { "date-parts" : [ [ "1990", "0" ] ] }, "page" : "142-165", "publisher" : "New England Botanical Club", "title" : "Vascular flora of the wetland and prairie communities of Gavin Bog and Prairie Nature Preserve, Lake County, Illinois", "type" : "article-journal", "volume" : "92" }, "uris" : [ "http://www.mendeley.com/documents/?uuid=372ae8d7-2141-40f9-a6f7-77a14b9d0512" ] } ], "mendeley" : { "previouslyFormattedCitation" : "(Howell &amp; Blackwell 1977; Taft &amp; Solecki 1990; Catling &amp; Porebski 1994)" }, "properties" : { "noteIndex" : 0 }, "schema" : "https://github.com/citation-style-language/schema/raw/master/csl-citation.json" }</w:instrText>
      </w:r>
      <w:r w:rsidR="008C03AF">
        <w:rPr>
          <w:rFonts w:ascii="Times New Roman" w:hAnsi="Times New Roman" w:cs="Times New Roman"/>
        </w:rPr>
        <w:fldChar w:fldCharType="separate"/>
      </w:r>
      <w:r w:rsidRPr="001D5489">
        <w:rPr>
          <w:rFonts w:ascii="Times New Roman" w:hAnsi="Times New Roman" w:cs="Times New Roman"/>
          <w:noProof/>
        </w:rPr>
        <w:t>(Howell &amp; Blackwell 1977; Taft &amp; Solecki 1990; Catling &amp; Porebski 1994)</w:t>
      </w:r>
      <w:r w:rsidR="008C03AF">
        <w:rPr>
          <w:rFonts w:ascii="Times New Roman" w:hAnsi="Times New Roman" w:cs="Times New Roman"/>
        </w:rPr>
        <w:fldChar w:fldCharType="end"/>
      </w:r>
      <w:r>
        <w:rPr>
          <w:rFonts w:ascii="Times New Roman" w:hAnsi="Times New Roman" w:cs="Times New Roman"/>
        </w:rPr>
        <w:t xml:space="preserve">. Howell and Blackwell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8C03AF">
        <w:rPr>
          <w:rFonts w:ascii="Times New Roman" w:hAnsi="Times New Roman" w:cs="Times New Roman"/>
        </w:rPr>
        <w:fldChar w:fldCharType="separate"/>
      </w:r>
      <w:r w:rsidRPr="00A62CAC">
        <w:rPr>
          <w:rFonts w:ascii="Times New Roman" w:hAnsi="Times New Roman" w:cs="Times New Roman"/>
          <w:noProof/>
        </w:rPr>
        <w:t>(1977)</w:t>
      </w:r>
      <w:r w:rsidR="008C03AF">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into and throughout Ohio, and reported that the first recorded observation was</w:t>
      </w:r>
      <w:r w:rsidR="00AE6884">
        <w:rPr>
          <w:rFonts w:ascii="Times New Roman" w:hAnsi="Times New Roman" w:cs="Times New Roman"/>
        </w:rPr>
        <w:t xml:space="preserve">  from Lake County, Ohio in 1927 (confirmed via search of Ohio State University </w:t>
      </w:r>
      <w:proofErr w:type="spellStart"/>
      <w:r w:rsidR="00AE6884">
        <w:rPr>
          <w:rFonts w:ascii="Times New Roman" w:hAnsi="Times New Roman" w:cs="Times New Roman"/>
        </w:rPr>
        <w:t>Herbariam</w:t>
      </w:r>
      <w:proofErr w:type="spellEnd"/>
      <w:r w:rsidR="00AE6884">
        <w:rPr>
          <w:rFonts w:ascii="Times New Roman" w:hAnsi="Times New Roman" w:cs="Times New Roman"/>
        </w:rPr>
        <w:t>)</w:t>
      </w:r>
      <w:r>
        <w:rPr>
          <w:rFonts w:ascii="Times New Roman" w:hAnsi="Times New Roman" w:cs="Times New Roman"/>
        </w:rPr>
        <w:t xml:space="preserve">.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sidR="008C03AF">
        <w:rPr>
          <w:rFonts w:ascii="Times New Roman" w:hAnsi="Times New Roman" w:cs="Times New Roman"/>
        </w:rPr>
        <w:fldChar w:fldCharType="separate"/>
      </w:r>
      <w:r w:rsidRPr="00334CD0">
        <w:rPr>
          <w:rFonts w:ascii="Times New Roman" w:hAnsi="Times New Roman" w:cs="Times New Roman"/>
          <w:noProof/>
        </w:rPr>
        <w:t>(1990)</w:t>
      </w:r>
      <w:r w:rsidR="008C03AF">
        <w:rPr>
          <w:rFonts w:ascii="Times New Roman" w:hAnsi="Times New Roman" w:cs="Times New Roman"/>
        </w:rPr>
        <w:fldChar w:fldCharType="end"/>
      </w:r>
      <w:r>
        <w:rPr>
          <w:rFonts w:ascii="Times New Roman" w:hAnsi="Times New Roman" w:cs="Times New Roman"/>
        </w:rPr>
        <w:t xml:space="preserve"> </w:t>
      </w:r>
      <w:r w:rsidR="00514757">
        <w:rPr>
          <w:rFonts w:ascii="Times New Roman" w:hAnsi="Times New Roman" w:cs="Times New Roman"/>
        </w:rPr>
        <w:t xml:space="preserve">reported </w:t>
      </w:r>
      <w:r>
        <w:rPr>
          <w:rFonts w:ascii="Times New Roman" w:hAnsi="Times New Roman" w:cs="Times New Roman"/>
        </w:rPr>
        <w:t xml:space="preserve">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Pr="008537E1">
        <w:rPr>
          <w:rFonts w:ascii="Times New Roman" w:hAnsi="Times New Roman" w:cs="Times New Roman"/>
        </w:rPr>
        <w:t xml:space="preserve"> was </w:t>
      </w:r>
      <w:r w:rsidRPr="008537E1">
        <w:rPr>
          <w:rFonts w:ascii="Times New Roman" w:hAnsi="Times New Roman" w:cs="Times New Roman"/>
        </w:rPr>
        <w:lastRenderedPageBreak/>
        <w:t>first recorded in</w:t>
      </w:r>
      <w:r>
        <w:rPr>
          <w:rFonts w:ascii="Times New Roman" w:hAnsi="Times New Roman" w:cs="Times New Roman"/>
        </w:rPr>
        <w:t xml:space="preserve"> the state of</w:t>
      </w:r>
      <w:r w:rsidRPr="008537E1">
        <w:rPr>
          <w:rFonts w:ascii="Times New Roman" w:hAnsi="Times New Roman" w:cs="Times New Roman"/>
        </w:rPr>
        <w:t xml:space="preserve"> Illinois in 1912 (</w:t>
      </w:r>
      <w:proofErr w:type="spellStart"/>
      <w:r w:rsidRPr="008537E1">
        <w:rPr>
          <w:rFonts w:ascii="Times New Roman" w:hAnsi="Times New Roman" w:cs="Times New Roman"/>
        </w:rPr>
        <w:t>Sherff</w:t>
      </w:r>
      <w:proofErr w:type="spellEnd"/>
      <w:r w:rsidRPr="008537E1">
        <w:rPr>
          <w:rFonts w:ascii="Times New Roman" w:hAnsi="Times New Roman" w:cs="Times New Roman"/>
        </w:rPr>
        <w:t xml:space="preserve"> 1912, as cited in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sidR="00514757">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Pr="00596360">
        <w:rPr>
          <w:rFonts w:ascii="Times New Roman" w:hAnsi="Times New Roman" w:cs="Times New Roman"/>
          <w:noProof/>
        </w:rPr>
        <w:t>(1994)</w:t>
      </w:r>
      <w:r w:rsidR="008C03AF">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into and throughout southern Ontario. I was able to </w:t>
      </w:r>
      <w:r w:rsidR="009C3ED4">
        <w:rPr>
          <w:rFonts w:ascii="Times New Roman" w:hAnsi="Times New Roman" w:cs="Times New Roman"/>
        </w:rPr>
        <w:t>use</w:t>
      </w:r>
      <w:r>
        <w:rPr>
          <w:rFonts w:ascii="Times New Roman" w:hAnsi="Times New Roman" w:cs="Times New Roman"/>
        </w:rPr>
        <w:t xml:space="preserve"> </w:t>
      </w:r>
      <w:r w:rsidR="009C3ED4">
        <w:rPr>
          <w:rFonts w:ascii="Times New Roman" w:hAnsi="Times New Roman" w:cs="Times New Roman"/>
        </w:rPr>
        <w:t xml:space="preserve">data reported in this paper on </w:t>
      </w:r>
      <w:r>
        <w:rPr>
          <w:rFonts w:ascii="Times New Roman" w:hAnsi="Times New Roman" w:cs="Times New Roman"/>
        </w:rPr>
        <w:t xml:space="preserve">the three earliest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presence in this region. While this study includes several references to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t>
      </w:r>
      <w:r w:rsidR="009C3ED4">
        <w:rPr>
          <w:rFonts w:ascii="Times New Roman" w:hAnsi="Times New Roman" w:cs="Times New Roman"/>
        </w:rPr>
        <w:t xml:space="preserve">collected in the region </w:t>
      </w:r>
      <w:r>
        <w:rPr>
          <w:rFonts w:ascii="Times New Roman" w:hAnsi="Times New Roman" w:cs="Times New Roman"/>
        </w:rPr>
        <w:t xml:space="preserve">through time, as </w:t>
      </w:r>
      <w:r w:rsidR="009C3ED4">
        <w:rPr>
          <w:rFonts w:ascii="Times New Roman" w:hAnsi="Times New Roman" w:cs="Times New Roman"/>
        </w:rPr>
        <w:t>presented</w:t>
      </w:r>
      <w:r>
        <w:rPr>
          <w:rFonts w:ascii="Times New Roman" w:hAnsi="Times New Roman" w:cs="Times New Roman"/>
        </w:rPr>
        <w:t xml:space="preserve"> I was unable to make use of this information because the temporal resolutio</w:t>
      </w:r>
      <w:r w:rsidR="00673E42">
        <w:rPr>
          <w:rFonts w:ascii="Times New Roman" w:hAnsi="Times New Roman" w:cs="Times New Roman"/>
        </w:rPr>
        <w:t xml:space="preserve">n of the records is too coarse. Most of the herbarium records used in this study are located in herbaria that do not have easily accessible databases and </w:t>
      </w:r>
      <w:r>
        <w:rPr>
          <w:rFonts w:ascii="Times New Roman" w:hAnsi="Times New Roman" w:cs="Times New Roman"/>
        </w:rPr>
        <w:t>my attempts to contact these authors to acquire</w:t>
      </w:r>
      <w:r w:rsidR="00673E42">
        <w:rPr>
          <w:rFonts w:ascii="Times New Roman" w:hAnsi="Times New Roman" w:cs="Times New Roman"/>
        </w:rPr>
        <w:t xml:space="preserve"> information about these</w:t>
      </w:r>
      <w:r>
        <w:rPr>
          <w:rFonts w:ascii="Times New Roman" w:hAnsi="Times New Roman" w:cs="Times New Roman"/>
        </w:rPr>
        <w:t xml:space="preserve"> records have gone unanswered. </w:t>
      </w:r>
    </w:p>
    <w:p w:rsidR="00BD739F" w:rsidRDefault="00BD739F" w:rsidP="00093E64">
      <w:pPr>
        <w:rPr>
          <w:rFonts w:ascii="Times New Roman" w:hAnsi="Times New Roman" w:cs="Times New Roman"/>
        </w:rPr>
      </w:pPr>
    </w:p>
    <w:tbl>
      <w:tblPr>
        <w:tblStyle w:val="TableGrid"/>
        <w:tblW w:w="0" w:type="auto"/>
        <w:tblCellMar>
          <w:left w:w="115" w:type="dxa"/>
          <w:right w:w="115" w:type="dxa"/>
        </w:tblCellMar>
        <w:tblLook w:val="04A0"/>
      </w:tblPr>
      <w:tblGrid>
        <w:gridCol w:w="1613"/>
        <w:gridCol w:w="1837"/>
        <w:gridCol w:w="1570"/>
        <w:gridCol w:w="2023"/>
      </w:tblGrid>
      <w:tr w:rsidR="0049435E" w:rsidRPr="003F6839" w:rsidTr="0093185A">
        <w:trPr>
          <w:trHeight w:val="300"/>
        </w:trPr>
        <w:tc>
          <w:tcPr>
            <w:tcW w:w="0" w:type="auto"/>
            <w:gridSpan w:val="4"/>
            <w:noWrap/>
          </w:tcPr>
          <w:p w:rsidR="0049435E" w:rsidRPr="003F6839" w:rsidRDefault="0049435E" w:rsidP="002519FA">
            <w:pPr>
              <w:rPr>
                <w:rFonts w:ascii="Times New Roman" w:hAnsi="Times New Roman" w:cs="Times New Roman"/>
              </w:rPr>
            </w:pPr>
            <w:r>
              <w:rPr>
                <w:rFonts w:ascii="Times New Roman" w:hAnsi="Times New Roman" w:cs="Times New Roman"/>
              </w:rPr>
              <w:t xml:space="preserve">Table 1. </w:t>
            </w:r>
            <w:r w:rsidR="002519FA">
              <w:rPr>
                <w:rFonts w:ascii="Times New Roman" w:hAnsi="Times New Roman" w:cs="Times New Roman"/>
              </w:rPr>
              <w:t>Historical presence record sources and c</w:t>
            </w:r>
            <w:r>
              <w:rPr>
                <w:rFonts w:ascii="Times New Roman" w:hAnsi="Times New Roman" w:cs="Times New Roman"/>
              </w:rPr>
              <w:t>ounts</w:t>
            </w:r>
          </w:p>
        </w:tc>
      </w:tr>
      <w:tr w:rsidR="003F6839" w:rsidRPr="003F6839" w:rsidTr="0093185A">
        <w:trPr>
          <w:trHeight w:val="300"/>
        </w:trPr>
        <w:tc>
          <w:tcPr>
            <w:tcW w:w="0" w:type="auto"/>
            <w:noWrap/>
            <w:hideMark/>
          </w:tcPr>
          <w:p w:rsidR="003F6839" w:rsidRPr="003F6839" w:rsidRDefault="002519FA">
            <w:pPr>
              <w:rPr>
                <w:rFonts w:ascii="Times New Roman" w:hAnsi="Times New Roman" w:cs="Times New Roman"/>
              </w:rPr>
            </w:pPr>
            <w:r>
              <w:rPr>
                <w:rFonts w:ascii="Times New Roman" w:hAnsi="Times New Roman" w:cs="Times New Roman"/>
              </w:rPr>
              <w:t>Source</w:t>
            </w:r>
          </w:p>
        </w:tc>
        <w:tc>
          <w:tcPr>
            <w:tcW w:w="0" w:type="auto"/>
            <w:noWrap/>
            <w:hideMark/>
          </w:tcPr>
          <w:p w:rsidR="003F6839" w:rsidRPr="003F6839" w:rsidRDefault="003F6839">
            <w:pPr>
              <w:rPr>
                <w:rFonts w:ascii="Times New Roman" w:hAnsi="Times New Roman" w:cs="Times New Roman"/>
              </w:rPr>
            </w:pPr>
            <w:r w:rsidRPr="003F6839">
              <w:rPr>
                <w:rFonts w:ascii="Times New Roman" w:hAnsi="Times New Roman" w:cs="Times New Roman"/>
              </w:rPr>
              <w:t>Herbarium Code</w:t>
            </w:r>
          </w:p>
        </w:tc>
        <w:tc>
          <w:tcPr>
            <w:tcW w:w="0" w:type="auto"/>
            <w:noWrap/>
            <w:hideMark/>
          </w:tcPr>
          <w:p w:rsidR="003F6839" w:rsidRPr="003F6839" w:rsidRDefault="003F6839">
            <w:pPr>
              <w:rPr>
                <w:rFonts w:ascii="Times New Roman" w:hAnsi="Times New Roman" w:cs="Times New Roman"/>
              </w:rPr>
            </w:pPr>
            <w:r w:rsidRPr="003F6839">
              <w:rPr>
                <w:rFonts w:ascii="Times New Roman" w:hAnsi="Times New Roman" w:cs="Times New Roman"/>
              </w:rPr>
              <w:t>Record Count</w:t>
            </w:r>
          </w:p>
        </w:tc>
        <w:tc>
          <w:tcPr>
            <w:tcW w:w="0" w:type="auto"/>
          </w:tcPr>
          <w:p w:rsidR="003F6839" w:rsidRPr="003F6839" w:rsidRDefault="002519FA">
            <w:pPr>
              <w:rPr>
                <w:rFonts w:ascii="Times New Roman" w:hAnsi="Times New Roman" w:cs="Times New Roman"/>
              </w:rPr>
            </w:pPr>
            <w:r>
              <w:rPr>
                <w:rFonts w:ascii="Times New Roman" w:hAnsi="Times New Roman" w:cs="Times New Roman"/>
              </w:rPr>
              <w:t>Accession Method</w:t>
            </w:r>
          </w:p>
        </w:tc>
      </w:tr>
      <w:tr w:rsidR="003F6839" w:rsidRPr="003F6839" w:rsidTr="0093185A">
        <w:trPr>
          <w:trHeight w:val="215"/>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ACAD</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71"/>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25"/>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BKL</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CHIC</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CHRB</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10</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CM</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68</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CONN</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F</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28</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4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GH</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07"/>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HAM</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7</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71"/>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KANU</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16"/>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MAD</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MASS</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MOR</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MSC</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98"/>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MT</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MU</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57</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NCBS</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NEBC</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NY</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80"/>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QK</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RM</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US</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3</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UWGB</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16</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UWSP</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6</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52"/>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2</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AC3797">
        <w:trPr>
          <w:trHeight w:val="107"/>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WIS</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85</w:t>
            </w:r>
          </w:p>
        </w:tc>
        <w:tc>
          <w:tcPr>
            <w:tcW w:w="0" w:type="auto"/>
          </w:tcPr>
          <w:p w:rsidR="003F6839" w:rsidRPr="003F6839" w:rsidRDefault="003F6839" w:rsidP="003F6839">
            <w:pPr>
              <w:rPr>
                <w:rFonts w:ascii="Times New Roman" w:hAnsi="Times New Roman" w:cs="Times New Roman"/>
                <w:sz w:val="20"/>
                <w:szCs w:val="20"/>
              </w:rPr>
            </w:pPr>
          </w:p>
        </w:tc>
      </w:tr>
      <w:tr w:rsidR="003F6839" w:rsidRPr="003F6839" w:rsidTr="0093185A">
        <w:trPr>
          <w:trHeight w:val="63"/>
        </w:trPr>
        <w:tc>
          <w:tcPr>
            <w:tcW w:w="0" w:type="auto"/>
            <w:noWrap/>
            <w:hideMark/>
          </w:tcPr>
          <w:p w:rsidR="003F6839" w:rsidRPr="003F6839" w:rsidRDefault="003F6839">
            <w:pPr>
              <w:rPr>
                <w:rFonts w:ascii="Times New Roman" w:hAnsi="Times New Roman" w:cs="Times New Roman"/>
                <w:sz w:val="20"/>
                <w:szCs w:val="20"/>
              </w:rPr>
            </w:pPr>
          </w:p>
        </w:tc>
        <w:tc>
          <w:tcPr>
            <w:tcW w:w="0" w:type="auto"/>
            <w:noWrap/>
            <w:hideMark/>
          </w:tcPr>
          <w:p w:rsidR="003F6839" w:rsidRPr="003F6839" w:rsidRDefault="003F6839">
            <w:pPr>
              <w:rPr>
                <w:rFonts w:ascii="Times New Roman" w:hAnsi="Times New Roman" w:cs="Times New Roman"/>
                <w:sz w:val="20"/>
                <w:szCs w:val="20"/>
              </w:rPr>
            </w:pPr>
            <w:r w:rsidRPr="003F6839">
              <w:rPr>
                <w:rFonts w:ascii="Times New Roman" w:hAnsi="Times New Roman" w:cs="Times New Roman"/>
                <w:sz w:val="20"/>
                <w:szCs w:val="20"/>
              </w:rPr>
              <w:t>YU</w:t>
            </w:r>
          </w:p>
        </w:tc>
        <w:tc>
          <w:tcPr>
            <w:tcW w:w="0" w:type="auto"/>
            <w:noWrap/>
            <w:hideMark/>
          </w:tcPr>
          <w:p w:rsidR="003F6839" w:rsidRPr="003F6839" w:rsidRDefault="003F6839" w:rsidP="003F6839">
            <w:pPr>
              <w:rPr>
                <w:rFonts w:ascii="Times New Roman" w:hAnsi="Times New Roman" w:cs="Times New Roman"/>
                <w:sz w:val="20"/>
                <w:szCs w:val="20"/>
              </w:rPr>
            </w:pPr>
            <w:r w:rsidRPr="003F6839">
              <w:rPr>
                <w:rFonts w:ascii="Times New Roman" w:hAnsi="Times New Roman" w:cs="Times New Roman"/>
                <w:sz w:val="20"/>
                <w:szCs w:val="20"/>
              </w:rPr>
              <w:t>4</w:t>
            </w:r>
          </w:p>
        </w:tc>
        <w:tc>
          <w:tcPr>
            <w:tcW w:w="0" w:type="auto"/>
          </w:tcPr>
          <w:p w:rsidR="003F6839" w:rsidRPr="003F6839" w:rsidRDefault="003F6839" w:rsidP="003F6839">
            <w:pPr>
              <w:rPr>
                <w:rFonts w:ascii="Times New Roman" w:hAnsi="Times New Roman" w:cs="Times New Roman"/>
                <w:sz w:val="20"/>
                <w:szCs w:val="20"/>
              </w:rPr>
            </w:pPr>
          </w:p>
        </w:tc>
      </w:tr>
      <w:tr w:rsidR="00830D5C" w:rsidRPr="003F6839" w:rsidTr="00830D5C">
        <w:trPr>
          <w:trHeight w:val="63"/>
        </w:trPr>
        <w:tc>
          <w:tcPr>
            <w:tcW w:w="0" w:type="auto"/>
            <w:noWrap/>
            <w:hideMark/>
          </w:tcPr>
          <w:p w:rsidR="00830D5C" w:rsidRPr="003F6839" w:rsidRDefault="00830D5C">
            <w:pPr>
              <w:rPr>
                <w:rFonts w:ascii="Times New Roman" w:hAnsi="Times New Roman" w:cs="Times New Roman"/>
                <w:sz w:val="20"/>
                <w:szCs w:val="20"/>
              </w:rPr>
            </w:pPr>
            <w:r w:rsidRPr="003F6839">
              <w:rPr>
                <w:rFonts w:ascii="Times New Roman" w:hAnsi="Times New Roman" w:cs="Times New Roman"/>
                <w:sz w:val="20"/>
                <w:szCs w:val="20"/>
              </w:rPr>
              <w:t>Literature Search</w:t>
            </w:r>
          </w:p>
        </w:tc>
        <w:tc>
          <w:tcPr>
            <w:tcW w:w="0" w:type="auto"/>
            <w:noWrap/>
          </w:tcPr>
          <w:p w:rsidR="00830D5C" w:rsidRPr="003F6839" w:rsidRDefault="00830D5C">
            <w:pPr>
              <w:rPr>
                <w:rFonts w:ascii="Times New Roman" w:hAnsi="Times New Roman" w:cs="Times New Roman"/>
                <w:sz w:val="20"/>
                <w:szCs w:val="20"/>
              </w:rPr>
            </w:pPr>
          </w:p>
        </w:tc>
        <w:tc>
          <w:tcPr>
            <w:tcW w:w="0" w:type="auto"/>
            <w:noWrap/>
            <w:hideMark/>
          </w:tcPr>
          <w:p w:rsidR="00830D5C" w:rsidRPr="003F6839" w:rsidRDefault="00830D5C" w:rsidP="003F6839">
            <w:pPr>
              <w:rPr>
                <w:rFonts w:ascii="Times New Roman" w:hAnsi="Times New Roman" w:cs="Times New Roman"/>
                <w:sz w:val="20"/>
                <w:szCs w:val="20"/>
              </w:rPr>
            </w:pPr>
            <w:r>
              <w:rPr>
                <w:rFonts w:ascii="Times New Roman" w:hAnsi="Times New Roman" w:cs="Times New Roman"/>
                <w:sz w:val="20"/>
                <w:szCs w:val="20"/>
              </w:rPr>
              <w:t>5</w:t>
            </w:r>
          </w:p>
        </w:tc>
        <w:tc>
          <w:tcPr>
            <w:tcW w:w="0" w:type="auto"/>
          </w:tcPr>
          <w:p w:rsidR="00830D5C" w:rsidRPr="003F6839" w:rsidRDefault="00830D5C" w:rsidP="003F6839">
            <w:pPr>
              <w:rPr>
                <w:rFonts w:ascii="Times New Roman" w:hAnsi="Times New Roman" w:cs="Times New Roman"/>
                <w:sz w:val="20"/>
                <w:szCs w:val="20"/>
              </w:rPr>
            </w:pPr>
          </w:p>
        </w:tc>
      </w:tr>
    </w:tbl>
    <w:p w:rsidR="0088128C" w:rsidRDefault="0088128C" w:rsidP="00093E64">
      <w:pPr>
        <w:rPr>
          <w:rFonts w:ascii="Times New Roman" w:hAnsi="Times New Roman" w:cs="Times New Roman"/>
        </w:rPr>
      </w:pPr>
    </w:p>
    <w:p w:rsidR="009D6A93" w:rsidRDefault="009D6A93" w:rsidP="00093E64">
      <w:pPr>
        <w:rPr>
          <w:rFonts w:ascii="Times New Roman" w:hAnsi="Times New Roman" w:cs="Times New Roman"/>
        </w:rPr>
      </w:pPr>
      <w:proofErr w:type="spellStart"/>
      <w:r>
        <w:rPr>
          <w:rFonts w:ascii="Times New Roman" w:hAnsi="Times New Roman" w:cs="Times New Roman"/>
          <w:i/>
        </w:rPr>
        <w:t>Georeferencing</w:t>
      </w:r>
      <w:proofErr w:type="spellEnd"/>
      <w:r w:rsidR="00BC1161">
        <w:rPr>
          <w:rFonts w:ascii="Times New Roman" w:hAnsi="Times New Roman" w:cs="Times New Roman"/>
          <w:i/>
        </w:rPr>
        <w:t xml:space="preserve"> of </w:t>
      </w:r>
      <w:r w:rsidR="00163B77">
        <w:rPr>
          <w:rFonts w:ascii="Times New Roman" w:hAnsi="Times New Roman" w:cs="Times New Roman"/>
          <w:i/>
        </w:rPr>
        <w:t>Historical Presence</w:t>
      </w:r>
      <w:r w:rsidR="00D05769">
        <w:rPr>
          <w:rFonts w:ascii="Times New Roman" w:hAnsi="Times New Roman" w:cs="Times New Roman"/>
          <w:i/>
        </w:rPr>
        <w:t xml:space="preserve"> Records</w:t>
      </w:r>
    </w:p>
    <w:p w:rsidR="009D6A93" w:rsidRDefault="009D6A93" w:rsidP="00093E64">
      <w:pPr>
        <w:rPr>
          <w:rFonts w:ascii="Times New Roman" w:hAnsi="Times New Roman" w:cs="Times New Roman"/>
        </w:rPr>
      </w:pPr>
    </w:p>
    <w:p w:rsidR="00386DCF" w:rsidRDefault="009D6A93" w:rsidP="00093E64">
      <w:pPr>
        <w:rPr>
          <w:rFonts w:ascii="Times New Roman" w:hAnsi="Times New Roman" w:cs="Times New Roman"/>
        </w:rPr>
      </w:pPr>
      <w:r>
        <w:rPr>
          <w:rFonts w:ascii="Times New Roman" w:hAnsi="Times New Roman" w:cs="Times New Roman"/>
        </w:rPr>
        <w:t xml:space="preserve">Most of the </w:t>
      </w:r>
      <w:r w:rsidR="00C409F7">
        <w:rPr>
          <w:rFonts w:ascii="Times New Roman" w:hAnsi="Times New Roman" w:cs="Times New Roman"/>
        </w:rPr>
        <w:t>presence</w:t>
      </w:r>
      <w:r>
        <w:rPr>
          <w:rFonts w:ascii="Times New Roman" w:hAnsi="Times New Roman" w:cs="Times New Roman"/>
        </w:rPr>
        <w:t xml:space="preserve"> records </w:t>
      </w:r>
      <w:r w:rsidR="00C409F7">
        <w:rPr>
          <w:rFonts w:ascii="Times New Roman" w:hAnsi="Times New Roman" w:cs="Times New Roman"/>
        </w:rPr>
        <w:t xml:space="preserve">in my compiled dataset </w:t>
      </w:r>
      <w:r>
        <w:rPr>
          <w:rFonts w:ascii="Times New Roman" w:hAnsi="Times New Roman" w:cs="Times New Roman"/>
        </w:rPr>
        <w:t xml:space="preserve">did not have latitude and longitude values </w:t>
      </w:r>
      <w:r w:rsidR="004416D9">
        <w:rPr>
          <w:rFonts w:ascii="Times New Roman" w:hAnsi="Times New Roman" w:cs="Times New Roman"/>
        </w:rPr>
        <w:t>noting</w:t>
      </w:r>
      <w:r w:rsidR="00A12C66">
        <w:rPr>
          <w:rFonts w:ascii="Times New Roman" w:hAnsi="Times New Roman" w:cs="Times New Roman"/>
        </w:rPr>
        <w:t xml:space="preserve"> </w:t>
      </w:r>
      <w:r w:rsidR="00C409F7">
        <w:rPr>
          <w:rFonts w:ascii="Times New Roman" w:hAnsi="Times New Roman" w:cs="Times New Roman"/>
        </w:rPr>
        <w:t>where the</w:t>
      </w:r>
      <w:r>
        <w:rPr>
          <w:rFonts w:ascii="Times New Roman" w:hAnsi="Times New Roman" w:cs="Times New Roman"/>
        </w:rPr>
        <w:t xml:space="preserve"> specimen </w:t>
      </w:r>
      <w:r w:rsidR="00C409F7">
        <w:rPr>
          <w:rFonts w:ascii="Times New Roman" w:hAnsi="Times New Roman" w:cs="Times New Roman"/>
        </w:rPr>
        <w:t>was collected</w:t>
      </w:r>
      <w:r w:rsidR="00AC6EEB">
        <w:rPr>
          <w:rFonts w:ascii="Times New Roman" w:hAnsi="Times New Roman" w:cs="Times New Roman"/>
        </w:rPr>
        <w:t>. However, many records had descriptive</w:t>
      </w:r>
      <w:r>
        <w:rPr>
          <w:rFonts w:ascii="Times New Roman" w:hAnsi="Times New Roman" w:cs="Times New Roman"/>
        </w:rPr>
        <w:t xml:space="preserve"> </w:t>
      </w:r>
      <w:r w:rsidR="008D1AD8">
        <w:rPr>
          <w:rFonts w:ascii="Times New Roman" w:hAnsi="Times New Roman" w:cs="Times New Roman"/>
        </w:rPr>
        <w:t>information, which I used to assign</w:t>
      </w:r>
      <w:r>
        <w:rPr>
          <w:rFonts w:ascii="Times New Roman" w:hAnsi="Times New Roman" w:cs="Times New Roman"/>
        </w:rPr>
        <w:t xml:space="preserve"> latitude and longitude value</w:t>
      </w:r>
      <w:r w:rsidR="008D1AD8">
        <w:rPr>
          <w:rFonts w:ascii="Times New Roman" w:hAnsi="Times New Roman" w:cs="Times New Roman"/>
        </w:rPr>
        <w:t xml:space="preserve">s </w:t>
      </w:r>
      <w:r w:rsidR="004416D9">
        <w:rPr>
          <w:rFonts w:ascii="Times New Roman" w:hAnsi="Times New Roman" w:cs="Times New Roman"/>
        </w:rPr>
        <w:t>to the</w:t>
      </w:r>
      <w:r>
        <w:rPr>
          <w:rFonts w:ascii="Times New Roman" w:hAnsi="Times New Roman" w:cs="Times New Roman"/>
        </w:rPr>
        <w:t xml:space="preserve"> collection</w:t>
      </w:r>
      <w:r w:rsidR="00AC6EEB">
        <w:rPr>
          <w:rFonts w:ascii="Times New Roman" w:hAnsi="Times New Roman" w:cs="Times New Roman"/>
        </w:rPr>
        <w:t xml:space="preserve"> location</w:t>
      </w:r>
      <w:r w:rsidR="004416D9">
        <w:rPr>
          <w:rFonts w:ascii="Times New Roman" w:hAnsi="Times New Roman" w:cs="Times New Roman"/>
        </w:rPr>
        <w:t xml:space="preserve">. This process is commonly called </w:t>
      </w:r>
      <w:proofErr w:type="spellStart"/>
      <w:r w:rsidR="004416D9">
        <w:rPr>
          <w:rFonts w:ascii="Times New Roman" w:hAnsi="Times New Roman" w:cs="Times New Roman"/>
        </w:rPr>
        <w:t>georeferencing</w:t>
      </w:r>
      <w:proofErr w:type="spellEnd"/>
      <w:r w:rsidR="00A12C66">
        <w:rPr>
          <w:rFonts w:ascii="Times New Roman" w:hAnsi="Times New Roman" w:cs="Times New Roman"/>
        </w:rPr>
        <w:t xml:space="preserve">. </w:t>
      </w:r>
      <w:r w:rsidR="00AC6EEB">
        <w:rPr>
          <w:rFonts w:ascii="Times New Roman" w:hAnsi="Times New Roman" w:cs="Times New Roman"/>
        </w:rPr>
        <w:t xml:space="preserve">I primarily used the </w:t>
      </w:r>
      <w:proofErr w:type="spellStart"/>
      <w:r w:rsidR="00AC6EEB">
        <w:rPr>
          <w:rFonts w:ascii="Times New Roman" w:hAnsi="Times New Roman" w:cs="Times New Roman"/>
        </w:rPr>
        <w:t>GoogleEarth</w:t>
      </w:r>
      <w:proofErr w:type="spellEnd"/>
      <w:r w:rsidR="00AC6EEB">
        <w:rPr>
          <w:rFonts w:ascii="Times New Roman" w:hAnsi="Times New Roman" w:cs="Times New Roman"/>
        </w:rPr>
        <w:t xml:space="preserve"> software (</w:t>
      </w:r>
      <w:r w:rsidR="00AC6EEB" w:rsidRPr="008D1AD8">
        <w:rPr>
          <w:rFonts w:ascii="Times New Roman" w:hAnsi="Times New Roman" w:cs="Times New Roman"/>
          <w:highlight w:val="yellow"/>
        </w:rPr>
        <w:t>REF</w:t>
      </w:r>
      <w:r w:rsidR="00AC6EEB">
        <w:rPr>
          <w:rFonts w:ascii="Times New Roman" w:hAnsi="Times New Roman" w:cs="Times New Roman"/>
        </w:rPr>
        <w:t xml:space="preserve">) to </w:t>
      </w:r>
      <w:proofErr w:type="spellStart"/>
      <w:r w:rsidR="00AC6EEB">
        <w:rPr>
          <w:rFonts w:ascii="Times New Roman" w:hAnsi="Times New Roman" w:cs="Times New Roman"/>
        </w:rPr>
        <w:lastRenderedPageBreak/>
        <w:t>georeference</w:t>
      </w:r>
      <w:proofErr w:type="spellEnd"/>
      <w:r w:rsidR="00AC6EEB">
        <w:rPr>
          <w:rFonts w:ascii="Times New Roman" w:hAnsi="Times New Roman" w:cs="Times New Roman"/>
        </w:rPr>
        <w:t xml:space="preserve"> </w:t>
      </w:r>
      <w:r w:rsidR="00131B4B">
        <w:rPr>
          <w:rFonts w:ascii="Times New Roman" w:hAnsi="Times New Roman" w:cs="Times New Roman"/>
        </w:rPr>
        <w:t>records</w:t>
      </w:r>
      <w:r w:rsidR="0049351A">
        <w:rPr>
          <w:rFonts w:ascii="Times New Roman" w:hAnsi="Times New Roman" w:cs="Times New Roman"/>
        </w:rPr>
        <w:t xml:space="preserve"> </w:t>
      </w:r>
      <w:r w:rsidR="00131B4B">
        <w:rPr>
          <w:rFonts w:ascii="Times New Roman" w:hAnsi="Times New Roman" w:cs="Times New Roman"/>
        </w:rPr>
        <w:t>(</w:t>
      </w:r>
      <w:proofErr w:type="spellStart"/>
      <w:r w:rsidR="0049351A">
        <w:rPr>
          <w:rFonts w:ascii="Times New Roman" w:hAnsi="Times New Roman" w:cs="Times New Roman"/>
          <w:i/>
        </w:rPr>
        <w:t>sensu</w:t>
      </w:r>
      <w:proofErr w:type="spellEnd"/>
      <w:r w:rsidR="0049351A">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"previouslyFormattedCitation" : "(Garcia-Milagros &amp; Funk 2010)" }, "properties" : { "noteIndex" : 0 }, "schema" : "https://github.com/citation-style-language/schema/raw/master/csl-citation.json" }</w:instrText>
      </w:r>
      <w:r w:rsidR="008C03AF">
        <w:rPr>
          <w:rFonts w:ascii="Times New Roman" w:hAnsi="Times New Roman" w:cs="Times New Roman"/>
        </w:rPr>
        <w:fldChar w:fldCharType="separate"/>
      </w:r>
      <w:r w:rsidR="00914740" w:rsidRPr="00914740">
        <w:rPr>
          <w:rFonts w:ascii="Times New Roman" w:hAnsi="Times New Roman" w:cs="Times New Roman"/>
          <w:noProof/>
        </w:rPr>
        <w:t>(Garcia-Milagros &amp; Funk 2010)</w:t>
      </w:r>
      <w:r w:rsidR="008C03AF">
        <w:rPr>
          <w:rFonts w:ascii="Times New Roman" w:hAnsi="Times New Roman" w:cs="Times New Roman"/>
        </w:rPr>
        <w:fldChar w:fldCharType="end"/>
      </w:r>
      <w:r w:rsidR="0023092F">
        <w:rPr>
          <w:rFonts w:ascii="Times New Roman" w:hAnsi="Times New Roman" w:cs="Times New Roman"/>
        </w:rPr>
        <w:t>, however</w:t>
      </w:r>
      <w:r w:rsidR="00914740">
        <w:rPr>
          <w:rFonts w:ascii="Times New Roman" w:hAnsi="Times New Roman" w:cs="Times New Roman"/>
        </w:rPr>
        <w:t xml:space="preserve"> </w:t>
      </w:r>
      <w:r w:rsidR="00A12C66">
        <w:rPr>
          <w:rFonts w:ascii="Times New Roman" w:hAnsi="Times New Roman" w:cs="Times New Roman"/>
        </w:rPr>
        <w:t xml:space="preserve">some cases required additional Internet searches on named locations, such as unique building names or geographic features. </w:t>
      </w:r>
      <w:r w:rsidR="00523480">
        <w:rPr>
          <w:rFonts w:ascii="Times New Roman" w:hAnsi="Times New Roman" w:cs="Times New Roman"/>
        </w:rPr>
        <w:t>The d</w:t>
      </w:r>
      <w:r w:rsidR="00A12C66">
        <w:rPr>
          <w:rFonts w:ascii="Times New Roman" w:hAnsi="Times New Roman" w:cs="Times New Roman"/>
        </w:rPr>
        <w:t>escriptive l</w:t>
      </w:r>
      <w:r w:rsidR="00914740">
        <w:rPr>
          <w:rFonts w:ascii="Times New Roman" w:hAnsi="Times New Roman" w:cs="Times New Roman"/>
        </w:rPr>
        <w:t xml:space="preserve">ocation information </w:t>
      </w:r>
      <w:r w:rsidR="00A12C66">
        <w:rPr>
          <w:rFonts w:ascii="Times New Roman" w:hAnsi="Times New Roman" w:cs="Times New Roman"/>
        </w:rPr>
        <w:t>allowed for</w:t>
      </w:r>
      <w:r w:rsidR="00914740">
        <w:rPr>
          <w:rFonts w:ascii="Times New Roman" w:hAnsi="Times New Roman" w:cs="Times New Roman"/>
        </w:rPr>
        <w:t xml:space="preserve"> varying degrees of prec</w:t>
      </w:r>
      <w:r w:rsidR="00A12C66">
        <w:rPr>
          <w:rFonts w:ascii="Times New Roman" w:hAnsi="Times New Roman" w:cs="Times New Roman"/>
        </w:rPr>
        <w:t xml:space="preserve">ision </w:t>
      </w:r>
      <w:r w:rsidR="005B4260">
        <w:rPr>
          <w:rFonts w:ascii="Times New Roman" w:hAnsi="Times New Roman" w:cs="Times New Roman"/>
        </w:rPr>
        <w:t>in the final latitude and longitude value assigned to a record</w:t>
      </w:r>
      <w:r w:rsidR="00A12C66">
        <w:rPr>
          <w:rFonts w:ascii="Times New Roman" w:hAnsi="Times New Roman" w:cs="Times New Roman"/>
        </w:rPr>
        <w:t xml:space="preserve">. </w:t>
      </w:r>
      <w:r w:rsidR="00D27FF9">
        <w:rPr>
          <w:rFonts w:ascii="Times New Roman" w:hAnsi="Times New Roman" w:cs="Times New Roman"/>
        </w:rPr>
        <w:t xml:space="preserve">At a minimum, all records </w:t>
      </w:r>
      <w:r w:rsidR="00523480">
        <w:rPr>
          <w:rFonts w:ascii="Times New Roman" w:hAnsi="Times New Roman" w:cs="Times New Roman"/>
        </w:rPr>
        <w:t xml:space="preserve">of specimens collected in the United States </w:t>
      </w:r>
      <w:r w:rsidR="00D27FF9">
        <w:rPr>
          <w:rFonts w:ascii="Times New Roman" w:hAnsi="Times New Roman" w:cs="Times New Roman"/>
        </w:rPr>
        <w:t xml:space="preserve">had </w:t>
      </w:r>
      <w:r w:rsidR="00386DCF">
        <w:rPr>
          <w:rFonts w:ascii="Times New Roman" w:hAnsi="Times New Roman" w:cs="Times New Roman"/>
        </w:rPr>
        <w:t xml:space="preserve">enough </w:t>
      </w:r>
      <w:r w:rsidR="00D27FF9">
        <w:rPr>
          <w:rFonts w:ascii="Times New Roman" w:hAnsi="Times New Roman" w:cs="Times New Roman"/>
        </w:rPr>
        <w:t xml:space="preserve">information to be assigned to </w:t>
      </w:r>
      <w:r w:rsidR="00523480">
        <w:rPr>
          <w:rFonts w:ascii="Times New Roman" w:hAnsi="Times New Roman" w:cs="Times New Roman"/>
        </w:rPr>
        <w:t xml:space="preserve">the county the specimen was collected in. For records with </w:t>
      </w:r>
      <w:r w:rsidR="00523480" w:rsidRPr="00523480">
        <w:rPr>
          <w:rFonts w:ascii="Times New Roman" w:hAnsi="Times New Roman" w:cs="Times New Roman"/>
          <w:i/>
          <w:iCs/>
        </w:rPr>
        <w:t>only</w:t>
      </w:r>
      <w:r w:rsidR="00523480">
        <w:rPr>
          <w:rFonts w:ascii="Times New Roman" w:hAnsi="Times New Roman" w:cs="Times New Roman"/>
        </w:rPr>
        <w:t xml:space="preserve"> county level information, I assigned</w:t>
      </w:r>
      <w:r w:rsidR="00D27FF9">
        <w:rPr>
          <w:rFonts w:ascii="Times New Roman" w:hAnsi="Times New Roman" w:cs="Times New Roman"/>
        </w:rPr>
        <w:t xml:space="preserve"> the US Census Bureau designa</w:t>
      </w:r>
      <w:r w:rsidR="00386DCF">
        <w:rPr>
          <w:rFonts w:ascii="Times New Roman" w:hAnsi="Times New Roman" w:cs="Times New Roman"/>
        </w:rPr>
        <w:t>ted latitud</w:t>
      </w:r>
      <w:r w:rsidR="00523480">
        <w:rPr>
          <w:rFonts w:ascii="Times New Roman" w:hAnsi="Times New Roman" w:cs="Times New Roman"/>
        </w:rPr>
        <w:t>e and longitude values to the record</w:t>
      </w:r>
      <w:r w:rsidR="00386DCF">
        <w:rPr>
          <w:rFonts w:ascii="Times New Roman" w:hAnsi="Times New Roman" w:cs="Times New Roman"/>
        </w:rPr>
        <w:t>.</w:t>
      </w:r>
      <w:r w:rsidR="00D27FF9">
        <w:rPr>
          <w:rFonts w:ascii="Times New Roman" w:hAnsi="Times New Roman" w:cs="Times New Roman"/>
        </w:rPr>
        <w:t xml:space="preserve"> </w:t>
      </w:r>
      <w:r w:rsidR="00523480">
        <w:rPr>
          <w:rFonts w:ascii="Times New Roman" w:hAnsi="Times New Roman" w:cs="Times New Roman"/>
        </w:rPr>
        <w:t xml:space="preserve">For records of specimens collected in Canada, I relied on the information included with the specimen to assign county equivalent values. </w:t>
      </w:r>
      <w:r w:rsidR="00386DCF">
        <w:rPr>
          <w:rFonts w:ascii="Times New Roman" w:hAnsi="Times New Roman" w:cs="Times New Roman"/>
        </w:rPr>
        <w:t>To achieve finer spatial resolution, s</w:t>
      </w:r>
      <w:r w:rsidR="00914740">
        <w:rPr>
          <w:rFonts w:ascii="Times New Roman" w:hAnsi="Times New Roman" w:cs="Times New Roman"/>
        </w:rPr>
        <w:t xml:space="preserve">ome information allowed for assigning values for the township the specimen was </w:t>
      </w:r>
      <w:r w:rsidR="00414876">
        <w:rPr>
          <w:rFonts w:ascii="Times New Roman" w:hAnsi="Times New Roman" w:cs="Times New Roman"/>
        </w:rPr>
        <w:t>collected</w:t>
      </w:r>
      <w:r w:rsidR="00914740">
        <w:rPr>
          <w:rFonts w:ascii="Times New Roman" w:hAnsi="Times New Roman" w:cs="Times New Roman"/>
        </w:rPr>
        <w:t xml:space="preserve"> in, where as others allowed for assigning precise locations. I assigned location uncertainty values using guidelines from the </w:t>
      </w:r>
      <w:proofErr w:type="spellStart"/>
      <w:r w:rsidR="00914740">
        <w:rPr>
          <w:rFonts w:ascii="Times New Roman" w:hAnsi="Times New Roman" w:cs="Times New Roman"/>
        </w:rPr>
        <w:t>Biogeomancer</w:t>
      </w:r>
      <w:proofErr w:type="spellEnd"/>
      <w:r w:rsidR="00914740">
        <w:rPr>
          <w:rFonts w:ascii="Times New Roman" w:hAnsi="Times New Roman" w:cs="Times New Roman"/>
        </w:rPr>
        <w:t xml:space="preserve"> Consortium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sidR="008C03AF">
        <w:rPr>
          <w:rFonts w:ascii="Times New Roman" w:hAnsi="Times New Roman" w:cs="Times New Roman"/>
        </w:rPr>
        <w:fldChar w:fldCharType="separate"/>
      </w:r>
      <w:r w:rsidR="002F6F49" w:rsidRPr="002F6F49">
        <w:rPr>
          <w:rFonts w:ascii="Times New Roman" w:hAnsi="Times New Roman" w:cs="Times New Roman"/>
          <w:noProof/>
        </w:rPr>
        <w:t>(BioGeomancer Consortium 2006)</w:t>
      </w:r>
      <w:r w:rsidR="008C03AF">
        <w:rPr>
          <w:rFonts w:ascii="Times New Roman" w:hAnsi="Times New Roman" w:cs="Times New Roman"/>
        </w:rPr>
        <w:fldChar w:fldCharType="end"/>
      </w:r>
      <w:r w:rsidR="00523480">
        <w:rPr>
          <w:rFonts w:ascii="Times New Roman" w:hAnsi="Times New Roman" w:cs="Times New Roman"/>
        </w:rPr>
        <w:t xml:space="preserve"> to all of the records I </w:t>
      </w:r>
      <w:proofErr w:type="spellStart"/>
      <w:r w:rsidR="00523480">
        <w:rPr>
          <w:rFonts w:ascii="Times New Roman" w:hAnsi="Times New Roman" w:cs="Times New Roman"/>
        </w:rPr>
        <w:t>georeferenced</w:t>
      </w:r>
      <w:proofErr w:type="spellEnd"/>
      <w:r w:rsidR="00383D77">
        <w:rPr>
          <w:rFonts w:ascii="Times New Roman" w:hAnsi="Times New Roman" w:cs="Times New Roman"/>
        </w:rPr>
        <w:t>.</w:t>
      </w:r>
      <w:r w:rsidR="006A1EA9">
        <w:rPr>
          <w:rFonts w:ascii="Times New Roman" w:hAnsi="Times New Roman" w:cs="Times New Roman"/>
        </w:rPr>
        <w:t xml:space="preserve"> </w:t>
      </w:r>
      <w:r w:rsidR="00386DCF">
        <w:rPr>
          <w:rFonts w:ascii="Times New Roman" w:hAnsi="Times New Roman" w:cs="Times New Roman"/>
        </w:rPr>
        <w:t>I carried out analyses using different subsets of the compiled dataset based on the spatial resolution of the presence record (described further below).</w:t>
      </w:r>
    </w:p>
    <w:p w:rsidR="00386DCF" w:rsidRDefault="00386DCF" w:rsidP="00093E64">
      <w:pPr>
        <w:rPr>
          <w:rFonts w:ascii="Times New Roman" w:hAnsi="Times New Roman" w:cs="Times New Roman"/>
        </w:rPr>
      </w:pPr>
    </w:p>
    <w:p w:rsidR="005A5731" w:rsidRDefault="005A5731" w:rsidP="00093E64">
      <w:pPr>
        <w:rPr>
          <w:rFonts w:ascii="Times New Roman" w:hAnsi="Times New Roman" w:cs="Times New Roman"/>
        </w:rPr>
      </w:pPr>
      <w:r>
        <w:rPr>
          <w:rFonts w:ascii="Times New Roman" w:hAnsi="Times New Roman" w:cs="Times New Roman"/>
          <w:i/>
        </w:rPr>
        <w:t>Number of Records Through Time</w:t>
      </w:r>
    </w:p>
    <w:p w:rsidR="005A5731" w:rsidRDefault="005A5731" w:rsidP="00093E64">
      <w:pPr>
        <w:rPr>
          <w:rFonts w:ascii="Times New Roman" w:hAnsi="Times New Roman" w:cs="Times New Roman"/>
        </w:rPr>
      </w:pPr>
    </w:p>
    <w:p w:rsidR="00B7335D" w:rsidRDefault="006829B5" w:rsidP="00093E64">
      <w:pPr>
        <w:rPr>
          <w:rFonts w:ascii="Times New Roman" w:hAnsi="Times New Roman" w:cs="Times New Roman"/>
        </w:rPr>
      </w:pPr>
      <w:r>
        <w:rPr>
          <w:rFonts w:ascii="Times New Roman" w:hAnsi="Times New Roman" w:cs="Times New Roman"/>
        </w:rPr>
        <w:t xml:space="preserve">Trends in the number of records added to an herbaria through time can be used </w:t>
      </w:r>
      <w:r w:rsidR="00A352B6">
        <w:rPr>
          <w:rFonts w:ascii="Times New Roman" w:hAnsi="Times New Roman" w:cs="Times New Roman"/>
        </w:rPr>
        <w:t xml:space="preserve">to infer </w:t>
      </w:r>
      <w:r w:rsidR="005A5731">
        <w:rPr>
          <w:rFonts w:ascii="Times New Roman" w:hAnsi="Times New Roman" w:cs="Times New Roman"/>
        </w:rPr>
        <w:t>rate</w:t>
      </w:r>
      <w:r w:rsidR="00A352B6">
        <w:rPr>
          <w:rFonts w:ascii="Times New Roman" w:hAnsi="Times New Roman" w:cs="Times New Roman"/>
        </w:rPr>
        <w:t>s</w:t>
      </w:r>
      <w:r w:rsidR="005A5731">
        <w:rPr>
          <w:rFonts w:ascii="Times New Roman" w:hAnsi="Times New Roman" w:cs="Times New Roman"/>
        </w:rPr>
        <w:t xml:space="preserve"> of spread </w:t>
      </w:r>
      <w:r w:rsidR="00A352B6">
        <w:rPr>
          <w:rFonts w:ascii="Times New Roman" w:hAnsi="Times New Roman" w:cs="Times New Roman"/>
        </w:rPr>
        <w:t>and</w:t>
      </w:r>
      <w:r w:rsidR="00B7335D">
        <w:rPr>
          <w:rFonts w:ascii="Times New Roman" w:hAnsi="Times New Roman" w:cs="Times New Roman"/>
        </w:rPr>
        <w:t xml:space="preserve"> to</w:t>
      </w:r>
      <w:r w:rsidR="00A352B6">
        <w:rPr>
          <w:rFonts w:ascii="Times New Roman" w:hAnsi="Times New Roman" w:cs="Times New Roman"/>
        </w:rPr>
        <w:t xml:space="preserve"> estimate the duration of inherent lag phases of non-native invasive species</w:t>
      </w:r>
      <w:r w:rsidR="005A5731">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"Pysek",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"(Pysek &amp; Prach 1993; Aikio et al. 2010a)" }, "properties" : { "noteIndex" : 0 }, "schema" : "https://github.com/citation-style-language/schema/raw/master/csl-citation.json" }</w:instrText>
      </w:r>
      <w:r w:rsidR="008C03AF">
        <w:rPr>
          <w:rFonts w:ascii="Times New Roman" w:hAnsi="Times New Roman" w:cs="Times New Roman"/>
        </w:rPr>
        <w:fldChar w:fldCharType="separate"/>
      </w:r>
      <w:r w:rsidR="00F27BDC" w:rsidRPr="00F27BDC">
        <w:rPr>
          <w:rFonts w:ascii="Times New Roman" w:hAnsi="Times New Roman" w:cs="Times New Roman"/>
          <w:noProof/>
        </w:rPr>
        <w:t>(Pysek &amp; Prach 1993; Aikio et al. 2010a)</w:t>
      </w:r>
      <w:r w:rsidR="008C03AF">
        <w:rPr>
          <w:rFonts w:ascii="Times New Roman" w:hAnsi="Times New Roman" w:cs="Times New Roman"/>
        </w:rPr>
        <w:fldChar w:fldCharType="end"/>
      </w:r>
      <w:r w:rsidR="00F27BDC">
        <w:rPr>
          <w:rFonts w:ascii="Times New Roman" w:hAnsi="Times New Roman" w:cs="Times New Roman"/>
        </w:rPr>
        <w:t xml:space="preserve">. </w:t>
      </w:r>
      <w:r w:rsidR="000058D1" w:rsidRPr="00A352B6">
        <w:rPr>
          <w:rFonts w:ascii="Times New Roman" w:hAnsi="Times New Roman" w:cs="Times New Roman"/>
          <w:highlight w:val="yellow"/>
        </w:rPr>
        <w:t>I calculated the total number of records reported per decade</w:t>
      </w:r>
      <w:r w:rsidR="000058D1">
        <w:rPr>
          <w:rFonts w:ascii="Times New Roman" w:hAnsi="Times New Roman" w:cs="Times New Roman"/>
        </w:rPr>
        <w:t xml:space="preserve"> </w:t>
      </w:r>
      <w:r w:rsidR="001538A0">
        <w:rPr>
          <w:rFonts w:ascii="Times New Roman" w:hAnsi="Times New Roman" w:cs="Times New Roman"/>
        </w:rPr>
        <w:t>and the cumulative number of records reported per year in</w:t>
      </w:r>
      <w:r w:rsidR="000058D1">
        <w:rPr>
          <w:rFonts w:ascii="Times New Roman" w:hAnsi="Times New Roman" w:cs="Times New Roman"/>
        </w:rPr>
        <w:t xml:space="preserve"> the dataset of compiled historical </w:t>
      </w:r>
      <w:r w:rsidR="000058D1">
        <w:rPr>
          <w:rFonts w:ascii="Times New Roman" w:hAnsi="Times New Roman" w:cs="Times New Roman"/>
          <w:i/>
        </w:rPr>
        <w:t xml:space="preserve">F. </w:t>
      </w:r>
      <w:proofErr w:type="spellStart"/>
      <w:r w:rsidR="000058D1">
        <w:rPr>
          <w:rFonts w:ascii="Times New Roman" w:hAnsi="Times New Roman" w:cs="Times New Roman"/>
          <w:i/>
        </w:rPr>
        <w:t>alnus</w:t>
      </w:r>
      <w:proofErr w:type="spellEnd"/>
      <w:r w:rsidR="000058D1">
        <w:rPr>
          <w:rFonts w:ascii="Times New Roman" w:hAnsi="Times New Roman" w:cs="Times New Roman"/>
        </w:rPr>
        <w:t xml:space="preserve"> </w:t>
      </w:r>
      <w:r w:rsidR="001538A0">
        <w:rPr>
          <w:rFonts w:ascii="Times New Roman" w:hAnsi="Times New Roman" w:cs="Times New Roman"/>
        </w:rPr>
        <w:t>presences.</w:t>
      </w:r>
      <w:r w:rsidR="000058D1">
        <w:rPr>
          <w:rFonts w:ascii="Times New Roman" w:hAnsi="Times New Roman" w:cs="Times New Roman"/>
        </w:rPr>
        <w:t xml:space="preserve"> </w:t>
      </w:r>
      <w:r w:rsidR="005F5B12">
        <w:rPr>
          <w:rFonts w:ascii="Times New Roman" w:hAnsi="Times New Roman" w:cs="Times New Roman"/>
        </w:rPr>
        <w:t xml:space="preserve">I plotted the log of the cumulative number of records through time against years, checking to see if the cumulative number of records increases exponentially through time (i.e., if this relationship is linear). </w:t>
      </w:r>
      <w:r w:rsidR="00F72080">
        <w:rPr>
          <w:rFonts w:ascii="Times New Roman" w:hAnsi="Times New Roman" w:cs="Times New Roman"/>
        </w:rPr>
        <w:t xml:space="preserve">I fit linear, quadratic, and cubic regression lines to these data, and used the likelihood ratio to determine which model was the best fit. </w:t>
      </w:r>
      <w:r w:rsidR="00594FD2">
        <w:rPr>
          <w:rFonts w:ascii="Times New Roman" w:hAnsi="Times New Roman" w:cs="Times New Roman"/>
        </w:rPr>
        <w:t>Using the cumulative records through time data, I calculated a</w:t>
      </w:r>
      <w:r w:rsidR="00A352B6">
        <w:rPr>
          <w:rFonts w:ascii="Times New Roman" w:hAnsi="Times New Roman" w:cs="Times New Roman"/>
        </w:rPr>
        <w:t>n annual</w:t>
      </w:r>
      <w:r w:rsidR="00594FD2">
        <w:rPr>
          <w:rFonts w:ascii="Times New Roman" w:hAnsi="Times New Roman" w:cs="Times New Roman"/>
        </w:rPr>
        <w:t xml:space="preserve"> rate of growth for the </w:t>
      </w:r>
      <w:r w:rsidR="00B7335D">
        <w:rPr>
          <w:rFonts w:ascii="Times New Roman" w:hAnsi="Times New Roman" w:cs="Times New Roman"/>
        </w:rPr>
        <w:t xml:space="preserve">cumulative </w:t>
      </w:r>
      <w:r w:rsidR="00594FD2">
        <w:rPr>
          <w:rFonts w:ascii="Times New Roman" w:hAnsi="Times New Roman" w:cs="Times New Roman"/>
        </w:rPr>
        <w:t xml:space="preserve">number of </w:t>
      </w:r>
      <w:r w:rsidR="002F6DFD">
        <w:rPr>
          <w:rFonts w:ascii="Times New Roman" w:hAnsi="Times New Roman" w:cs="Times New Roman"/>
        </w:rPr>
        <w:t xml:space="preserve">presence records by </w:t>
      </w:r>
      <w:r w:rsidR="00594FD2">
        <w:rPr>
          <w:rFonts w:ascii="Times New Roman" w:hAnsi="Times New Roman" w:cs="Times New Roman"/>
        </w:rPr>
        <w:t xml:space="preserve">dividing the cumulative number of records </w:t>
      </w:r>
      <w:r w:rsidR="00A352B6">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t+1</w:t>
      </w:r>
      <w:r w:rsidR="00594FD2">
        <w:rPr>
          <w:rFonts w:ascii="Times New Roman" w:hAnsi="Times New Roman" w:cs="Times New Roman"/>
        </w:rPr>
        <w:t xml:space="preserve"> by the cumulative number of records </w:t>
      </w:r>
      <w:r w:rsidR="002F6DFD">
        <w:rPr>
          <w:rFonts w:ascii="Times New Roman" w:hAnsi="Times New Roman" w:cs="Times New Roman"/>
        </w:rPr>
        <w:t>at</w:t>
      </w:r>
      <w:r w:rsidR="00594FD2">
        <w:rPr>
          <w:rFonts w:ascii="Times New Roman" w:hAnsi="Times New Roman" w:cs="Times New Roman"/>
        </w:rPr>
        <w:t xml:space="preserve"> year </w:t>
      </w:r>
      <w:r w:rsidR="00594FD2">
        <w:rPr>
          <w:rFonts w:ascii="Times New Roman" w:hAnsi="Times New Roman" w:cs="Times New Roman"/>
          <w:i/>
        </w:rPr>
        <w:t>t</w:t>
      </w:r>
      <w:r w:rsidR="00594FD2">
        <w:rPr>
          <w:rFonts w:ascii="Times New Roman" w:hAnsi="Times New Roman" w:cs="Times New Roman"/>
        </w:rPr>
        <w:t>. The mean rate of growth was calculated as the geometric mean of the annual growth rates.</w:t>
      </w:r>
      <w:r w:rsidR="001D0FAE">
        <w:rPr>
          <w:rFonts w:ascii="Times New Roman" w:hAnsi="Times New Roman" w:cs="Times New Roman"/>
        </w:rPr>
        <w:t xml:space="preserve"> </w:t>
      </w:r>
      <w:r w:rsidR="00B7335D">
        <w:rPr>
          <w:rFonts w:ascii="Times New Roman" w:hAnsi="Times New Roman" w:cs="Times New Roman"/>
        </w:rPr>
        <w:t xml:space="preserve">Additionally, I calculated a moving window geometric mean growth, with a window of 10 years. The moving window geometric mean growth values </w:t>
      </w:r>
      <w:r w:rsidR="00B7335D" w:rsidRPr="000F6493">
        <w:rPr>
          <w:rFonts w:ascii="Times New Roman" w:hAnsi="Times New Roman" w:cs="Times New Roman"/>
          <w:highlight w:val="yellow"/>
        </w:rPr>
        <w:t>take into</w:t>
      </w:r>
      <w:r w:rsidR="00B7335D">
        <w:rPr>
          <w:rFonts w:ascii="Times New Roman" w:hAnsi="Times New Roman" w:cs="Times New Roman"/>
        </w:rPr>
        <w:t xml:space="preserve"> account inter-annual fluctuations in growth rates and are likely more accurate for the earliest period of the invasion, during which time calculations are made using a relatively small number of records.</w:t>
      </w:r>
    </w:p>
    <w:p w:rsidR="005A5731" w:rsidRDefault="005A5731" w:rsidP="00093E64">
      <w:pPr>
        <w:rPr>
          <w:rFonts w:ascii="Times New Roman" w:hAnsi="Times New Roman" w:cs="Times New Roman"/>
          <w:i/>
        </w:rPr>
      </w:pPr>
    </w:p>
    <w:p w:rsidR="00FB1734" w:rsidRDefault="007120D2" w:rsidP="00093E64">
      <w:pPr>
        <w:rPr>
          <w:rFonts w:ascii="Times New Roman" w:hAnsi="Times New Roman" w:cs="Times New Roman"/>
        </w:rPr>
      </w:pPr>
      <w:r>
        <w:rPr>
          <w:rFonts w:ascii="Times New Roman" w:hAnsi="Times New Roman" w:cs="Times New Roman"/>
          <w:i/>
        </w:rPr>
        <w:t xml:space="preserve">Area </w:t>
      </w:r>
      <w:r w:rsidR="009255C4">
        <w:rPr>
          <w:rFonts w:ascii="Times New Roman" w:hAnsi="Times New Roman" w:cs="Times New Roman"/>
          <w:i/>
        </w:rPr>
        <w:t>of Occupancy</w:t>
      </w:r>
      <w:r>
        <w:rPr>
          <w:rFonts w:ascii="Times New Roman" w:hAnsi="Times New Roman" w:cs="Times New Roman"/>
          <w:i/>
        </w:rPr>
        <w:t xml:space="preserve"> Through Time</w:t>
      </w:r>
    </w:p>
    <w:p w:rsidR="00FB1734" w:rsidRDefault="00FB1734" w:rsidP="00093E64">
      <w:pPr>
        <w:rPr>
          <w:rFonts w:ascii="Times New Roman" w:hAnsi="Times New Roman" w:cs="Times New Roman"/>
        </w:rPr>
      </w:pPr>
    </w:p>
    <w:p w:rsidR="009D6A93" w:rsidRPr="0077249B" w:rsidRDefault="00B522F9" w:rsidP="00093E64">
      <w:pPr>
        <w:rPr>
          <w:rFonts w:ascii="Times New Roman" w:hAnsi="Times New Roman" w:cs="Times New Roman"/>
        </w:rPr>
      </w:pPr>
      <w:r>
        <w:rPr>
          <w:rFonts w:ascii="Times New Roman" w:hAnsi="Times New Roman" w:cs="Times New Roman"/>
        </w:rPr>
        <w:t xml:space="preserve">I </w:t>
      </w:r>
      <w:r w:rsidR="005C2B5F">
        <w:rPr>
          <w:rFonts w:ascii="Times New Roman" w:hAnsi="Times New Roman" w:cs="Times New Roman"/>
        </w:rPr>
        <w:t xml:space="preserve">examined the spatial pattern and rate of range expansion of </w:t>
      </w:r>
      <w:r w:rsidR="005C2B5F">
        <w:rPr>
          <w:rFonts w:ascii="Times New Roman" w:hAnsi="Times New Roman" w:cs="Times New Roman"/>
          <w:i/>
        </w:rPr>
        <w:t xml:space="preserve">F. </w:t>
      </w:r>
      <w:proofErr w:type="spellStart"/>
      <w:r w:rsidR="005C2B5F" w:rsidRPr="005C2B5F">
        <w:rPr>
          <w:rFonts w:ascii="Times New Roman" w:hAnsi="Times New Roman" w:cs="Times New Roman"/>
          <w:i/>
        </w:rPr>
        <w:t>alnus</w:t>
      </w:r>
      <w:proofErr w:type="spellEnd"/>
      <w:r w:rsidR="005C2B5F">
        <w:rPr>
          <w:rFonts w:ascii="Times New Roman" w:hAnsi="Times New Roman" w:cs="Times New Roman"/>
        </w:rPr>
        <w:t xml:space="preserve"> </w:t>
      </w:r>
      <w:r w:rsidR="005C2B5F" w:rsidRPr="005C2B5F">
        <w:rPr>
          <w:rFonts w:ascii="Times New Roman" w:hAnsi="Times New Roman" w:cs="Times New Roman"/>
        </w:rPr>
        <w:t>throughout</w:t>
      </w:r>
      <w:r w:rsidR="005C2B5F">
        <w:rPr>
          <w:rFonts w:ascii="Times New Roman" w:hAnsi="Times New Roman" w:cs="Times New Roman"/>
        </w:rPr>
        <w:t xml:space="preserve"> its novel range using </w:t>
      </w:r>
      <w:r>
        <w:rPr>
          <w:rFonts w:ascii="Times New Roman" w:hAnsi="Times New Roman" w:cs="Times New Roman"/>
        </w:rPr>
        <w:t xml:space="preserve">the dataset of compiled historical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005C2B5F">
        <w:rPr>
          <w:rFonts w:ascii="Times New Roman" w:hAnsi="Times New Roman" w:cs="Times New Roman"/>
        </w:rPr>
        <w:t xml:space="preserve"> observations </w:t>
      </w:r>
      <w:r>
        <w:rPr>
          <w:rFonts w:ascii="Times New Roman" w:hAnsi="Times New Roman" w:cs="Times New Roman"/>
        </w:rPr>
        <w:t xml:space="preserve">described above. To do this </w:t>
      </w:r>
      <w:r w:rsidR="0018375B">
        <w:rPr>
          <w:rFonts w:ascii="Times New Roman" w:hAnsi="Times New Roman" w:cs="Times New Roman"/>
        </w:rPr>
        <w:t xml:space="preserve">I created </w:t>
      </w:r>
      <w:r w:rsidR="00C958B6">
        <w:rPr>
          <w:rFonts w:ascii="Times New Roman" w:hAnsi="Times New Roman" w:cs="Times New Roman"/>
        </w:rPr>
        <w:t>a map of equal sized grid cells for the area</w:t>
      </w:r>
      <w:r w:rsidR="00F04197">
        <w:rPr>
          <w:rFonts w:ascii="Times New Roman" w:hAnsi="Times New Roman" w:cs="Times New Roman"/>
        </w:rPr>
        <w:t xml:space="preserve"> of interest (Longitude: -97.0 – -62.0</w:t>
      </w:r>
      <w:r w:rsidR="00D129C8">
        <w:rPr>
          <w:rFonts w:ascii="Times New Roman" w:hAnsi="Times New Roman" w:cs="Times New Roman"/>
        </w:rPr>
        <w:t xml:space="preserve"> degrees</w:t>
      </w:r>
      <w:r w:rsidR="00C958B6">
        <w:rPr>
          <w:rFonts w:ascii="Times New Roman" w:hAnsi="Times New Roman" w:cs="Times New Roman"/>
        </w:rPr>
        <w:t xml:space="preserve">; Latitude: 38.0 – 48.0 </w:t>
      </w:r>
      <w:r w:rsidR="00D129C8">
        <w:rPr>
          <w:rFonts w:ascii="Times New Roman" w:hAnsi="Times New Roman" w:cs="Times New Roman"/>
        </w:rPr>
        <w:t>degrees)</w:t>
      </w:r>
      <w:r w:rsidR="007255C8">
        <w:rPr>
          <w:rFonts w:ascii="Times New Roman" w:hAnsi="Times New Roman" w:cs="Times New Roman"/>
        </w:rPr>
        <w:t xml:space="preserve"> using the Quantum GIS software </w:t>
      </w:r>
      <w:r>
        <w:rPr>
          <w:rFonts w:ascii="Times New Roman" w:hAnsi="Times New Roman" w:cs="Times New Roman"/>
        </w:rPr>
        <w:t>(REF). Each grid cell was</w:t>
      </w:r>
      <w:r w:rsidR="001C3904">
        <w:rPr>
          <w:rFonts w:ascii="Times New Roman" w:hAnsi="Times New Roman" w:cs="Times New Roman"/>
        </w:rPr>
        <w:t xml:space="preserve"> 5 x 5 arc m</w:t>
      </w:r>
      <w:r w:rsidR="007255C8">
        <w:rPr>
          <w:rFonts w:ascii="Times New Roman" w:hAnsi="Times New Roman" w:cs="Times New Roman"/>
        </w:rPr>
        <w:t>inutes</w:t>
      </w:r>
      <w:r>
        <w:rPr>
          <w:rFonts w:ascii="Times New Roman" w:hAnsi="Times New Roman" w:cs="Times New Roman"/>
        </w:rPr>
        <w:t>, which is gen</w:t>
      </w:r>
      <w:r w:rsidR="00FB1F16">
        <w:rPr>
          <w:rFonts w:ascii="Times New Roman" w:hAnsi="Times New Roman" w:cs="Times New Roman"/>
        </w:rPr>
        <w:t>erally reported as 10 x 10 km</w:t>
      </w:r>
      <w:r w:rsidR="007255C8">
        <w:rPr>
          <w:rFonts w:ascii="Times New Roman" w:hAnsi="Times New Roman" w:cs="Times New Roman"/>
        </w:rPr>
        <w:t xml:space="preserve">. </w:t>
      </w:r>
      <w:r w:rsidR="007255C8" w:rsidRPr="006E73E8">
        <w:rPr>
          <w:rFonts w:ascii="Times New Roman" w:hAnsi="Times New Roman" w:cs="Times New Roman"/>
        </w:rPr>
        <w:t xml:space="preserve">Because a unit of longitude is smaller at higher latitudes than at lower latitudes, the area of each grid cell decreases towards the poles. The area for each grid cell ranges from </w:t>
      </w:r>
      <w:r w:rsidR="00FA67EC" w:rsidRPr="006E73E8">
        <w:rPr>
          <w:rFonts w:ascii="Times New Roman" w:hAnsi="Times New Roman" w:cs="Times New Roman"/>
        </w:rPr>
        <w:t>ca. 67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 xml:space="preserve"> to ca. 57 km</w:t>
      </w:r>
      <w:r w:rsidR="00FA67EC" w:rsidRPr="006E73E8">
        <w:rPr>
          <w:rFonts w:ascii="Times New Roman" w:hAnsi="Times New Roman" w:cs="Times New Roman"/>
          <w:vertAlign w:val="superscript"/>
        </w:rPr>
        <w:t>2</w:t>
      </w:r>
      <w:r w:rsidR="00FA67EC" w:rsidRPr="006E73E8">
        <w:rPr>
          <w:rFonts w:ascii="Times New Roman" w:hAnsi="Times New Roman" w:cs="Times New Roman"/>
        </w:rPr>
        <w:t>.</w:t>
      </w:r>
      <w:r w:rsidR="000D5C7C">
        <w:rPr>
          <w:rFonts w:ascii="Times New Roman" w:hAnsi="Times New Roman" w:cs="Times New Roman"/>
        </w:rPr>
        <w:t xml:space="preserve"> </w:t>
      </w:r>
      <w:r w:rsidR="008D4C75">
        <w:rPr>
          <w:rFonts w:ascii="Times New Roman" w:hAnsi="Times New Roman" w:cs="Times New Roman"/>
        </w:rPr>
        <w:t xml:space="preserve">While acknowledging this difference, I am assuming it does not have a substantial affect on my analysis. </w:t>
      </w:r>
      <w:r w:rsidR="00411D1C">
        <w:rPr>
          <w:rFonts w:ascii="Times New Roman" w:hAnsi="Times New Roman" w:cs="Times New Roman"/>
        </w:rPr>
        <w:t xml:space="preserve">For the remainder of this analysis I used </w:t>
      </w:r>
      <w:r w:rsidR="000D5C7C">
        <w:rPr>
          <w:rFonts w:ascii="Times New Roman" w:hAnsi="Times New Roman" w:cs="Times New Roman"/>
        </w:rPr>
        <w:t xml:space="preserve">the R </w:t>
      </w:r>
      <w:r w:rsidR="00411D1C">
        <w:rPr>
          <w:rFonts w:ascii="Times New Roman" w:hAnsi="Times New Roman" w:cs="Times New Roman"/>
        </w:rPr>
        <w:t xml:space="preserve">statistical </w:t>
      </w:r>
      <w:proofErr w:type="spellStart"/>
      <w:r w:rsidR="00411D1C">
        <w:rPr>
          <w:rFonts w:ascii="Times New Roman" w:hAnsi="Times New Roman" w:cs="Times New Roman"/>
        </w:rPr>
        <w:t>programing</w:t>
      </w:r>
      <w:proofErr w:type="spellEnd"/>
      <w:r w:rsidR="00411D1C">
        <w:rPr>
          <w:rFonts w:ascii="Times New Roman" w:hAnsi="Times New Roman" w:cs="Times New Roman"/>
        </w:rPr>
        <w:t xml:space="preserve"> environment</w:t>
      </w:r>
      <w:r w:rsidR="000D5C7C">
        <w:rPr>
          <w:rFonts w:ascii="Times New Roman" w:hAnsi="Times New Roman" w:cs="Times New Roman"/>
        </w:rPr>
        <w:t xml:space="preserve"> (REF)</w:t>
      </w:r>
      <w:r w:rsidR="00411D1C">
        <w:rPr>
          <w:rFonts w:ascii="Times New Roman" w:hAnsi="Times New Roman" w:cs="Times New Roman"/>
        </w:rPr>
        <w:t xml:space="preserve"> with additionally functions from the ‘</w:t>
      </w:r>
      <w:proofErr w:type="spellStart"/>
      <w:r w:rsidR="00411D1C">
        <w:rPr>
          <w:rFonts w:ascii="Times New Roman" w:hAnsi="Times New Roman" w:cs="Times New Roman"/>
        </w:rPr>
        <w:t>rgdal</w:t>
      </w:r>
      <w:proofErr w:type="spellEnd"/>
      <w:r w:rsidR="00411D1C">
        <w:rPr>
          <w:rFonts w:ascii="Times New Roman" w:hAnsi="Times New Roman" w:cs="Times New Roman"/>
        </w:rPr>
        <w:t>’, ‘raster’, and ‘</w:t>
      </w:r>
      <w:proofErr w:type="spellStart"/>
      <w:r w:rsidR="00411D1C">
        <w:rPr>
          <w:rFonts w:ascii="Times New Roman" w:hAnsi="Times New Roman" w:cs="Times New Roman"/>
        </w:rPr>
        <w:t>dismo</w:t>
      </w:r>
      <w:proofErr w:type="spellEnd"/>
      <w:r w:rsidR="00411D1C">
        <w:rPr>
          <w:rFonts w:ascii="Times New Roman" w:hAnsi="Times New Roman" w:cs="Times New Roman"/>
        </w:rPr>
        <w:t>’ packages (REF</w:t>
      </w:r>
      <w:r w:rsidR="00464C13">
        <w:rPr>
          <w:rFonts w:ascii="Times New Roman" w:hAnsi="Times New Roman" w:cs="Times New Roman"/>
        </w:rPr>
        <w:t>S</w:t>
      </w:r>
      <w:r w:rsidR="00411D1C">
        <w:rPr>
          <w:rFonts w:ascii="Times New Roman" w:hAnsi="Times New Roman" w:cs="Times New Roman"/>
        </w:rPr>
        <w:t>).</w:t>
      </w:r>
      <w:r w:rsidR="00464C13">
        <w:rPr>
          <w:rFonts w:ascii="Times New Roman" w:hAnsi="Times New Roman" w:cs="Times New Roman"/>
        </w:rPr>
        <w:t xml:space="preserve"> E</w:t>
      </w:r>
      <w:r w:rsidR="00F5525E">
        <w:rPr>
          <w:rFonts w:ascii="Times New Roman" w:hAnsi="Times New Roman" w:cs="Times New Roman"/>
        </w:rPr>
        <w:t xml:space="preserve">ach record </w:t>
      </w:r>
      <w:r w:rsidR="00464C13">
        <w:rPr>
          <w:rFonts w:ascii="Times New Roman" w:hAnsi="Times New Roman" w:cs="Times New Roman"/>
        </w:rPr>
        <w:t xml:space="preserve">in the compiled </w:t>
      </w:r>
      <w:r w:rsidR="00464C13">
        <w:rPr>
          <w:rFonts w:ascii="Times New Roman" w:hAnsi="Times New Roman" w:cs="Times New Roman"/>
        </w:rPr>
        <w:lastRenderedPageBreak/>
        <w:t xml:space="preserve">dataset </w:t>
      </w:r>
      <w:r w:rsidR="00F5525E">
        <w:rPr>
          <w:rFonts w:ascii="Times New Roman" w:hAnsi="Times New Roman" w:cs="Times New Roman"/>
        </w:rPr>
        <w:t xml:space="preserve">was assigned membership to one grid cell based on its latitude and longitude value. If a grid cell contained at least one occurrence of </w:t>
      </w:r>
      <w:r w:rsidR="00F5525E">
        <w:rPr>
          <w:rFonts w:ascii="Times New Roman" w:hAnsi="Times New Roman" w:cs="Times New Roman"/>
          <w:i/>
        </w:rPr>
        <w:t xml:space="preserve">F. </w:t>
      </w:r>
      <w:proofErr w:type="spellStart"/>
      <w:r w:rsidR="00F5525E">
        <w:rPr>
          <w:rFonts w:ascii="Times New Roman" w:hAnsi="Times New Roman" w:cs="Times New Roman"/>
          <w:i/>
        </w:rPr>
        <w:t>alnus</w:t>
      </w:r>
      <w:proofErr w:type="spellEnd"/>
      <w:r w:rsidR="002E6F2C">
        <w:rPr>
          <w:rFonts w:ascii="Times New Roman" w:hAnsi="Times New Roman" w:cs="Times New Roman"/>
        </w:rPr>
        <w:t>, it was considered occupied</w:t>
      </w:r>
      <w:r w:rsidR="00F5525E">
        <w:rPr>
          <w:rFonts w:ascii="Times New Roman" w:hAnsi="Times New Roman" w:cs="Times New Roman"/>
        </w:rPr>
        <w:t xml:space="preserve">. </w:t>
      </w:r>
      <w:r w:rsidR="000425A7">
        <w:rPr>
          <w:rFonts w:ascii="Times New Roman" w:hAnsi="Times New Roman" w:cs="Times New Roman"/>
        </w:rPr>
        <w:t>I calculated multiple occupancy measures, including t</w:t>
      </w:r>
      <w:r w:rsidR="006A27D8">
        <w:rPr>
          <w:rFonts w:ascii="Times New Roman" w:hAnsi="Times New Roman" w:cs="Times New Roman"/>
        </w:rPr>
        <w:t xml:space="preserve">otal area </w:t>
      </w:r>
      <w:r w:rsidR="002E6F2C">
        <w:rPr>
          <w:rFonts w:ascii="Times New Roman" w:hAnsi="Times New Roman" w:cs="Times New Roman"/>
        </w:rPr>
        <w:t>occupied</w:t>
      </w:r>
      <w:r w:rsidR="006A27D8">
        <w:rPr>
          <w:rFonts w:ascii="Times New Roman" w:hAnsi="Times New Roman" w:cs="Times New Roman"/>
        </w:rPr>
        <w:t xml:space="preserve"> per decade </w:t>
      </w:r>
      <w:r w:rsidR="000425A7">
        <w:rPr>
          <w:rFonts w:ascii="Times New Roman" w:hAnsi="Times New Roman" w:cs="Times New Roman"/>
        </w:rPr>
        <w:t xml:space="preserve">and the cumulative area occupied from time of first introduction to the present. In calculating the latter measure, I assumed that once a grid cell was classified as occupied, it would not later be classified as unoccupied. </w:t>
      </w:r>
      <w:r w:rsidR="005C2B5F">
        <w:rPr>
          <w:rFonts w:ascii="Times New Roman" w:hAnsi="Times New Roman" w:cs="Times New Roman"/>
        </w:rPr>
        <w:t>Similar measure</w:t>
      </w:r>
      <w:r w:rsidR="00435B72">
        <w:rPr>
          <w:rFonts w:ascii="Times New Roman" w:hAnsi="Times New Roman" w:cs="Times New Roman"/>
        </w:rPr>
        <w:t>s</w:t>
      </w:r>
      <w:r w:rsidR="005C2B5F">
        <w:rPr>
          <w:rFonts w:ascii="Times New Roman" w:hAnsi="Times New Roman" w:cs="Times New Roman"/>
        </w:rPr>
        <w:t xml:space="preserve"> </w:t>
      </w:r>
      <w:r w:rsidR="00435B72">
        <w:rPr>
          <w:rFonts w:ascii="Times New Roman" w:hAnsi="Times New Roman" w:cs="Times New Roman"/>
        </w:rPr>
        <w:t xml:space="preserve">have been </w:t>
      </w:r>
      <w:r w:rsidR="00AE3DDE">
        <w:rPr>
          <w:rFonts w:ascii="Times New Roman" w:hAnsi="Times New Roman" w:cs="Times New Roman"/>
        </w:rPr>
        <w:t>used in other studies investigating the spread of invasive species</w:t>
      </w:r>
      <w:r w:rsidR="00435B72">
        <w:rPr>
          <w:rFonts w:ascii="Times New Roman" w:hAnsi="Times New Roman" w:cs="Times New Roman"/>
        </w:rPr>
        <w:t xml:space="preserve"> and the resulting cumulative curve is sometimes referred to as the “invasion curve”</w:t>
      </w:r>
      <w:r w:rsidR="00AE3DDE">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Impatiens glandulifera \u2014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&amp; Prach 1995; Weber 1998; Delisle et al. 2003)" }, "properties" : { "noteIndex" : 0 }, "schema" : "https://github.com/citation-style-language/schema/raw/master/csl-citation.json" }</w:instrText>
      </w:r>
      <w:r w:rsidR="008C03AF">
        <w:rPr>
          <w:rFonts w:ascii="Times New Roman" w:hAnsi="Times New Roman" w:cs="Times New Roman"/>
        </w:rPr>
        <w:fldChar w:fldCharType="separate"/>
      </w:r>
      <w:r w:rsidR="000841B0" w:rsidRPr="000841B0">
        <w:rPr>
          <w:rFonts w:ascii="Times New Roman" w:hAnsi="Times New Roman" w:cs="Times New Roman"/>
          <w:noProof/>
        </w:rPr>
        <w:t>(Pyšek &amp; Prach 1995; Weber 1998; Delisle et al. 2003)</w:t>
      </w:r>
      <w:r w:rsidR="008C03AF">
        <w:rPr>
          <w:rFonts w:ascii="Times New Roman" w:hAnsi="Times New Roman" w:cs="Times New Roman"/>
        </w:rPr>
        <w:fldChar w:fldCharType="end"/>
      </w:r>
      <w:r w:rsidR="00AE3DDE">
        <w:rPr>
          <w:rFonts w:ascii="Times New Roman" w:hAnsi="Times New Roman" w:cs="Times New Roman"/>
        </w:rPr>
        <w:t xml:space="preserve"> (REFS – there’s at least two more to go here). Further, g</w:t>
      </w:r>
      <w:r w:rsidR="00426EBB">
        <w:rPr>
          <w:rFonts w:ascii="Times New Roman" w:hAnsi="Times New Roman" w:cs="Times New Roman"/>
        </w:rPr>
        <w:t xml:space="preserve">iven the difficulty of removing </w:t>
      </w:r>
      <w:r w:rsidR="00426EBB">
        <w:rPr>
          <w:rFonts w:ascii="Times New Roman" w:hAnsi="Times New Roman" w:cs="Times New Roman"/>
          <w:i/>
        </w:rPr>
        <w:t xml:space="preserve">F. </w:t>
      </w:r>
      <w:proofErr w:type="spellStart"/>
      <w:r w:rsidR="00426EBB">
        <w:rPr>
          <w:rFonts w:ascii="Times New Roman" w:hAnsi="Times New Roman" w:cs="Times New Roman"/>
          <w:i/>
        </w:rPr>
        <w:t>alnus</w:t>
      </w:r>
      <w:proofErr w:type="spellEnd"/>
      <w:r w:rsidR="00426EBB">
        <w:rPr>
          <w:rFonts w:ascii="Times New Roman" w:hAnsi="Times New Roman" w:cs="Times New Roman"/>
        </w:rPr>
        <w:t xml:space="preserve"> and the lack of reported successful eradications, this is a reasonable assumption (REFS). </w:t>
      </w:r>
      <w:r w:rsidR="0077249B">
        <w:rPr>
          <w:rFonts w:ascii="Times New Roman" w:hAnsi="Times New Roman" w:cs="Times New Roman"/>
        </w:rPr>
        <w:t xml:space="preserve">I calculated the rate of growth for the area of occurrence in a similar manner to how I calculated the rate of growth of the number of records (see </w:t>
      </w:r>
      <w:r w:rsidR="0077249B">
        <w:rPr>
          <w:rFonts w:ascii="Times New Roman" w:hAnsi="Times New Roman" w:cs="Times New Roman"/>
          <w:i/>
        </w:rPr>
        <w:t>Number of Records Through Time</w:t>
      </w:r>
      <w:r w:rsidR="0077249B">
        <w:rPr>
          <w:rFonts w:ascii="Times New Roman" w:hAnsi="Times New Roman" w:cs="Times New Roman"/>
        </w:rPr>
        <w:t>)</w:t>
      </w:r>
      <w:r w:rsidR="00322794">
        <w:rPr>
          <w:rFonts w:ascii="Times New Roman" w:hAnsi="Times New Roman" w:cs="Times New Roman"/>
        </w:rPr>
        <w:t>. In these calculations, the cumulative number of records was substituted with the cumulative number of occupied gird cells.</w:t>
      </w:r>
      <w:r w:rsidR="005C2B5F">
        <w:rPr>
          <w:rFonts w:ascii="Times New Roman" w:hAnsi="Times New Roman" w:cs="Times New Roman"/>
        </w:rPr>
        <w:t xml:space="preserve"> I also plotted the square root of the cumulative number of grid cells versus time (years). Assuming </w:t>
      </w:r>
      <w:proofErr w:type="spellStart"/>
      <w:r w:rsidR="005C2B5F">
        <w:rPr>
          <w:rFonts w:ascii="Times New Roman" w:hAnsi="Times New Roman" w:cs="Times New Roman"/>
        </w:rPr>
        <w:t>areal</w:t>
      </w:r>
      <w:proofErr w:type="spellEnd"/>
      <w:r w:rsidR="005C2B5F">
        <w:rPr>
          <w:rFonts w:ascii="Times New Roman" w:hAnsi="Times New Roman" w:cs="Times New Roman"/>
        </w:rPr>
        <w:t xml:space="preserve"> growth is a random diffusion process, </w:t>
      </w:r>
      <w:r w:rsidR="00A5599D">
        <w:rPr>
          <w:rFonts w:ascii="Times New Roman" w:hAnsi="Times New Roman" w:cs="Times New Roman"/>
        </w:rPr>
        <w:t>this relationship should be linear. A deviation from linearity that is concave up is indicative of a period of time earlier in the history of the species presence during which spatial spread is slower than random diffusion. Likewise, a concave down curve is indicative of a period of time earlier in the history of the species presence during which spatial spread is more rapid than random diffusion.</w:t>
      </w:r>
    </w:p>
    <w:p w:rsidR="0077249B" w:rsidRDefault="0077249B" w:rsidP="00093E64">
      <w:pPr>
        <w:rPr>
          <w:rFonts w:ascii="Times New Roman" w:hAnsi="Times New Roman" w:cs="Times New Roman"/>
        </w:rPr>
      </w:pPr>
    </w:p>
    <w:p w:rsidR="001538A0" w:rsidRPr="00D42F92" w:rsidRDefault="00CF54EF" w:rsidP="00093E64">
      <w:pPr>
        <w:rPr>
          <w:rFonts w:ascii="Times New Roman" w:hAnsi="Times New Roman" w:cs="Times New Roman"/>
          <w:i/>
        </w:rPr>
      </w:pPr>
      <w:r w:rsidRPr="00CF54EF">
        <w:rPr>
          <w:rFonts w:ascii="Times New Roman" w:hAnsi="Times New Roman" w:cs="Times New Roman"/>
          <w:i/>
        </w:rPr>
        <w:t>Occupied</w:t>
      </w:r>
      <w:r w:rsidR="00CD1352">
        <w:rPr>
          <w:rFonts w:ascii="Times New Roman" w:hAnsi="Times New Roman" w:cs="Times New Roman"/>
          <w:i/>
        </w:rPr>
        <w:t xml:space="preserve"> Counties</w:t>
      </w:r>
      <w:r w:rsidRPr="00CF54EF">
        <w:rPr>
          <w:rFonts w:ascii="Times New Roman" w:hAnsi="Times New Roman" w:cs="Times New Roman"/>
          <w:i/>
        </w:rPr>
        <w:t xml:space="preserve"> Through Time</w:t>
      </w:r>
    </w:p>
    <w:p w:rsidR="001538A0" w:rsidRDefault="001538A0" w:rsidP="00093E64">
      <w:pPr>
        <w:rPr>
          <w:rFonts w:ascii="Times New Roman" w:hAnsi="Times New Roman" w:cs="Times New Roman"/>
        </w:rPr>
      </w:pPr>
    </w:p>
    <w:p w:rsidR="001538A0" w:rsidRDefault="007A7A22" w:rsidP="00093E64">
      <w:pPr>
        <w:rPr>
          <w:rFonts w:ascii="Times New Roman" w:hAnsi="Times New Roman" w:cs="Times New Roman"/>
        </w:rPr>
      </w:pPr>
      <w:r>
        <w:rPr>
          <w:rFonts w:ascii="Times New Roman" w:hAnsi="Times New Roman" w:cs="Times New Roman"/>
        </w:rPr>
        <w:t xml:space="preserve">Many records contained only enough information to </w:t>
      </w:r>
      <w:proofErr w:type="spellStart"/>
      <w:r>
        <w:rPr>
          <w:rFonts w:ascii="Times New Roman" w:hAnsi="Times New Roman" w:cs="Times New Roman"/>
        </w:rPr>
        <w:t>georeference</w:t>
      </w:r>
      <w:proofErr w:type="spellEnd"/>
      <w:r>
        <w:rPr>
          <w:rFonts w:ascii="Times New Roman" w:hAnsi="Times New Roman" w:cs="Times New Roman"/>
        </w:rPr>
        <w:t xml:space="preserve"> the collection location to the county level. Furthermore, </w:t>
      </w:r>
      <w:proofErr w:type="spellStart"/>
      <w:r>
        <w:rPr>
          <w:rFonts w:ascii="Times New Roman" w:hAnsi="Times New Roman" w:cs="Times New Roman"/>
        </w:rPr>
        <w:t>georeferencing</w:t>
      </w:r>
      <w:proofErr w:type="spellEnd"/>
      <w:r>
        <w:rPr>
          <w:rFonts w:ascii="Times New Roman" w:hAnsi="Times New Roman" w:cs="Times New Roman"/>
        </w:rPr>
        <w:t xml:space="preserve"> records to the county level requires substantially less time and effort than higher levels of precision. Thus, analyzing spatial patterns of herbarium records at the county level </w:t>
      </w:r>
      <w:r w:rsidR="00B92CCE">
        <w:rPr>
          <w:rFonts w:ascii="Times New Roman" w:hAnsi="Times New Roman" w:cs="Times New Roman"/>
        </w:rPr>
        <w:t>makes</w:t>
      </w:r>
      <w:r>
        <w:rPr>
          <w:rFonts w:ascii="Times New Roman" w:hAnsi="Times New Roman" w:cs="Times New Roman"/>
        </w:rPr>
        <w:t xml:space="preserve"> the compilation and use of large datasets</w:t>
      </w:r>
      <w:r w:rsidR="00B92CCE">
        <w:rPr>
          <w:rFonts w:ascii="Times New Roman" w:hAnsi="Times New Roman" w:cs="Times New Roman"/>
        </w:rPr>
        <w:t xml:space="preserve"> more </w:t>
      </w:r>
      <w:r w:rsidR="00614A82">
        <w:rPr>
          <w:rFonts w:ascii="Times New Roman" w:hAnsi="Times New Roman" w:cs="Times New Roman"/>
        </w:rPr>
        <w:t>achievable given limited time and resources</w:t>
      </w:r>
      <w:r w:rsidR="00A325EB">
        <w:rPr>
          <w:rFonts w:ascii="Times New Roman" w:hAnsi="Times New Roman" w:cs="Times New Roman"/>
        </w:rPr>
        <w:t xml:space="preserve">, while still providing insights into the patterns and processes of species invasions (e.g.,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8C03AF">
        <w:rPr>
          <w:rFonts w:ascii="Times New Roman" w:hAnsi="Times New Roman" w:cs="Times New Roman"/>
        </w:rPr>
        <w:fldChar w:fldCharType="separate"/>
      </w:r>
      <w:r w:rsidR="00A325EB" w:rsidRPr="00A325EB">
        <w:rPr>
          <w:rFonts w:ascii="Times New Roman" w:hAnsi="Times New Roman" w:cs="Times New Roman"/>
          <w:noProof/>
        </w:rPr>
        <w:t>(Barney 2006)</w:t>
      </w:r>
      <w:r w:rsidR="008C03AF">
        <w:rPr>
          <w:rFonts w:ascii="Times New Roman" w:hAnsi="Times New Roman" w:cs="Times New Roman"/>
        </w:rPr>
        <w:fldChar w:fldCharType="end"/>
      </w:r>
      <w:r>
        <w:rPr>
          <w:rFonts w:ascii="Times New Roman" w:hAnsi="Times New Roman" w:cs="Times New Roman"/>
        </w:rPr>
        <w:t>.</w:t>
      </w:r>
      <w:r w:rsidR="0038187D">
        <w:rPr>
          <w:rFonts w:ascii="Times New Roman" w:hAnsi="Times New Roman" w:cs="Times New Roman"/>
        </w:rPr>
        <w:t xml:space="preserve"> Similar to the calculations of</w:t>
      </w:r>
      <w:r w:rsidR="0038187D" w:rsidRPr="0038187D">
        <w:rPr>
          <w:rFonts w:ascii="Times New Roman" w:hAnsi="Times New Roman" w:cs="Times New Roman"/>
          <w:i/>
        </w:rPr>
        <w:t xml:space="preserve"> Area of Occupancy Through Time</w:t>
      </w:r>
      <w:r w:rsidR="0038187D">
        <w:rPr>
          <w:rFonts w:ascii="Times New Roman" w:hAnsi="Times New Roman" w:cs="Times New Roman"/>
        </w:rPr>
        <w:t xml:space="preserve">, I calculated the cumulative number of counties occupied through time for the compiled dataset. Again, I assumed that once </w:t>
      </w:r>
      <w:r w:rsidR="0038187D">
        <w:rPr>
          <w:rFonts w:ascii="Times New Roman" w:hAnsi="Times New Roman" w:cs="Times New Roman"/>
          <w:i/>
        </w:rPr>
        <w:t xml:space="preserve">F. </w:t>
      </w:r>
      <w:proofErr w:type="spellStart"/>
      <w:r w:rsidR="0038187D">
        <w:rPr>
          <w:rFonts w:ascii="Times New Roman" w:hAnsi="Times New Roman" w:cs="Times New Roman"/>
          <w:i/>
        </w:rPr>
        <w:t>alnus</w:t>
      </w:r>
      <w:proofErr w:type="spellEnd"/>
      <w:r w:rsidR="0038187D">
        <w:rPr>
          <w:rFonts w:ascii="Times New Roman" w:hAnsi="Times New Roman" w:cs="Times New Roman"/>
        </w:rPr>
        <w:t xml:space="preserve"> was found in a county, the county was </w:t>
      </w:r>
      <w:r w:rsidR="00CA39C6">
        <w:rPr>
          <w:rFonts w:ascii="Times New Roman" w:hAnsi="Times New Roman" w:cs="Times New Roman"/>
        </w:rPr>
        <w:t>henceforth</w:t>
      </w:r>
      <w:r w:rsidR="0038187D">
        <w:rPr>
          <w:rFonts w:ascii="Times New Roman" w:hAnsi="Times New Roman" w:cs="Times New Roman"/>
        </w:rPr>
        <w:t xml:space="preserve"> considered occupied.</w:t>
      </w:r>
      <w:r w:rsidR="005B5BE4">
        <w:rPr>
          <w:rFonts w:ascii="Times New Roman" w:hAnsi="Times New Roman" w:cs="Times New Roman"/>
        </w:rPr>
        <w:t xml:space="preserve"> I calculated th</w:t>
      </w:r>
      <w:r w:rsidR="00216736">
        <w:rPr>
          <w:rFonts w:ascii="Times New Roman" w:hAnsi="Times New Roman" w:cs="Times New Roman"/>
        </w:rPr>
        <w:t xml:space="preserve">e growth rate for the cumulative number of counties occupied in a manner similar to how I calculated the rate of growth of the number of records (see </w:t>
      </w:r>
      <w:r w:rsidR="00216736">
        <w:rPr>
          <w:rFonts w:ascii="Times New Roman" w:hAnsi="Times New Roman" w:cs="Times New Roman"/>
          <w:i/>
        </w:rPr>
        <w:t>Number of Records Through Time</w:t>
      </w:r>
      <w:r w:rsidR="00216736">
        <w:rPr>
          <w:rFonts w:ascii="Times New Roman" w:hAnsi="Times New Roman" w:cs="Times New Roman"/>
        </w:rPr>
        <w:t>).</w:t>
      </w:r>
    </w:p>
    <w:p w:rsidR="001538A0" w:rsidRDefault="001538A0" w:rsidP="00093E64">
      <w:pPr>
        <w:rPr>
          <w:rFonts w:ascii="Times New Roman" w:hAnsi="Times New Roman" w:cs="Times New Roman"/>
        </w:rPr>
      </w:pPr>
    </w:p>
    <w:p w:rsidR="005D284C" w:rsidRDefault="005D284C" w:rsidP="005D284C">
      <w:pPr>
        <w:rPr>
          <w:rFonts w:ascii="Times New Roman" w:hAnsi="Times New Roman" w:cs="Times New Roman"/>
        </w:rPr>
      </w:pPr>
      <w:r>
        <w:rPr>
          <w:rFonts w:ascii="Times New Roman" w:hAnsi="Times New Roman" w:cs="Times New Roman"/>
          <w:i/>
        </w:rPr>
        <w:t>Accounting for Unequal Sampling Effort in Time and Space</w:t>
      </w:r>
    </w:p>
    <w:p w:rsidR="005D284C" w:rsidRDefault="005D284C" w:rsidP="005D284C">
      <w:pPr>
        <w:rPr>
          <w:rFonts w:ascii="Times New Roman" w:hAnsi="Times New Roman" w:cs="Times New Roman"/>
        </w:rPr>
      </w:pPr>
    </w:p>
    <w:p w:rsidR="00754234" w:rsidRDefault="005D284C" w:rsidP="005D284C">
      <w:pPr>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w:t>
      </w:r>
      <w:r w:rsidR="007E3A80">
        <w:rPr>
          <w:rFonts w:ascii="Times New Roman" w:hAnsi="Times New Roman" w:cs="Times New Roman"/>
        </w:rPr>
        <w:t>trends in records</w:t>
      </w:r>
      <w:r w:rsidR="00754234">
        <w:rPr>
          <w:rFonts w:ascii="Times New Roman" w:hAnsi="Times New Roman" w:cs="Times New Roman"/>
        </w:rPr>
        <w:t xml:space="preserve"> of a species of interest to </w:t>
      </w:r>
      <w:r w:rsidR="009546CC">
        <w:rPr>
          <w:rFonts w:ascii="Times New Roman" w:hAnsi="Times New Roman" w:cs="Times New Roman"/>
        </w:rPr>
        <w:t>trends for a species, or group of species, whose range and population size</w:t>
      </w:r>
      <w:r w:rsidR="00754234">
        <w:rPr>
          <w:rFonts w:ascii="Times New Roman" w:hAnsi="Times New Roman" w:cs="Times New Roman"/>
        </w:rPr>
        <w:t xml:space="preserve"> should be in equilibrium with their environment (e.g., native species)</w:t>
      </w:r>
      <w:r w:rsidR="008E5E38">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C03AF">
        <w:rPr>
          <w:rFonts w:ascii="Times New Roman" w:hAnsi="Times New Roman" w:cs="Times New Roman"/>
        </w:rPr>
        <w:fldChar w:fldCharType="separate"/>
      </w:r>
      <w:r w:rsidR="008E5E38" w:rsidRPr="008E5E38">
        <w:rPr>
          <w:rFonts w:ascii="Times New Roman" w:hAnsi="Times New Roman" w:cs="Times New Roman"/>
          <w:noProof/>
        </w:rPr>
        <w:t>(Delisle et al. 2003)</w:t>
      </w:r>
      <w:r w:rsidR="008C03AF">
        <w:rPr>
          <w:rFonts w:ascii="Times New Roman" w:hAnsi="Times New Roman" w:cs="Times New Roman"/>
        </w:rPr>
        <w:fldChar w:fldCharType="end"/>
      </w:r>
      <w:r w:rsidR="00754234">
        <w:rPr>
          <w:rFonts w:ascii="Times New Roman" w:hAnsi="Times New Roman" w:cs="Times New Roman"/>
        </w:rPr>
        <w:t xml:space="preserve">. In this study, the species of interest is </w:t>
      </w:r>
      <w:r w:rsidR="00754234">
        <w:rPr>
          <w:rFonts w:ascii="Times New Roman" w:hAnsi="Times New Roman" w:cs="Times New Roman"/>
          <w:i/>
        </w:rPr>
        <w:t xml:space="preserve">F. </w:t>
      </w:r>
      <w:proofErr w:type="spellStart"/>
      <w:r w:rsidR="00754234">
        <w:rPr>
          <w:rFonts w:ascii="Times New Roman" w:hAnsi="Times New Roman" w:cs="Times New Roman"/>
          <w:i/>
        </w:rPr>
        <w:t>alnus</w:t>
      </w:r>
      <w:proofErr w:type="spellEnd"/>
      <w:r w:rsidR="00754234">
        <w:rPr>
          <w:rFonts w:ascii="Times New Roman" w:hAnsi="Times New Roman" w:cs="Times New Roman"/>
        </w:rPr>
        <w:t>.</w:t>
      </w:r>
      <w:r w:rsidR="008E5E38">
        <w:rPr>
          <w:rFonts w:ascii="Times New Roman" w:hAnsi="Times New Roman" w:cs="Times New Roman"/>
        </w:rPr>
        <w:t xml:space="preserve"> I have chosen the following</w:t>
      </w:r>
      <w:r w:rsidR="009F47C1">
        <w:rPr>
          <w:rFonts w:ascii="Times New Roman" w:hAnsi="Times New Roman" w:cs="Times New Roman"/>
        </w:rPr>
        <w:t xml:space="preserve"> group of associated </w:t>
      </w:r>
      <w:r w:rsidR="009546CC">
        <w:rPr>
          <w:rFonts w:ascii="Times New Roman" w:hAnsi="Times New Roman" w:cs="Times New Roman"/>
        </w:rPr>
        <w:t xml:space="preserve">native </w:t>
      </w:r>
      <w:r w:rsidR="009F47C1">
        <w:rPr>
          <w:rFonts w:ascii="Times New Roman" w:hAnsi="Times New Roman" w:cs="Times New Roman"/>
        </w:rPr>
        <w:t>species</w:t>
      </w:r>
      <w:r w:rsidR="008E5E38">
        <w:rPr>
          <w:rFonts w:ascii="Times New Roman" w:hAnsi="Times New Roman" w:cs="Times New Roman"/>
        </w:rPr>
        <w:t>, each of which has</w:t>
      </w:r>
      <w:r w:rsidR="009F47C1">
        <w:rPr>
          <w:rFonts w:ascii="Times New Roman" w:hAnsi="Times New Roman" w:cs="Times New Roman"/>
        </w:rPr>
        <w:t xml:space="preserve"> similar habitat requirements as </w:t>
      </w:r>
      <w:r w:rsidR="009F47C1">
        <w:rPr>
          <w:rFonts w:ascii="Times New Roman" w:hAnsi="Times New Roman" w:cs="Times New Roman"/>
          <w:i/>
        </w:rPr>
        <w:t xml:space="preserve">F. </w:t>
      </w:r>
      <w:proofErr w:type="spellStart"/>
      <w:r w:rsidR="009F47C1">
        <w:rPr>
          <w:rFonts w:ascii="Times New Roman" w:hAnsi="Times New Roman" w:cs="Times New Roman"/>
          <w:i/>
        </w:rPr>
        <w:t>alnus</w:t>
      </w:r>
      <w:proofErr w:type="spellEnd"/>
      <w:r w:rsidR="001F0571">
        <w:rPr>
          <w:rFonts w:ascii="Times New Roman" w:hAnsi="Times New Roman" w:cs="Times New Roman"/>
        </w:rPr>
        <w:t>:</w:t>
      </w:r>
    </w:p>
    <w:p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Speckled Alder - </w:t>
      </w:r>
      <w:proofErr w:type="spellStart"/>
      <w:r w:rsidRPr="008537E1">
        <w:rPr>
          <w:rFonts w:ascii="Times New Roman" w:hAnsi="Times New Roman" w:cs="Times New Roman"/>
          <w:i/>
          <w:iCs/>
        </w:rPr>
        <w:t>Alnus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incana</w:t>
      </w:r>
      <w:proofErr w:type="spellEnd"/>
    </w:p>
    <w:p w:rsidR="001F0571" w:rsidRPr="008537E1"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Smooth Alder - </w:t>
      </w:r>
      <w:proofErr w:type="spellStart"/>
      <w:r w:rsidRPr="008537E1">
        <w:rPr>
          <w:rFonts w:ascii="Times New Roman" w:hAnsi="Times New Roman" w:cs="Times New Roman"/>
          <w:i/>
          <w:iCs/>
        </w:rPr>
        <w:t>Alnus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serrulata</w:t>
      </w:r>
      <w:proofErr w:type="spellEnd"/>
    </w:p>
    <w:p w:rsidR="001F0571" w:rsidRPr="008537E1" w:rsidRDefault="001F0571" w:rsidP="001F0571">
      <w:pPr>
        <w:numPr>
          <w:ilvl w:val="0"/>
          <w:numId w:val="1"/>
        </w:numPr>
        <w:rPr>
          <w:rFonts w:ascii="Times New Roman" w:hAnsi="Times New Roman" w:cs="Times New Roman"/>
        </w:rPr>
      </w:pPr>
      <w:proofErr w:type="spellStart"/>
      <w:r w:rsidRPr="008537E1">
        <w:rPr>
          <w:rFonts w:ascii="Times New Roman" w:hAnsi="Times New Roman" w:cs="Times New Roman"/>
        </w:rPr>
        <w:t>Alderleaf</w:t>
      </w:r>
      <w:proofErr w:type="spellEnd"/>
      <w:r w:rsidRPr="008537E1">
        <w:rPr>
          <w:rFonts w:ascii="Times New Roman" w:hAnsi="Times New Roman" w:cs="Times New Roman"/>
        </w:rPr>
        <w:t xml:space="preserve"> Buckthorn -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p>
    <w:p w:rsidR="001F0571" w:rsidRPr="00ED61E6" w:rsidRDefault="001F0571" w:rsidP="001F0571">
      <w:pPr>
        <w:numPr>
          <w:ilvl w:val="0"/>
          <w:numId w:val="1"/>
        </w:numPr>
        <w:rPr>
          <w:rFonts w:ascii="Times New Roman" w:hAnsi="Times New Roman" w:cs="Times New Roman"/>
        </w:rPr>
      </w:pPr>
      <w:r w:rsidRPr="008537E1">
        <w:rPr>
          <w:rFonts w:ascii="Times New Roman" w:hAnsi="Times New Roman" w:cs="Times New Roman"/>
        </w:rPr>
        <w:t xml:space="preserve">Meadow Willow -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p>
    <w:p w:rsidR="001F0571" w:rsidRPr="00ED61E6" w:rsidRDefault="001F0571" w:rsidP="001F0571">
      <w:pPr>
        <w:numPr>
          <w:ilvl w:val="0"/>
          <w:numId w:val="1"/>
        </w:numPr>
        <w:rPr>
          <w:rFonts w:ascii="Times New Roman" w:hAnsi="Times New Roman" w:cs="Times New Roman"/>
        </w:rPr>
      </w:pPr>
      <w:r>
        <w:rPr>
          <w:rFonts w:ascii="Times New Roman" w:hAnsi="Times New Roman" w:cs="Times New Roman"/>
          <w:iCs/>
        </w:rPr>
        <w:lastRenderedPageBreak/>
        <w:t xml:space="preserve">Witch Hazel -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p>
    <w:p w:rsidR="001F0571" w:rsidRPr="008537E1" w:rsidRDefault="001F0571" w:rsidP="001F0571">
      <w:pPr>
        <w:numPr>
          <w:ilvl w:val="0"/>
          <w:numId w:val="1"/>
        </w:numPr>
        <w:rPr>
          <w:rFonts w:ascii="Times New Roman" w:hAnsi="Times New Roman" w:cs="Times New Roman"/>
        </w:rPr>
      </w:pPr>
      <w:r>
        <w:rPr>
          <w:rFonts w:ascii="Times New Roman" w:hAnsi="Times New Roman" w:cs="Times New Roman"/>
          <w:iCs/>
        </w:rPr>
        <w:t xml:space="preserve">White Ash -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americana</w:t>
      </w:r>
      <w:proofErr w:type="spellEnd"/>
    </w:p>
    <w:p w:rsidR="00754234" w:rsidRPr="008E5E38" w:rsidRDefault="00C73227" w:rsidP="005D284C">
      <w:pPr>
        <w:rPr>
          <w:rFonts w:ascii="Times New Roman" w:hAnsi="Times New Roman" w:cs="Times New Roman"/>
          <w:i/>
        </w:rPr>
      </w:pPr>
      <w:r w:rsidRPr="008537E1">
        <w:rPr>
          <w:rFonts w:ascii="Times New Roman" w:hAnsi="Times New Roman" w:cs="Times New Roman"/>
        </w:rPr>
        <w:t xml:space="preserve">These species represent woody plants that are likely to be observed in ecological conditions </w:t>
      </w:r>
      <w:proofErr w:type="spellStart"/>
      <w:r w:rsidRPr="008537E1">
        <w:rPr>
          <w:rFonts w:ascii="Times New Roman" w:hAnsi="Times New Roman" w:cs="Times New Roman"/>
        </w:rPr>
        <w:t>where</w:t>
      </w:r>
      <w:proofErr w:type="spellEnd"/>
      <w:r>
        <w:rPr>
          <w:rFonts w:ascii="Times New Roman" w:hAnsi="Times New Roman" w:cs="Times New Roman"/>
        </w:rPr>
        <w:t xml:space="preserv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Pr="00C05D31">
        <w:rPr>
          <w:rFonts w:ascii="Times New Roman" w:hAnsi="Times New Roman" w:cs="Times New Roman"/>
          <w:noProof/>
        </w:rPr>
        <w:t>(1994)</w:t>
      </w:r>
      <w:r w:rsidR="008C03AF">
        <w:rPr>
          <w:rFonts w:ascii="Times New Roman" w:hAnsi="Times New Roman" w:cs="Times New Roman"/>
        </w:rPr>
        <w:fldChar w:fldCharType="end"/>
      </w:r>
      <w:r>
        <w:rPr>
          <w:rFonts w:ascii="Times New Roman" w:hAnsi="Times New Roman" w:cs="Times New Roman"/>
        </w:rPr>
        <w:t xml:space="preserve"> compared the distribution of record collections for </w:t>
      </w:r>
      <w:proofErr w:type="spellStart"/>
      <w:r>
        <w:rPr>
          <w:rFonts w:ascii="Times New Roman" w:hAnsi="Times New Roman" w:cs="Times New Roman"/>
        </w:rPr>
        <w:t>Alderleaf</w:t>
      </w:r>
      <w:proofErr w:type="spellEnd"/>
      <w:r>
        <w:rPr>
          <w:rFonts w:ascii="Times New Roman" w:hAnsi="Times New Roman" w:cs="Times New Roman"/>
        </w:rPr>
        <w:t xml:space="preserve"> Buckthorn to that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as a comparison. Similarly, </w:t>
      </w:r>
      <w:r w:rsidRPr="008537E1">
        <w:rPr>
          <w:rFonts w:ascii="Times New Roman" w:hAnsi="Times New Roman" w:cs="Times New Roman"/>
        </w:rPr>
        <w:t>Meadow Wil</w:t>
      </w:r>
      <w:r>
        <w:rPr>
          <w:rFonts w:ascii="Times New Roman" w:hAnsi="Times New Roman" w:cs="Times New Roman"/>
        </w:rPr>
        <w:t xml:space="preserve">low was used in a paired comparison with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&amp; Findlay 2004)" }, "properties" : { "noteIndex" : 0 }, "schema" : "https://github.com/citation-style-language/schema/raw/master/csl-citation.json" }</w:instrText>
      </w:r>
      <w:r w:rsidR="008C03AF">
        <w:rPr>
          <w:rFonts w:ascii="Times New Roman" w:hAnsi="Times New Roman" w:cs="Times New Roman"/>
        </w:rPr>
        <w:fldChar w:fldCharType="separate"/>
      </w:r>
      <w:r w:rsidRPr="001633D1">
        <w:rPr>
          <w:rFonts w:ascii="Times New Roman" w:hAnsi="Times New Roman" w:cs="Times New Roman"/>
          <w:noProof/>
        </w:rPr>
        <w:t>(Houlahan &amp; Findlay 2004)</w:t>
      </w:r>
      <w:r w:rsidR="008C03AF">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(personal observations </w:t>
      </w:r>
      <w:r w:rsidRPr="006940BA">
        <w:rPr>
          <w:rFonts w:ascii="Times New Roman" w:hAnsi="Times New Roman" w:cs="Times New Roman"/>
          <w:b/>
          <w:highlight w:val="yellow"/>
        </w:rPr>
        <w:t>and reference various tree guides</w:t>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xml:space="preserve">. Additionally, I collected all records for these species reported in the following herbaria databases: University of Wisconsin, Ohio State University, University of Minnesota, the Morton Arboretum Herbarium, Michigan State University, and Brooklyn Botanical Gardens. These records were </w:t>
      </w:r>
      <w:proofErr w:type="spellStart"/>
      <w:r>
        <w:rPr>
          <w:rFonts w:ascii="Times New Roman" w:hAnsi="Times New Roman" w:cs="Times New Roman"/>
        </w:rPr>
        <w:t>georeferenced</w:t>
      </w:r>
      <w:proofErr w:type="spellEnd"/>
      <w:r>
        <w:rPr>
          <w:rFonts w:ascii="Times New Roman" w:hAnsi="Times New Roman" w:cs="Times New Roman"/>
        </w:rPr>
        <w:t xml:space="preserve"> to the county level.</w:t>
      </w:r>
      <w:r w:rsidR="008E5E38">
        <w:rPr>
          <w:rFonts w:ascii="Times New Roman" w:hAnsi="Times New Roman" w:cs="Times New Roman"/>
        </w:rPr>
        <w:t xml:space="preserve"> Grouping these records from all of these species into one dataset, I calculated the metrics for the number of records through time, the area of occupancy through time, and the number of counties occupied through time, as described above.</w:t>
      </w:r>
    </w:p>
    <w:p w:rsidR="00300ADE" w:rsidRDefault="00300ADE" w:rsidP="005D284C">
      <w:pPr>
        <w:rPr>
          <w:rFonts w:ascii="Times New Roman" w:hAnsi="Times New Roman" w:cs="Times New Roman"/>
        </w:rPr>
      </w:pPr>
    </w:p>
    <w:p w:rsidR="005D284C" w:rsidRDefault="00082832" w:rsidP="00310E9F">
      <w:pPr>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proofErr w:type="spellStart"/>
      <w:r w:rsidRPr="00082832">
        <w:rPr>
          <w:rFonts w:ascii="Times New Roman" w:hAnsi="Times New Roman" w:cs="Times New Roman"/>
          <w:i/>
        </w:rPr>
        <w:t>alnus</w:t>
      </w:r>
      <w:proofErr w:type="spellEnd"/>
      <w:r>
        <w:rPr>
          <w:rFonts w:ascii="Times New Roman" w:hAnsi="Times New Roman" w:cs="Times New Roman"/>
        </w:rPr>
        <w:t xml:space="preserve"> and the group of associated species for both area of occupancy through time and counties occupied through time </w:t>
      </w:r>
      <w:r w:rsidR="00AC50F4">
        <w:rPr>
          <w:rFonts w:ascii="Times New Roman" w:hAnsi="Times New Roman" w:cs="Times New Roman"/>
        </w:rPr>
        <w:t xml:space="preserve">in a similar manner to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C03AF">
        <w:rPr>
          <w:rFonts w:ascii="Times New Roman" w:hAnsi="Times New Roman" w:cs="Times New Roman"/>
        </w:rPr>
        <w:fldChar w:fldCharType="separate"/>
      </w:r>
      <w:r w:rsidR="00AC50F4" w:rsidRPr="009C0DDE">
        <w:rPr>
          <w:rFonts w:ascii="Times New Roman" w:hAnsi="Times New Roman" w:cs="Times New Roman"/>
          <w:noProof/>
        </w:rPr>
        <w:t>(Delisle et al. 2003)</w:t>
      </w:r>
      <w:r w:rsidR="008C03AF">
        <w:rPr>
          <w:rFonts w:ascii="Times New Roman" w:hAnsi="Times New Roman" w:cs="Times New Roman"/>
        </w:rPr>
        <w:fldChar w:fldCharType="end"/>
      </w:r>
      <w:r w:rsidR="00AC50F4">
        <w:rPr>
          <w:rFonts w:ascii="Times New Roman" w:hAnsi="Times New Roman" w:cs="Times New Roman"/>
        </w:rPr>
        <w:t xml:space="preserve">. </w:t>
      </w:r>
      <w:proofErr w:type="spellStart"/>
      <w:r w:rsidR="00D253E8">
        <w:rPr>
          <w:rFonts w:ascii="Times New Roman" w:hAnsi="Times New Roman" w:cs="Times New Roman"/>
        </w:rPr>
        <w:t>Delisle</w:t>
      </w:r>
      <w:proofErr w:type="spellEnd"/>
      <w:r w:rsidR="00D253E8">
        <w:rPr>
          <w:rFonts w:ascii="Times New Roman" w:hAnsi="Times New Roman" w:cs="Times New Roman"/>
        </w:rPr>
        <w:t xml:space="preserve"> and colleagues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sidR="008C03AF">
        <w:rPr>
          <w:rFonts w:ascii="Times New Roman" w:hAnsi="Times New Roman" w:cs="Times New Roman"/>
        </w:rPr>
        <w:fldChar w:fldCharType="separate"/>
      </w:r>
      <w:r w:rsidR="00D253E8" w:rsidRPr="00D253E8">
        <w:rPr>
          <w:rFonts w:ascii="Times New Roman" w:hAnsi="Times New Roman" w:cs="Times New Roman"/>
          <w:noProof/>
        </w:rPr>
        <w:t>(2003)</w:t>
      </w:r>
      <w:r w:rsidR="008C03AF">
        <w:rPr>
          <w:rFonts w:ascii="Times New Roman" w:hAnsi="Times New Roman" w:cs="Times New Roman"/>
        </w:rPr>
        <w:fldChar w:fldCharType="end"/>
      </w:r>
      <w:r w:rsidR="00E1598B">
        <w:rPr>
          <w:rFonts w:ascii="Times New Roman" w:hAnsi="Times New Roman" w:cs="Times New Roman"/>
        </w:rPr>
        <w:t xml:space="preserve"> similarly used herbarium records to</w:t>
      </w:r>
      <w:r w:rsidR="00D253E8">
        <w:rPr>
          <w:rFonts w:ascii="Times New Roman" w:hAnsi="Times New Roman" w:cs="Times New Roman"/>
        </w:rPr>
        <w:t xml:space="preserve"> investigate the spread of six non-na</w:t>
      </w:r>
      <w:r w:rsidR="00E1598B">
        <w:rPr>
          <w:rFonts w:ascii="Times New Roman" w:hAnsi="Times New Roman" w:cs="Times New Roman"/>
        </w:rPr>
        <w:t xml:space="preserve">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w:t>
      </w:r>
      <w:r w:rsidR="004D664F">
        <w:rPr>
          <w:rFonts w:ascii="Times New Roman" w:hAnsi="Times New Roman" w:cs="Times New Roman"/>
        </w:rPr>
        <w:t xml:space="preserve">each year of their study period. </w:t>
      </w:r>
      <w:r w:rsidR="002613E6">
        <w:rPr>
          <w:rFonts w:ascii="Times New Roman" w:hAnsi="Times New Roman" w:cs="Times New Roman"/>
        </w:rPr>
        <w:t>It is important to note that a major assumpt</w:t>
      </w:r>
      <w:r w:rsidR="00B46B17">
        <w:rPr>
          <w:rFonts w:ascii="Times New Roman" w:hAnsi="Times New Roman" w:cs="Times New Roman"/>
        </w:rPr>
        <w:t>ion in the interpretation of this</w:t>
      </w:r>
      <w:r w:rsidR="002613E6">
        <w:rPr>
          <w:rFonts w:ascii="Times New Roman" w:hAnsi="Times New Roman" w:cs="Times New Roman"/>
        </w:rPr>
        <w:t xml:space="preserve"> analysis is that spatial growth of native plants in the herbaria dataset does not represent the spread for these plants, but rather represents the increase in spatial coverage of herbaria records in general</w:t>
      </w:r>
      <w:r w:rsidR="00B46B17">
        <w:rPr>
          <w:rFonts w:ascii="Times New Roman" w:hAnsi="Times New Roman" w:cs="Times New Roman"/>
        </w:rPr>
        <w:t xml:space="preserve"> (i.e., an increase in the number of locations where samples are collected)</w:t>
      </w:r>
      <w:r w:rsidR="002613E6">
        <w:rPr>
          <w:rFonts w:ascii="Times New Roman" w:hAnsi="Times New Roman" w:cs="Times New Roman"/>
        </w:rPr>
        <w:t xml:space="preserve">. </w:t>
      </w:r>
      <w:r w:rsidR="00B46B17">
        <w:rPr>
          <w:rFonts w:ascii="Times New Roman" w:hAnsi="Times New Roman" w:cs="Times New Roman"/>
        </w:rPr>
        <w:t>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In this chapter</w:t>
      </w:r>
      <w:r w:rsidR="005D284C">
        <w:rPr>
          <w:rFonts w:ascii="Times New Roman" w:hAnsi="Times New Roman" w:cs="Times New Roman"/>
        </w:rPr>
        <w:t xml:space="preserve"> I have employed </w:t>
      </w:r>
      <w:r w:rsidR="00310E9F">
        <w:rPr>
          <w:rFonts w:ascii="Times New Roman" w:hAnsi="Times New Roman" w:cs="Times New Roman"/>
        </w:rPr>
        <w:t xml:space="preserve">a modification of </w:t>
      </w:r>
      <w:r w:rsidR="005D284C">
        <w:rPr>
          <w:rFonts w:ascii="Times New Roman" w:hAnsi="Times New Roman" w:cs="Times New Roman"/>
        </w:rPr>
        <w:t xml:space="preserve">this method to account for unequal sampling effort of </w:t>
      </w:r>
      <w:r w:rsidR="005D284C">
        <w:rPr>
          <w:rFonts w:ascii="Times New Roman" w:hAnsi="Times New Roman" w:cs="Times New Roman"/>
          <w:i/>
        </w:rPr>
        <w:t xml:space="preserve">F. </w:t>
      </w:r>
      <w:proofErr w:type="spellStart"/>
      <w:r w:rsidR="005D284C">
        <w:rPr>
          <w:rFonts w:ascii="Times New Roman" w:hAnsi="Times New Roman" w:cs="Times New Roman"/>
          <w:i/>
        </w:rPr>
        <w:t>alnus</w:t>
      </w:r>
      <w:proofErr w:type="spellEnd"/>
      <w:r w:rsidR="00310E9F">
        <w:rPr>
          <w:rFonts w:ascii="Times New Roman" w:hAnsi="Times New Roman" w:cs="Times New Roman"/>
          <w:i/>
        </w:rPr>
        <w:t>.</w:t>
      </w:r>
      <w:r w:rsidR="00310E9F">
        <w:rPr>
          <w:rFonts w:ascii="Times New Roman" w:hAnsi="Times New Roman" w:cs="Times New Roman"/>
        </w:rPr>
        <w:t xml:space="preserve"> </w:t>
      </w:r>
    </w:p>
    <w:p w:rsidR="005D284C" w:rsidRDefault="005D284C" w:rsidP="005D284C">
      <w:pPr>
        <w:rPr>
          <w:rFonts w:ascii="Times New Roman" w:hAnsi="Times New Roman" w:cs="Times New Roman"/>
        </w:rPr>
      </w:pPr>
    </w:p>
    <w:p w:rsidR="005D284C" w:rsidRDefault="005D284C" w:rsidP="005D284C">
      <w:pPr>
        <w:rPr>
          <w:rFonts w:ascii="Times New Roman" w:hAnsi="Times New Roman" w:cs="Times New Roman"/>
        </w:rPr>
      </w:pPr>
      <w:r>
        <w:rPr>
          <w:rFonts w:ascii="Times New Roman" w:hAnsi="Times New Roman" w:cs="Times New Roman"/>
        </w:rPr>
        <w:t xml:space="preserve">Several presence records for the group of associated species were located in areas where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t>
      </w:r>
      <w:r w:rsidRPr="0013414C">
        <w:rPr>
          <w:rFonts w:ascii="Times New Roman" w:hAnsi="Times New Roman" w:cs="Times New Roman"/>
          <w:highlight w:val="yellow"/>
        </w:rPr>
        <w:t>as suggested by examining the Biota of North America Program – North American Plant Atlas (REF) and should be confirmed by</w:t>
      </w:r>
      <w:r w:rsidR="00471119">
        <w:rPr>
          <w:rFonts w:ascii="Times New Roman" w:hAnsi="Times New Roman" w:cs="Times New Roman"/>
          <w:highlight w:val="yellow"/>
        </w:rPr>
        <w:t xml:space="preserve"> analysis in Chapter 4</w:t>
      </w:r>
      <w:r>
        <w:rPr>
          <w:rFonts w:ascii="Times New Roman" w:hAnsi="Times New Roman" w:cs="Times New Roman"/>
        </w:rPr>
        <w:t xml:space="preserve">), for example </w:t>
      </w:r>
      <w:proofErr w:type="spellStart"/>
      <w:r>
        <w:rPr>
          <w:rFonts w:ascii="Times New Roman" w:hAnsi="Times New Roman" w:cs="Times New Roman"/>
          <w:i/>
        </w:rPr>
        <w:t>Fraxinus</w:t>
      </w:r>
      <w:proofErr w:type="spellEnd"/>
      <w:r>
        <w:rPr>
          <w:rFonts w:ascii="Times New Roman" w:hAnsi="Times New Roman" w:cs="Times New Roman"/>
          <w:i/>
        </w:rPr>
        <w:t xml:space="preserve"> Americana</w:t>
      </w:r>
      <w:r>
        <w:rPr>
          <w:rFonts w:ascii="Times New Roman" w:hAnsi="Times New Roman" w:cs="Times New Roman"/>
        </w:rPr>
        <w:t xml:space="preserve"> (White Ash). Including these records in my analysis has the effect of increasing the area of occupancy measures for the group of associated species compared to the possible area of occupancy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Similarly, the historical presence record dataset I manually constructed includes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008800B0">
        <w:rPr>
          <w:rFonts w:ascii="Times New Roman" w:hAnsi="Times New Roman" w:cs="Times New Roman"/>
        </w:rPr>
        <w:t xml:space="preserve"> from institutions from which associated species records were not collected (e.g., Miami University Herbarium and Rutgers Herbarium). </w:t>
      </w:r>
      <w:r>
        <w:rPr>
          <w:rFonts w:ascii="Times New Roman" w:hAnsi="Times New Roman" w:cs="Times New Roman"/>
        </w:rPr>
        <w:t xml:space="preserve">The records acquired from these institutions are largely geographical restricted (for example, </w:t>
      </w:r>
      <w:r w:rsidR="008800B0">
        <w:rPr>
          <w:rFonts w:ascii="Times New Roman" w:hAnsi="Times New Roman" w:cs="Times New Roman"/>
        </w:rPr>
        <w:t xml:space="preserve">primarily </w:t>
      </w:r>
      <w:r>
        <w:rPr>
          <w:rFonts w:ascii="Times New Roman" w:hAnsi="Times New Roman" w:cs="Times New Roman"/>
        </w:rPr>
        <w:t>located in the states of Ohio</w:t>
      </w:r>
      <w:r w:rsidR="008800B0">
        <w:rPr>
          <w:rFonts w:ascii="Times New Roman" w:hAnsi="Times New Roman" w:cs="Times New Roman"/>
        </w:rPr>
        <w:t xml:space="preserve"> </w:t>
      </w:r>
      <w:r>
        <w:rPr>
          <w:rFonts w:ascii="Times New Roman" w:hAnsi="Times New Roman" w:cs="Times New Roman"/>
        </w:rPr>
        <w:t xml:space="preserve">and New Jersey for the institutions mentioned), and these </w:t>
      </w:r>
      <w:r>
        <w:rPr>
          <w:rFonts w:ascii="Times New Roman" w:hAnsi="Times New Roman" w:cs="Times New Roman"/>
        </w:rPr>
        <w:lastRenderedPageBreak/>
        <w:t xml:space="preserve">locations were not always represented well in the larger </w:t>
      </w:r>
      <w:r w:rsidR="008800B0">
        <w:rPr>
          <w:rFonts w:ascii="Times New Roman" w:hAnsi="Times New Roman" w:cs="Times New Roman"/>
        </w:rPr>
        <w:t>group of associated species dataset</w:t>
      </w:r>
      <w:r>
        <w:rPr>
          <w:rFonts w:ascii="Times New Roman" w:hAnsi="Times New Roman" w:cs="Times New Roman"/>
        </w:rPr>
        <w:t xml:space="preserve">. Therefore, including these records has the effect of increasing the area of occupancy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between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w:t>
      </w:r>
    </w:p>
    <w:p w:rsidR="00F90BA5" w:rsidRDefault="00F90BA5" w:rsidP="00093E64">
      <w:pPr>
        <w:rPr>
          <w:rFonts w:ascii="Times New Roman" w:hAnsi="Times New Roman" w:cs="Times New Roman"/>
        </w:rPr>
      </w:pPr>
    </w:p>
    <w:p w:rsidR="00B57826" w:rsidRDefault="00B57826" w:rsidP="00093E64">
      <w:pPr>
        <w:rPr>
          <w:rFonts w:ascii="Times New Roman" w:hAnsi="Times New Roman" w:cs="Times New Roman"/>
        </w:rPr>
      </w:pPr>
      <w:r>
        <w:rPr>
          <w:rFonts w:ascii="Times New Roman" w:hAnsi="Times New Roman" w:cs="Times New Roman"/>
        </w:rPr>
        <w:t xml:space="preserve">To compare the cumulative number of counties occupied through time, while accounting for similar concerns regarding falsely sampling regions in space that are unsuitable to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 only included records from counties that were </w:t>
      </w:r>
      <w:r w:rsidR="00F75B54">
        <w:rPr>
          <w:rFonts w:ascii="Times New Roman" w:hAnsi="Times New Roman" w:cs="Times New Roman"/>
        </w:rPr>
        <w:t xml:space="preserve">occupied at some time by both </w:t>
      </w:r>
      <w:r w:rsidR="00F75B54">
        <w:rPr>
          <w:rFonts w:ascii="Times New Roman" w:hAnsi="Times New Roman" w:cs="Times New Roman"/>
          <w:i/>
        </w:rPr>
        <w:t xml:space="preserve">F. </w:t>
      </w:r>
      <w:proofErr w:type="spellStart"/>
      <w:r w:rsidR="00F75B54">
        <w:rPr>
          <w:rFonts w:ascii="Times New Roman" w:hAnsi="Times New Roman" w:cs="Times New Roman"/>
          <w:i/>
        </w:rPr>
        <w:t>alnus</w:t>
      </w:r>
      <w:proofErr w:type="spellEnd"/>
      <w:r w:rsidR="00F75B54">
        <w:rPr>
          <w:rFonts w:ascii="Times New Roman" w:hAnsi="Times New Roman" w:cs="Times New Roman"/>
        </w:rPr>
        <w:t xml:space="preserve"> and one of the associated plants. Doing this, the ratio of the cumulative number of counties occupied a</w:t>
      </w:r>
      <w:r w:rsidR="00052F4D">
        <w:rPr>
          <w:rFonts w:ascii="Times New Roman" w:hAnsi="Times New Roman" w:cs="Times New Roman"/>
        </w:rPr>
        <w:t>t</w:t>
      </w:r>
      <w:r w:rsidR="00F75B54">
        <w:rPr>
          <w:rFonts w:ascii="Times New Roman" w:hAnsi="Times New Roman" w:cs="Times New Roman"/>
        </w:rPr>
        <w:t xml:space="preserve"> the end of the study period has to be equal to one.</w:t>
      </w:r>
    </w:p>
    <w:p w:rsidR="002D6971" w:rsidRDefault="002D6971" w:rsidP="00093E64">
      <w:pPr>
        <w:rPr>
          <w:rFonts w:ascii="Times New Roman" w:hAnsi="Times New Roman" w:cs="Times New Roman"/>
        </w:rPr>
      </w:pPr>
    </w:p>
    <w:p w:rsidR="002D6971" w:rsidRPr="006A095D" w:rsidRDefault="002D6971" w:rsidP="00093E64">
      <w:pPr>
        <w:rPr>
          <w:rFonts w:ascii="Times New Roman" w:hAnsi="Times New Roman" w:cs="Times New Roman"/>
        </w:rPr>
      </w:pPr>
      <w:r>
        <w:rPr>
          <w:rFonts w:ascii="Times New Roman" w:hAnsi="Times New Roman" w:cs="Times New Roman"/>
        </w:rPr>
        <w:t xml:space="preserve">The growth rates for the cumulative number of grid cells occupied and the cumulative number of counties occupied were compared between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w:t>
      </w:r>
      <w:r w:rsidR="006A095D">
        <w:rPr>
          <w:rFonts w:ascii="Times New Roman" w:hAnsi="Times New Roman" w:cs="Times New Roman"/>
        </w:rPr>
        <w:t xml:space="preserve">To compare the growth rates I divided the annual growth rate of </w:t>
      </w:r>
      <w:r w:rsidR="006A095D">
        <w:rPr>
          <w:rFonts w:ascii="Times New Roman" w:hAnsi="Times New Roman" w:cs="Times New Roman"/>
          <w:i/>
        </w:rPr>
        <w:t xml:space="preserve">F. </w:t>
      </w:r>
      <w:proofErr w:type="spellStart"/>
      <w:r w:rsidR="006A095D">
        <w:rPr>
          <w:rFonts w:ascii="Times New Roman" w:hAnsi="Times New Roman" w:cs="Times New Roman"/>
          <w:i/>
        </w:rPr>
        <w:t>alnus</w:t>
      </w:r>
      <w:proofErr w:type="spellEnd"/>
      <w:r w:rsidR="006A095D">
        <w:rPr>
          <w:rFonts w:ascii="Times New Roman" w:hAnsi="Times New Roman" w:cs="Times New Roman"/>
        </w:rPr>
        <w:t xml:space="preserve"> records by the annual growth rate of </w:t>
      </w:r>
      <w:r w:rsidR="00F364F9">
        <w:rPr>
          <w:rFonts w:ascii="Times New Roman" w:hAnsi="Times New Roman" w:cs="Times New Roman"/>
        </w:rPr>
        <w:t>the entire</w:t>
      </w:r>
      <w:r w:rsidR="006A095D">
        <w:rPr>
          <w:rFonts w:ascii="Times New Roman" w:hAnsi="Times New Roman" w:cs="Times New Roman"/>
        </w:rPr>
        <w:t xml:space="preserve"> group of associated species.</w:t>
      </w:r>
    </w:p>
    <w:p w:rsidR="002B3A60" w:rsidRDefault="002B3A60">
      <w:pPr>
        <w:rPr>
          <w:rFonts w:ascii="Times New Roman" w:hAnsi="Times New Roman" w:cs="Times New Roman"/>
        </w:rPr>
      </w:pPr>
    </w:p>
    <w:p w:rsidR="0047214E" w:rsidRPr="0047214E" w:rsidRDefault="0047214E">
      <w:pPr>
        <w:rPr>
          <w:rFonts w:ascii="Times New Roman" w:hAnsi="Times New Roman" w:cs="Times New Roman"/>
          <w:i/>
        </w:rPr>
      </w:pPr>
      <w:r>
        <w:rPr>
          <w:rFonts w:ascii="Times New Roman" w:hAnsi="Times New Roman" w:cs="Times New Roman"/>
          <w:i/>
        </w:rPr>
        <w:t>Comparison of Number of Records through time</w:t>
      </w:r>
    </w:p>
    <w:p w:rsidR="000F6493" w:rsidRDefault="000F6493" w:rsidP="0047214E">
      <w:pPr>
        <w:rPr>
          <w:rFonts w:ascii="Times New Roman" w:hAnsi="Times New Roman" w:cs="Times New Roman"/>
        </w:rPr>
      </w:pPr>
    </w:p>
    <w:p w:rsidR="000F6493" w:rsidRPr="00C91B6A" w:rsidRDefault="000F6493" w:rsidP="0047214E">
      <w:pPr>
        <w:rPr>
          <w:rFonts w:ascii="Times New Roman" w:hAnsi="Times New Roman" w:cs="Times New Roman"/>
        </w:rPr>
      </w:pPr>
      <w:r>
        <w:rPr>
          <w:rFonts w:ascii="Times New Roman" w:hAnsi="Times New Roman" w:cs="Times New Roman"/>
        </w:rPr>
        <w:t xml:space="preserve">In addition to comparing trends in the </w:t>
      </w:r>
      <w:proofErr w:type="spellStart"/>
      <w:r>
        <w:rPr>
          <w:rFonts w:ascii="Times New Roman" w:hAnsi="Times New Roman" w:cs="Times New Roman"/>
        </w:rPr>
        <w:t>areal</w:t>
      </w:r>
      <w:proofErr w:type="spellEnd"/>
      <w:r>
        <w:rPr>
          <w:rFonts w:ascii="Times New Roman" w:hAnsi="Times New Roman" w:cs="Times New Roman"/>
        </w:rPr>
        <w:t xml:space="preserve"> increase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associated species, I also compared trends in the cumulative number of records through time. </w:t>
      </w:r>
      <w:r w:rsidR="00416B29">
        <w:rPr>
          <w:rFonts w:ascii="Times New Roman" w:hAnsi="Times New Roman" w:cs="Times New Roman"/>
        </w:rPr>
        <w:t xml:space="preserve">For each year of the study period I divided the cumulative number of </w:t>
      </w:r>
      <w:r w:rsidR="00416B29">
        <w:rPr>
          <w:rFonts w:ascii="Times New Roman" w:hAnsi="Times New Roman" w:cs="Times New Roman"/>
          <w:i/>
        </w:rPr>
        <w:t xml:space="preserve">F. </w:t>
      </w:r>
      <w:proofErr w:type="spellStart"/>
      <w:r w:rsidR="00416B29">
        <w:rPr>
          <w:rFonts w:ascii="Times New Roman" w:hAnsi="Times New Roman" w:cs="Times New Roman"/>
          <w:i/>
        </w:rPr>
        <w:t>alnus</w:t>
      </w:r>
      <w:proofErr w:type="spellEnd"/>
      <w:r w:rsidR="00416B29">
        <w:rPr>
          <w:rFonts w:ascii="Times New Roman" w:hAnsi="Times New Roman" w:cs="Times New Roman"/>
        </w:rPr>
        <w:t xml:space="preserve"> records by the cumulative number of associated species records. This correction method is similar to that proposed by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C03AF">
        <w:rPr>
          <w:rFonts w:ascii="Times New Roman" w:hAnsi="Times New Roman" w:cs="Times New Roman"/>
        </w:rPr>
        <w:fldChar w:fldCharType="separate"/>
      </w:r>
      <w:r w:rsidR="00416B29" w:rsidRPr="00416B29">
        <w:rPr>
          <w:rFonts w:ascii="Times New Roman" w:hAnsi="Times New Roman" w:cs="Times New Roman"/>
          <w:noProof/>
        </w:rPr>
        <w:t>(Delisle et al. 2003)</w:t>
      </w:r>
      <w:r w:rsidR="008C03AF">
        <w:rPr>
          <w:rFonts w:ascii="Times New Roman" w:hAnsi="Times New Roman" w:cs="Times New Roman"/>
        </w:rPr>
        <w:fldChar w:fldCharType="end"/>
      </w:r>
      <w:r w:rsidR="00416B29">
        <w:rPr>
          <w:rFonts w:ascii="Times New Roman" w:hAnsi="Times New Roman" w:cs="Times New Roman"/>
        </w:rPr>
        <w:t xml:space="preserve"> and has been used in several studies to account of unequal sampling effort (e.g.,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"(Mihulka &amp; Py\u0161ek 2001; Aikio et al. 2010a; Larkin 2011)" }, "properties" : { "noteIndex" : 0 }, "schema" : "https://github.com/citation-style-language/schema/raw/master/csl-citation.json" }</w:instrText>
      </w:r>
      <w:r w:rsidR="008C03AF">
        <w:rPr>
          <w:rFonts w:ascii="Times New Roman" w:hAnsi="Times New Roman" w:cs="Times New Roman"/>
        </w:rPr>
        <w:fldChar w:fldCharType="separate"/>
      </w:r>
      <w:r w:rsidR="00416B29" w:rsidRPr="00416B29">
        <w:rPr>
          <w:rFonts w:ascii="Times New Roman" w:hAnsi="Times New Roman" w:cs="Times New Roman"/>
          <w:noProof/>
        </w:rPr>
        <w:t>(Mihulka &amp; Pyšek 2001; Aikio et al. 2010a; Larkin 2011)</w:t>
      </w:r>
      <w:r w:rsidR="008C03AF">
        <w:rPr>
          <w:rFonts w:ascii="Times New Roman" w:hAnsi="Times New Roman" w:cs="Times New Roman"/>
        </w:rPr>
        <w:fldChar w:fldCharType="end"/>
      </w:r>
      <w:r w:rsidR="00416B29">
        <w:rPr>
          <w:rFonts w:ascii="Times New Roman" w:hAnsi="Times New Roman" w:cs="Times New Roman"/>
        </w:rPr>
        <w:t>.</w:t>
      </w:r>
      <w:r w:rsidR="00C91B6A">
        <w:rPr>
          <w:rFonts w:ascii="Times New Roman" w:hAnsi="Times New Roman" w:cs="Times New Roman"/>
        </w:rPr>
        <w:t xml:space="preserve"> As part of this comparison I compared the growth rate of the cumulative records through time for </w:t>
      </w:r>
      <w:r w:rsidR="00C91B6A">
        <w:rPr>
          <w:rFonts w:ascii="Times New Roman" w:hAnsi="Times New Roman" w:cs="Times New Roman"/>
          <w:i/>
        </w:rPr>
        <w:t xml:space="preserve">F. </w:t>
      </w:r>
      <w:proofErr w:type="spellStart"/>
      <w:r w:rsidR="00C91B6A">
        <w:rPr>
          <w:rFonts w:ascii="Times New Roman" w:hAnsi="Times New Roman" w:cs="Times New Roman"/>
          <w:i/>
        </w:rPr>
        <w:t>alnus</w:t>
      </w:r>
      <w:proofErr w:type="spellEnd"/>
      <w:r w:rsidR="00C91B6A">
        <w:rPr>
          <w:rFonts w:ascii="Times New Roman" w:hAnsi="Times New Roman" w:cs="Times New Roman"/>
        </w:rPr>
        <w:t xml:space="preserve"> and the group of associated species as I described above.</w:t>
      </w:r>
    </w:p>
    <w:p w:rsidR="000F6493" w:rsidRDefault="000F6493" w:rsidP="0047214E">
      <w:pPr>
        <w:rPr>
          <w:rFonts w:ascii="Times New Roman" w:hAnsi="Times New Roman" w:cs="Times New Roman"/>
        </w:rPr>
      </w:pPr>
    </w:p>
    <w:p w:rsidR="0047214E" w:rsidRPr="00826365" w:rsidRDefault="00A33495" w:rsidP="0047214E">
      <w:pPr>
        <w:rPr>
          <w:rFonts w:ascii="Times New Roman" w:hAnsi="Times New Roman" w:cs="Times New Roman"/>
        </w:rPr>
      </w:pPr>
      <w:r>
        <w:rPr>
          <w:rFonts w:ascii="Times New Roman" w:hAnsi="Times New Roman" w:cs="Times New Roman"/>
        </w:rPr>
        <w:t xml:space="preserve">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and the group of associated species I calculated the proportional increase in the cumulative number of records for each year, by dividing the cumulative number of records for each year by the total number of records collected over the full study period. The proportional increase curves allow for direct comparison of the rates of increase in the number of records through time in the datasets. Assuming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associated species are sampled with equal intensity in time, dividing the proportional increase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by the increase for </w:t>
      </w:r>
      <w:r w:rsidR="00826365">
        <w:rPr>
          <w:rFonts w:ascii="Times New Roman" w:hAnsi="Times New Roman" w:cs="Times New Roman"/>
        </w:rPr>
        <w:t xml:space="preserve">the associate species yields a value that may be interpreted as the relative </w:t>
      </w:r>
      <w:r w:rsidR="00314EBA">
        <w:rPr>
          <w:rFonts w:ascii="Times New Roman" w:hAnsi="Times New Roman" w:cs="Times New Roman"/>
        </w:rPr>
        <w:t>percentage</w:t>
      </w:r>
      <w:r w:rsidR="00826365">
        <w:rPr>
          <w:rFonts w:ascii="Times New Roman" w:hAnsi="Times New Roman" w:cs="Times New Roman"/>
        </w:rPr>
        <w:t xml:space="preserve"> of </w:t>
      </w:r>
      <w:r w:rsidR="00826365">
        <w:rPr>
          <w:rFonts w:ascii="Times New Roman" w:hAnsi="Times New Roman" w:cs="Times New Roman"/>
          <w:i/>
        </w:rPr>
        <w:t xml:space="preserve">F. </w:t>
      </w:r>
      <w:proofErr w:type="spellStart"/>
      <w:r w:rsidR="00826365">
        <w:rPr>
          <w:rFonts w:ascii="Times New Roman" w:hAnsi="Times New Roman" w:cs="Times New Roman"/>
          <w:i/>
        </w:rPr>
        <w:t>alnus</w:t>
      </w:r>
      <w:proofErr w:type="spellEnd"/>
      <w:r w:rsidR="00314EBA">
        <w:rPr>
          <w:rFonts w:ascii="Times New Roman" w:hAnsi="Times New Roman" w:cs="Times New Roman"/>
        </w:rPr>
        <w:t xml:space="preserve"> availability</w:t>
      </w:r>
      <w:r w:rsidR="00826365">
        <w:rPr>
          <w:rFonts w:ascii="Times New Roman" w:hAnsi="Times New Roman" w:cs="Times New Roman"/>
        </w:rPr>
        <w:t xml:space="preserve"> on the landscape compared to the associated species.</w:t>
      </w:r>
    </w:p>
    <w:p w:rsidR="00034702" w:rsidRDefault="00034702" w:rsidP="0047214E">
      <w:pPr>
        <w:rPr>
          <w:rFonts w:ascii="Times New Roman" w:hAnsi="Times New Roman" w:cs="Times New Roman"/>
        </w:rPr>
      </w:pPr>
    </w:p>
    <w:p w:rsidR="00EE2F09" w:rsidRDefault="00EE2F09">
      <w:pPr>
        <w:rPr>
          <w:rFonts w:ascii="Times New Roman" w:hAnsi="Times New Roman" w:cs="Times New Roman"/>
          <w:b/>
        </w:rPr>
      </w:pPr>
      <w:r>
        <w:rPr>
          <w:rFonts w:ascii="Times New Roman" w:hAnsi="Times New Roman" w:cs="Times New Roman"/>
          <w:b/>
        </w:rPr>
        <w:br w:type="page"/>
      </w:r>
    </w:p>
    <w:p w:rsidR="00EE2F09" w:rsidRDefault="00EE2F09" w:rsidP="001F0CAE">
      <w:pPr>
        <w:rPr>
          <w:rFonts w:ascii="Times New Roman" w:hAnsi="Times New Roman" w:cs="Times New Roman"/>
          <w:b/>
        </w:rPr>
      </w:pPr>
      <w:r>
        <w:rPr>
          <w:rFonts w:ascii="Times New Roman" w:hAnsi="Times New Roman" w:cs="Times New Roman"/>
          <w:b/>
        </w:rPr>
        <w:lastRenderedPageBreak/>
        <w:t>Results</w:t>
      </w:r>
    </w:p>
    <w:p w:rsidR="00A22B65" w:rsidRDefault="00A22B65">
      <w:pPr>
        <w:rPr>
          <w:rFonts w:ascii="Times New Roman" w:hAnsi="Times New Roman" w:cs="Times New Roman"/>
        </w:rPr>
      </w:pPr>
    </w:p>
    <w:p w:rsidR="00853D1B" w:rsidRDefault="00A22B65">
      <w:pPr>
        <w:rPr>
          <w:rFonts w:ascii="Times New Roman" w:hAnsi="Times New Roman" w:cs="Times New Roman"/>
        </w:rPr>
      </w:pPr>
      <w:r>
        <w:rPr>
          <w:rFonts w:ascii="Times New Roman" w:hAnsi="Times New Roman" w:cs="Times New Roman"/>
        </w:rPr>
        <w:t xml:space="preserve">My various searches resulted in a compiled dataset of 749 occurrence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5548 occurrence records for the combined group of associated species. </w:t>
      </w:r>
      <w:r w:rsidR="00715F7A">
        <w:rPr>
          <w:rFonts w:ascii="Times New Roman" w:hAnsi="Times New Roman" w:cs="Times New Roman"/>
        </w:rPr>
        <w:t>The e</w:t>
      </w:r>
      <w:r w:rsidR="00AD05FC">
        <w:rPr>
          <w:rFonts w:ascii="Times New Roman" w:hAnsi="Times New Roman" w:cs="Times New Roman"/>
        </w:rPr>
        <w:t xml:space="preserve">arliest dated </w:t>
      </w:r>
      <w:r>
        <w:rPr>
          <w:rFonts w:ascii="Times New Roman" w:hAnsi="Times New Roman" w:cs="Times New Roman"/>
        </w:rPr>
        <w:t>occurrence</w:t>
      </w:r>
      <w:r w:rsidR="00AD05FC">
        <w:rPr>
          <w:rFonts w:ascii="Times New Roman" w:hAnsi="Times New Roman" w:cs="Times New Roman"/>
        </w:rPr>
        <w:t xml:space="preserve"> record</w:t>
      </w:r>
      <w:r w:rsidR="00715F7A">
        <w:rPr>
          <w:rFonts w:ascii="Times New Roman" w:hAnsi="Times New Roman" w:cs="Times New Roman"/>
        </w:rPr>
        <w:t xml:space="preserve"> </w:t>
      </w:r>
      <w:r>
        <w:rPr>
          <w:rFonts w:ascii="Times New Roman" w:hAnsi="Times New Roman" w:cs="Times New Roman"/>
        </w:rPr>
        <w:t xml:space="preserve">for </w:t>
      </w:r>
      <w:r w:rsidRPr="00A22B65">
        <w:rPr>
          <w:rFonts w:ascii="Times New Roman" w:hAnsi="Times New Roman" w:cs="Times New Roman"/>
          <w:i/>
          <w:iCs/>
        </w:rPr>
        <w:t>F.</w:t>
      </w:r>
      <w:r>
        <w:rPr>
          <w:rFonts w:ascii="Times New Roman" w:hAnsi="Times New Roman" w:cs="Times New Roman"/>
          <w:i/>
          <w:iCs/>
        </w:rPr>
        <w:t xml:space="preserve"> </w:t>
      </w:r>
      <w:proofErr w:type="spellStart"/>
      <w:r w:rsidRPr="00A22B65">
        <w:rPr>
          <w:rFonts w:ascii="Times New Roman" w:hAnsi="Times New Roman" w:cs="Times New Roman"/>
          <w:i/>
          <w:iCs/>
        </w:rPr>
        <w:t>alnus</w:t>
      </w:r>
      <w:proofErr w:type="spellEnd"/>
      <w:r w:rsidR="00715F7A">
        <w:rPr>
          <w:rFonts w:ascii="Times New Roman" w:hAnsi="Times New Roman" w:cs="Times New Roman"/>
        </w:rPr>
        <w:t xml:space="preserve"> </w:t>
      </w:r>
      <w:r w:rsidR="00AD05FC">
        <w:rPr>
          <w:rFonts w:ascii="Times New Roman" w:hAnsi="Times New Roman" w:cs="Times New Roman"/>
        </w:rPr>
        <w:t>was</w:t>
      </w:r>
      <w:r>
        <w:rPr>
          <w:rFonts w:ascii="Times New Roman" w:hAnsi="Times New Roman" w:cs="Times New Roman"/>
        </w:rPr>
        <w:t xml:space="preserve"> a</w:t>
      </w:r>
      <w:r w:rsidR="00225C5C">
        <w:rPr>
          <w:rFonts w:ascii="Times New Roman" w:hAnsi="Times New Roman" w:cs="Times New Roman"/>
        </w:rPr>
        <w:t xml:space="preserve"> herbarium specimen</w:t>
      </w:r>
      <w:r w:rsidR="00AD05FC">
        <w:rPr>
          <w:rFonts w:ascii="Times New Roman" w:hAnsi="Times New Roman" w:cs="Times New Roman"/>
        </w:rPr>
        <w:t xml:space="preserve"> collected in </w:t>
      </w:r>
      <w:r w:rsidR="00715F7A">
        <w:rPr>
          <w:rFonts w:ascii="Times New Roman" w:hAnsi="Times New Roman" w:cs="Times New Roman"/>
        </w:rPr>
        <w:t>1879 in Hudson County, New Jersey</w:t>
      </w:r>
      <w:r w:rsidR="00906E51">
        <w:rPr>
          <w:rFonts w:ascii="Times New Roman" w:hAnsi="Times New Roman" w:cs="Times New Roman"/>
        </w:rPr>
        <w:t xml:space="preserve"> (accessed from CHRB)</w:t>
      </w:r>
      <w:r w:rsidR="00715F7A">
        <w:rPr>
          <w:rFonts w:ascii="Times New Roman" w:hAnsi="Times New Roman" w:cs="Times New Roman"/>
        </w:rPr>
        <w:t>.</w:t>
      </w:r>
      <w:r>
        <w:rPr>
          <w:rFonts w:ascii="Times New Roman" w:hAnsi="Times New Roman" w:cs="Times New Roman"/>
        </w:rPr>
        <w:t xml:space="preserve"> The earliest dated occurrence record </w:t>
      </w:r>
      <w:r w:rsidR="00972A2E">
        <w:rPr>
          <w:rFonts w:ascii="Times New Roman" w:hAnsi="Times New Roman" w:cs="Times New Roman"/>
        </w:rPr>
        <w:t>for an associated species was a</w:t>
      </w:r>
      <w:r>
        <w:rPr>
          <w:rFonts w:ascii="Times New Roman" w:hAnsi="Times New Roman" w:cs="Times New Roman"/>
        </w:rPr>
        <w:t xml:space="preserve"> herbarium record for </w:t>
      </w:r>
      <w:proofErr w:type="spellStart"/>
      <w:r w:rsidRPr="00A22B65">
        <w:rPr>
          <w:rFonts w:ascii="Times New Roman" w:hAnsi="Times New Roman" w:cs="Times New Roman"/>
          <w:i/>
          <w:iCs/>
        </w:rPr>
        <w:t>Hamamelis</w:t>
      </w:r>
      <w:proofErr w:type="spellEnd"/>
      <w:r w:rsidRPr="00A22B65">
        <w:rPr>
          <w:rFonts w:ascii="Times New Roman" w:hAnsi="Times New Roman" w:cs="Times New Roman"/>
          <w:i/>
          <w:iCs/>
        </w:rPr>
        <w:t xml:space="preserve"> </w:t>
      </w:r>
      <w:proofErr w:type="spellStart"/>
      <w:r w:rsidRPr="00A22B65">
        <w:rPr>
          <w:rFonts w:ascii="Times New Roman" w:hAnsi="Times New Roman" w:cs="Times New Roman"/>
          <w:i/>
          <w:iCs/>
        </w:rPr>
        <w:t>virginiana</w:t>
      </w:r>
      <w:proofErr w:type="spellEnd"/>
      <w:r>
        <w:rPr>
          <w:rFonts w:ascii="Times New Roman" w:hAnsi="Times New Roman" w:cs="Times New Roman"/>
        </w:rPr>
        <w:t xml:space="preserve"> collected in 1836 in Richland County, Ohio (accessed from CM).</w:t>
      </w:r>
      <w:r w:rsidR="00DC28F6">
        <w:rPr>
          <w:rFonts w:ascii="Times New Roman" w:hAnsi="Times New Roman" w:cs="Times New Roman"/>
        </w:rPr>
        <w:t xml:space="preserve"> Only 36 associated species records pre-date</w:t>
      </w:r>
      <w:r w:rsidR="00F4031A">
        <w:rPr>
          <w:rFonts w:ascii="Times New Roman" w:hAnsi="Times New Roman" w:cs="Times New Roman"/>
        </w:rPr>
        <w:t>d</w:t>
      </w:r>
      <w:r w:rsidR="00DC28F6">
        <w:rPr>
          <w:rFonts w:ascii="Times New Roman" w:hAnsi="Times New Roman" w:cs="Times New Roman"/>
        </w:rPr>
        <w:t xml:space="preserve"> the first </w:t>
      </w:r>
      <w:r w:rsidR="00DC28F6" w:rsidRPr="00DC28F6">
        <w:rPr>
          <w:rFonts w:ascii="Times New Roman" w:hAnsi="Times New Roman" w:cs="Times New Roman"/>
          <w:i/>
          <w:iCs/>
        </w:rPr>
        <w:t xml:space="preserve">F. </w:t>
      </w:r>
      <w:proofErr w:type="spellStart"/>
      <w:r w:rsidR="00DC28F6" w:rsidRPr="00DC28F6">
        <w:rPr>
          <w:rFonts w:ascii="Times New Roman" w:hAnsi="Times New Roman" w:cs="Times New Roman"/>
          <w:i/>
          <w:iCs/>
        </w:rPr>
        <w:t>alnus</w:t>
      </w:r>
      <w:proofErr w:type="spellEnd"/>
      <w:r w:rsidR="00DC28F6">
        <w:rPr>
          <w:rFonts w:ascii="Times New Roman" w:hAnsi="Times New Roman" w:cs="Times New Roman"/>
        </w:rPr>
        <w:t xml:space="preserve"> record, </w:t>
      </w:r>
      <w:r w:rsidR="00F4031A">
        <w:rPr>
          <w:rFonts w:ascii="Times New Roman" w:hAnsi="Times New Roman" w:cs="Times New Roman"/>
        </w:rPr>
        <w:t>representing</w:t>
      </w:r>
      <w:r w:rsidR="00DC28F6">
        <w:rPr>
          <w:rFonts w:ascii="Times New Roman" w:hAnsi="Times New Roman" w:cs="Times New Roman"/>
        </w:rPr>
        <w:t xml:space="preserve"> less than 1% of the associated records. </w:t>
      </w:r>
      <w:r w:rsidR="00535281">
        <w:rPr>
          <w:rFonts w:ascii="Times New Roman" w:hAnsi="Times New Roman" w:cs="Times New Roman"/>
        </w:rPr>
        <w:t>A</w:t>
      </w:r>
      <w:r w:rsidR="00A53352">
        <w:rPr>
          <w:rFonts w:ascii="Times New Roman" w:hAnsi="Times New Roman" w:cs="Times New Roman"/>
        </w:rPr>
        <w:t xml:space="preserve"> total of 14 </w:t>
      </w:r>
      <w:r w:rsidR="007D3A9D" w:rsidRPr="007D3A9D">
        <w:rPr>
          <w:rFonts w:ascii="Times New Roman" w:hAnsi="Times New Roman" w:cs="Times New Roman"/>
          <w:i/>
          <w:iCs/>
        </w:rPr>
        <w:t xml:space="preserve">F. </w:t>
      </w:r>
      <w:proofErr w:type="spellStart"/>
      <w:r w:rsidR="007D3A9D" w:rsidRPr="007D3A9D">
        <w:rPr>
          <w:rFonts w:ascii="Times New Roman" w:hAnsi="Times New Roman" w:cs="Times New Roman"/>
          <w:i/>
          <w:iCs/>
        </w:rPr>
        <w:t>alnus</w:t>
      </w:r>
      <w:proofErr w:type="spellEnd"/>
      <w:r w:rsidR="007D3A9D">
        <w:rPr>
          <w:rFonts w:ascii="Times New Roman" w:hAnsi="Times New Roman" w:cs="Times New Roman"/>
        </w:rPr>
        <w:t xml:space="preserve"> </w:t>
      </w:r>
      <w:r w:rsidR="00A53352">
        <w:rPr>
          <w:rFonts w:ascii="Times New Roman" w:hAnsi="Times New Roman" w:cs="Times New Roman"/>
        </w:rPr>
        <w:t xml:space="preserve">specimens </w:t>
      </w:r>
      <w:r w:rsidR="00535281">
        <w:rPr>
          <w:rFonts w:ascii="Times New Roman" w:hAnsi="Times New Roman" w:cs="Times New Roman"/>
        </w:rPr>
        <w:t xml:space="preserve">were </w:t>
      </w:r>
      <w:r w:rsidR="00A53352">
        <w:rPr>
          <w:rFonts w:ascii="Times New Roman" w:hAnsi="Times New Roman" w:cs="Times New Roman"/>
        </w:rPr>
        <w:t xml:space="preserve">deposited in 4 separate herbaria prior to 1900. Of these records, 12 were </w:t>
      </w:r>
      <w:proofErr w:type="spellStart"/>
      <w:r w:rsidR="00A53352">
        <w:rPr>
          <w:rFonts w:ascii="Times New Roman" w:hAnsi="Times New Roman" w:cs="Times New Roman"/>
        </w:rPr>
        <w:t>georeferenced</w:t>
      </w:r>
      <w:proofErr w:type="spellEnd"/>
      <w:r w:rsidR="00A53352">
        <w:rPr>
          <w:rFonts w:ascii="Times New Roman" w:hAnsi="Times New Roman" w:cs="Times New Roman"/>
        </w:rPr>
        <w:t xml:space="preserve"> to the </w:t>
      </w:r>
      <w:r w:rsidR="00F514E7">
        <w:rPr>
          <w:rFonts w:ascii="Times New Roman" w:hAnsi="Times New Roman" w:cs="Times New Roman"/>
        </w:rPr>
        <w:t>metropolitan New York City area (m</w:t>
      </w:r>
      <w:r w:rsidR="00324B5F">
        <w:rPr>
          <w:rFonts w:ascii="Times New Roman" w:hAnsi="Times New Roman" w:cs="Times New Roman"/>
        </w:rPr>
        <w:t xml:space="preserve">any in the state of New Jersey) and the remaining 2 were collected in southern Ontario </w:t>
      </w:r>
      <w:r w:rsidR="00494A1D">
        <w:rPr>
          <w:rFonts w:ascii="Times New Roman" w:hAnsi="Times New Roman" w:cs="Times New Roman"/>
        </w:rPr>
        <w:t xml:space="preserve">(as reported in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"previouslyFormattedCitation" : "(Catling &amp; Porebski 1994)" }, "properties" : { "noteIndex" : 0 }, "schema" : "https://github.com/citation-style-language/schema/raw/master/csl-citation.json" }</w:instrText>
      </w:r>
      <w:r w:rsidR="008C03AF">
        <w:rPr>
          <w:rFonts w:ascii="Times New Roman" w:hAnsi="Times New Roman" w:cs="Times New Roman"/>
        </w:rPr>
        <w:fldChar w:fldCharType="separate"/>
      </w:r>
      <w:r w:rsidR="00324B5F" w:rsidRPr="00324B5F">
        <w:rPr>
          <w:rFonts w:ascii="Times New Roman" w:hAnsi="Times New Roman" w:cs="Times New Roman"/>
          <w:noProof/>
        </w:rPr>
        <w:t>(Catling &amp; Porebski 1994)</w:t>
      </w:r>
      <w:r w:rsidR="008C03AF">
        <w:rPr>
          <w:rFonts w:ascii="Times New Roman" w:hAnsi="Times New Roman" w:cs="Times New Roman"/>
        </w:rPr>
        <w:fldChar w:fldCharType="end"/>
      </w:r>
      <w:r w:rsidR="00DC28F6">
        <w:rPr>
          <w:rFonts w:ascii="Times New Roman" w:hAnsi="Times New Roman" w:cs="Times New Roman"/>
        </w:rPr>
        <w:t>.</w:t>
      </w:r>
    </w:p>
    <w:p w:rsidR="004A5E8B" w:rsidRDefault="004A5E8B">
      <w:pPr>
        <w:rPr>
          <w:rFonts w:ascii="Times New Roman" w:hAnsi="Times New Roman" w:cs="Times New Roman"/>
        </w:rPr>
      </w:pPr>
    </w:p>
    <w:p w:rsidR="00EA178D" w:rsidRPr="00D47D18" w:rsidRDefault="008E7640" w:rsidP="00400AD3">
      <w:pPr>
        <w:rPr>
          <w:rFonts w:ascii="Times New Roman" w:hAnsi="Times New Roman" w:cs="Times New Roman"/>
        </w:rPr>
      </w:pPr>
      <w:r>
        <w:rPr>
          <w:rFonts w:ascii="Times New Roman" w:hAnsi="Times New Roman" w:cs="Times New Roman"/>
        </w:rPr>
        <w:t>The compiled dataset of occurrence locations of</w:t>
      </w:r>
      <w:r w:rsidR="00EA178D">
        <w:rPr>
          <w:rFonts w:ascii="Times New Roman" w:hAnsi="Times New Roman" w:cs="Times New Roman"/>
        </w:rPr>
        <w:t xml:space="preserve"> </w:t>
      </w:r>
      <w:r w:rsidR="00EA178D">
        <w:rPr>
          <w:rFonts w:ascii="Times New Roman" w:hAnsi="Times New Roman" w:cs="Times New Roman"/>
          <w:i/>
        </w:rPr>
        <w:t xml:space="preserve">F. </w:t>
      </w:r>
      <w:proofErr w:type="spellStart"/>
      <w:r w:rsidR="00EA178D">
        <w:rPr>
          <w:rFonts w:ascii="Times New Roman" w:hAnsi="Times New Roman" w:cs="Times New Roman"/>
          <w:i/>
        </w:rPr>
        <w:t>alnus</w:t>
      </w:r>
      <w:proofErr w:type="spellEnd"/>
      <w:r>
        <w:rPr>
          <w:rFonts w:ascii="Times New Roman" w:hAnsi="Times New Roman" w:cs="Times New Roman"/>
        </w:rPr>
        <w:t xml:space="preserve"> </w:t>
      </w:r>
      <w:r w:rsidR="00400AD3">
        <w:rPr>
          <w:rFonts w:ascii="Times New Roman" w:hAnsi="Times New Roman" w:cs="Times New Roman"/>
        </w:rPr>
        <w:t>shows that this species is present in much of northeast North America</w:t>
      </w:r>
      <w:r>
        <w:rPr>
          <w:rFonts w:ascii="Times New Roman" w:hAnsi="Times New Roman" w:cs="Times New Roman"/>
        </w:rPr>
        <w:t xml:space="preserve"> </w:t>
      </w:r>
      <w:r w:rsidR="00EA178D">
        <w:rPr>
          <w:rFonts w:ascii="Times New Roman" w:hAnsi="Times New Roman" w:cs="Times New Roman"/>
        </w:rPr>
        <w:t xml:space="preserve">(Figure RECORD MAP). However, the </w:t>
      </w:r>
      <w:r w:rsidR="00C93A24">
        <w:rPr>
          <w:rFonts w:ascii="Times New Roman" w:hAnsi="Times New Roman" w:cs="Times New Roman"/>
        </w:rPr>
        <w:t>compiled dataset</w:t>
      </w:r>
      <w:r w:rsidR="00EA178D">
        <w:rPr>
          <w:rFonts w:ascii="Times New Roman" w:hAnsi="Times New Roman" w:cs="Times New Roman"/>
        </w:rPr>
        <w:t xml:space="preserve"> includes several regions not included in the GBIF query (e.g. Wisconsin, central Ohio, and south-central Pennsylvania).</w:t>
      </w:r>
      <w:r w:rsidR="00D47D18">
        <w:rPr>
          <w:rFonts w:ascii="Times New Roman" w:hAnsi="Times New Roman" w:cs="Times New Roman"/>
        </w:rPr>
        <w:t xml:space="preserve"> The spatial dist</w:t>
      </w:r>
      <w:r w:rsidR="001B4C90">
        <w:rPr>
          <w:rFonts w:ascii="Times New Roman" w:hAnsi="Times New Roman" w:cs="Times New Roman"/>
        </w:rPr>
        <w:t>ribution of the compiled records</w:t>
      </w:r>
      <w:r w:rsidR="00D47D18">
        <w:rPr>
          <w:rFonts w:ascii="Times New Roman" w:hAnsi="Times New Roman" w:cs="Times New Roman"/>
        </w:rPr>
        <w:t xml:space="preserve"> </w:t>
      </w:r>
      <w:r w:rsidR="00400AD3">
        <w:rPr>
          <w:rFonts w:ascii="Times New Roman" w:hAnsi="Times New Roman" w:cs="Times New Roman"/>
        </w:rPr>
        <w:t xml:space="preserve">for </w:t>
      </w:r>
      <w:r w:rsidR="00D47D18">
        <w:rPr>
          <w:rFonts w:ascii="Times New Roman" w:hAnsi="Times New Roman" w:cs="Times New Roman"/>
        </w:rPr>
        <w:t xml:space="preserve">the group of associated species is largely inclusive of the </w:t>
      </w:r>
      <w:r w:rsidR="00D47D18">
        <w:rPr>
          <w:rFonts w:ascii="Times New Roman" w:hAnsi="Times New Roman" w:cs="Times New Roman"/>
          <w:i/>
        </w:rPr>
        <w:t xml:space="preserve">F. </w:t>
      </w:r>
      <w:proofErr w:type="spellStart"/>
      <w:r w:rsidR="00D47D18">
        <w:rPr>
          <w:rFonts w:ascii="Times New Roman" w:hAnsi="Times New Roman" w:cs="Times New Roman"/>
          <w:i/>
        </w:rPr>
        <w:t>alnus</w:t>
      </w:r>
      <w:proofErr w:type="spellEnd"/>
      <w:r w:rsidR="001B4C90">
        <w:rPr>
          <w:rFonts w:ascii="Times New Roman" w:hAnsi="Times New Roman" w:cs="Times New Roman"/>
        </w:rPr>
        <w:t xml:space="preserve"> dataset</w:t>
      </w:r>
      <w:r w:rsidR="00D47D18">
        <w:rPr>
          <w:rFonts w:ascii="Times New Roman" w:hAnsi="Times New Roman" w:cs="Times New Roman"/>
        </w:rPr>
        <w:t>, with a notable exception of south-central Pennsylvania.</w:t>
      </w:r>
    </w:p>
    <w:p w:rsidR="00EA178D" w:rsidRDefault="00EA178D">
      <w:pPr>
        <w:rPr>
          <w:rFonts w:ascii="Times New Roman" w:hAnsi="Times New Roman" w:cs="Times New Roman"/>
        </w:rPr>
      </w:pPr>
    </w:p>
    <w:p w:rsidR="007E03FF" w:rsidRDefault="007E03FF" w:rsidP="007E03FF">
      <w:pPr>
        <w:keepNext/>
      </w:pPr>
      <w:r>
        <w:rPr>
          <w:rFonts w:ascii="Times New Roman" w:hAnsi="Times New Roman" w:cs="Times New Roman"/>
          <w:noProof/>
        </w:rPr>
        <w:drawing>
          <wp:inline distT="0" distB="0" distL="0" distR="0">
            <wp:extent cx="4457700" cy="3120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imen_Locales.pdf"/>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457700" cy="3120390"/>
                    </a:xfrm>
                    <a:prstGeom prst="rect">
                      <a:avLst/>
                    </a:prstGeom>
                  </pic:spPr>
                </pic:pic>
              </a:graphicData>
            </a:graphic>
          </wp:inline>
        </w:drawing>
      </w:r>
    </w:p>
    <w:p w:rsidR="007E03FF" w:rsidRPr="001B4C90" w:rsidRDefault="007E03FF" w:rsidP="007E03FF">
      <w:pPr>
        <w:pStyle w:val="Caption"/>
        <w:rPr>
          <w:rFonts w:ascii="Times New Roman" w:hAnsi="Times New Roman" w:cs="Times New Roman"/>
          <w:b w:val="0"/>
          <w:color w:val="auto"/>
          <w:sz w:val="22"/>
          <w:szCs w:val="22"/>
        </w:rPr>
      </w:pPr>
      <w:r w:rsidRPr="001B4C90">
        <w:rPr>
          <w:rFonts w:ascii="Times New Roman" w:hAnsi="Times New Roman" w:cs="Times New Roman"/>
          <w:color w:val="auto"/>
          <w:sz w:val="22"/>
          <w:szCs w:val="22"/>
        </w:rPr>
        <w:t xml:space="preserve">Figure </w:t>
      </w:r>
      <w:r w:rsidR="008C03AF" w:rsidRPr="001B4C90">
        <w:rPr>
          <w:rFonts w:ascii="Times New Roman" w:hAnsi="Times New Roman" w:cs="Times New Roman"/>
          <w:color w:val="auto"/>
          <w:sz w:val="22"/>
          <w:szCs w:val="22"/>
        </w:rPr>
        <w:fldChar w:fldCharType="begin"/>
      </w:r>
      <w:r w:rsidRPr="001B4C90">
        <w:rPr>
          <w:rFonts w:ascii="Times New Roman" w:hAnsi="Times New Roman" w:cs="Times New Roman"/>
          <w:color w:val="auto"/>
          <w:sz w:val="22"/>
          <w:szCs w:val="22"/>
        </w:rPr>
        <w:instrText xml:space="preserve"> SEQ Figure \* ARABIC </w:instrText>
      </w:r>
      <w:r w:rsidR="008C03AF" w:rsidRPr="001B4C90">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w:t>
      </w:r>
      <w:r w:rsidR="008C03AF" w:rsidRPr="001B4C90">
        <w:rPr>
          <w:rFonts w:ascii="Times New Roman" w:hAnsi="Times New Roman" w:cs="Times New Roman"/>
          <w:color w:val="auto"/>
          <w:sz w:val="22"/>
          <w:szCs w:val="22"/>
        </w:rPr>
        <w:fldChar w:fldCharType="end"/>
      </w:r>
      <w:r w:rsidRPr="001B4C90">
        <w:rPr>
          <w:rFonts w:ascii="Times New Roman" w:hAnsi="Times New Roman" w:cs="Times New Roman"/>
          <w:color w:val="auto"/>
          <w:sz w:val="22"/>
          <w:szCs w:val="22"/>
        </w:rPr>
        <w:t xml:space="preserve">. RECORD MAP: </w:t>
      </w:r>
      <w:r w:rsidRPr="001B4C90">
        <w:rPr>
          <w:rFonts w:ascii="Times New Roman" w:hAnsi="Times New Roman" w:cs="Times New Roman"/>
          <w:b w:val="0"/>
          <w:color w:val="auto"/>
          <w:sz w:val="22"/>
          <w:szCs w:val="22"/>
        </w:rPr>
        <w:t xml:space="preserve">Geographic locations of collected records for </w:t>
      </w:r>
      <w:r w:rsidRPr="001B4C90">
        <w:rPr>
          <w:rFonts w:ascii="Times New Roman" w:hAnsi="Times New Roman" w:cs="Times New Roman"/>
          <w:b w:val="0"/>
          <w:i/>
          <w:color w:val="auto"/>
          <w:sz w:val="22"/>
          <w:szCs w:val="22"/>
        </w:rPr>
        <w:t xml:space="preserve">F. </w:t>
      </w:r>
      <w:proofErr w:type="spellStart"/>
      <w:r w:rsidRPr="001B4C90">
        <w:rPr>
          <w:rFonts w:ascii="Times New Roman" w:hAnsi="Times New Roman" w:cs="Times New Roman"/>
          <w:b w:val="0"/>
          <w:i/>
          <w:color w:val="auto"/>
          <w:sz w:val="22"/>
          <w:szCs w:val="22"/>
        </w:rPr>
        <w:t>alnus</w:t>
      </w:r>
      <w:proofErr w:type="spellEnd"/>
      <w:r w:rsidRPr="001B4C90">
        <w:rPr>
          <w:rFonts w:ascii="Times New Roman" w:hAnsi="Times New Roman" w:cs="Times New Roman"/>
          <w:b w:val="0"/>
          <w:color w:val="auto"/>
          <w:sz w:val="22"/>
          <w:szCs w:val="22"/>
        </w:rPr>
        <w:t xml:space="preserve"> and a group of </w:t>
      </w:r>
      <w:r w:rsidR="00D507C7" w:rsidRPr="001B4C90">
        <w:rPr>
          <w:rFonts w:ascii="Times New Roman" w:hAnsi="Times New Roman" w:cs="Times New Roman"/>
          <w:b w:val="0"/>
          <w:color w:val="auto"/>
          <w:sz w:val="22"/>
          <w:szCs w:val="22"/>
        </w:rPr>
        <w:t>associated</w:t>
      </w:r>
      <w:r w:rsidRPr="001B4C90">
        <w:rPr>
          <w:rFonts w:ascii="Times New Roman" w:hAnsi="Times New Roman" w:cs="Times New Roman"/>
          <w:b w:val="0"/>
          <w:color w:val="auto"/>
          <w:sz w:val="22"/>
          <w:szCs w:val="22"/>
        </w:rPr>
        <w:t xml:space="preserve"> species.</w:t>
      </w:r>
      <w:r w:rsidR="001B4C90">
        <w:rPr>
          <w:rFonts w:ascii="Times New Roman" w:hAnsi="Times New Roman" w:cs="Times New Roman"/>
          <w:b w:val="0"/>
          <w:color w:val="auto"/>
          <w:sz w:val="22"/>
          <w:szCs w:val="22"/>
        </w:rPr>
        <w:t xml:space="preserve"> Red points represent records from the compiled historical presence records for </w:t>
      </w:r>
      <w:r w:rsidR="001B4C90">
        <w:rPr>
          <w:rFonts w:ascii="Times New Roman" w:hAnsi="Times New Roman" w:cs="Times New Roman"/>
          <w:b w:val="0"/>
          <w:i/>
          <w:color w:val="auto"/>
          <w:sz w:val="22"/>
          <w:szCs w:val="22"/>
        </w:rPr>
        <w:t xml:space="preserve">F. </w:t>
      </w:r>
      <w:proofErr w:type="spellStart"/>
      <w:r w:rsidR="001B4C90">
        <w:rPr>
          <w:rFonts w:ascii="Times New Roman" w:hAnsi="Times New Roman" w:cs="Times New Roman"/>
          <w:b w:val="0"/>
          <w:i/>
          <w:color w:val="auto"/>
          <w:sz w:val="22"/>
          <w:szCs w:val="22"/>
        </w:rPr>
        <w:t>alnus</w:t>
      </w:r>
      <w:proofErr w:type="spellEnd"/>
      <w:r w:rsidR="001B4C90">
        <w:rPr>
          <w:rFonts w:ascii="Times New Roman" w:hAnsi="Times New Roman" w:cs="Times New Roman"/>
          <w:b w:val="0"/>
          <w:color w:val="auto"/>
          <w:sz w:val="22"/>
          <w:szCs w:val="22"/>
        </w:rPr>
        <w:t xml:space="preserve"> and green points represent </w:t>
      </w:r>
      <w:r w:rsidR="006F0151">
        <w:rPr>
          <w:rFonts w:ascii="Times New Roman" w:hAnsi="Times New Roman" w:cs="Times New Roman"/>
          <w:b w:val="0"/>
          <w:color w:val="auto"/>
          <w:sz w:val="22"/>
          <w:szCs w:val="22"/>
        </w:rPr>
        <w:t>records from the compiled historical presence records for the group of associated species. Some locations were assigned geographic locations based on the latitude and longitude values of counties as defined by the US Census Bureau.</w:t>
      </w:r>
      <w:r w:rsidR="00A77D13">
        <w:rPr>
          <w:rFonts w:ascii="Times New Roman" w:hAnsi="Times New Roman" w:cs="Times New Roman"/>
          <w:b w:val="0"/>
          <w:color w:val="auto"/>
          <w:sz w:val="22"/>
          <w:szCs w:val="22"/>
        </w:rPr>
        <w:t xml:space="preserve"> Red outlined box delineates the study region</w:t>
      </w:r>
    </w:p>
    <w:p w:rsidR="007E03FF" w:rsidRDefault="007E03FF">
      <w:pPr>
        <w:rPr>
          <w:rFonts w:ascii="Times New Roman" w:hAnsi="Times New Roman" w:cs="Times New Roman"/>
        </w:rPr>
      </w:pPr>
    </w:p>
    <w:p w:rsidR="00EA178D" w:rsidRPr="00402B6C" w:rsidRDefault="00EA178D">
      <w:pPr>
        <w:rPr>
          <w:rFonts w:ascii="Times New Roman" w:hAnsi="Times New Roman" w:cs="Times New Roman"/>
        </w:rPr>
      </w:pPr>
      <w:r>
        <w:rPr>
          <w:rFonts w:ascii="Times New Roman" w:hAnsi="Times New Roman" w:cs="Times New Roman"/>
        </w:rPr>
        <w:t xml:space="preserve">The number of </w:t>
      </w:r>
      <w:r w:rsidR="00846FCA">
        <w:rPr>
          <w:rFonts w:ascii="Times New Roman" w:hAnsi="Times New Roman" w:cs="Times New Roman"/>
        </w:rPr>
        <w:t>herbarium specimens collected</w:t>
      </w:r>
      <w:r>
        <w:rPr>
          <w:rFonts w:ascii="Times New Roman" w:hAnsi="Times New Roman" w:cs="Times New Roman"/>
        </w:rPr>
        <w:t xml:space="preserve">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w:t>
      </w:r>
      <w:r w:rsidR="00846FCA">
        <w:rPr>
          <w:rFonts w:ascii="Times New Roman" w:hAnsi="Times New Roman" w:cs="Times New Roman"/>
        </w:rPr>
        <w:t xml:space="preserve"> of associated species has increased</w:t>
      </w:r>
      <w:r>
        <w:rPr>
          <w:rFonts w:ascii="Times New Roman" w:hAnsi="Times New Roman" w:cs="Times New Roman"/>
        </w:rPr>
        <w:t xml:space="preserve"> through time</w:t>
      </w:r>
      <w:r w:rsidR="00846FCA">
        <w:rPr>
          <w:rFonts w:ascii="Times New Roman" w:hAnsi="Times New Roman" w:cs="Times New Roman"/>
        </w:rPr>
        <w:t xml:space="preserve"> based on collection dates recorded with specimens</w:t>
      </w:r>
      <w:r>
        <w:rPr>
          <w:rFonts w:ascii="Times New Roman" w:hAnsi="Times New Roman" w:cs="Times New Roman"/>
        </w:rPr>
        <w:t xml:space="preserve"> (Figure </w:t>
      </w:r>
      <w:r>
        <w:rPr>
          <w:rFonts w:ascii="Times New Roman" w:hAnsi="Times New Roman" w:cs="Times New Roman"/>
        </w:rPr>
        <w:lastRenderedPageBreak/>
        <w:t xml:space="preserve">RECORD NUMBERS). </w:t>
      </w:r>
      <w:r w:rsidR="00846FCA">
        <w:rPr>
          <w:rFonts w:ascii="Times New Roman" w:hAnsi="Times New Roman" w:cs="Times New Roman"/>
        </w:rPr>
        <w:t>For the group of associated species, there is a substantial increase in the number of records collected at the beginning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w:t>
      </w:r>
      <w:r w:rsidR="00D507C7">
        <w:rPr>
          <w:rFonts w:ascii="Times New Roman" w:hAnsi="Times New Roman" w:cs="Times New Roman"/>
        </w:rPr>
        <w:t>, followed by another increase post 1950</w:t>
      </w:r>
      <w:r w:rsidR="00846FCA">
        <w:rPr>
          <w:rFonts w:ascii="Times New Roman" w:hAnsi="Times New Roman" w:cs="Times New Roman"/>
        </w:rPr>
        <w:t xml:space="preserve">. </w:t>
      </w:r>
      <w:r w:rsidR="00D559DB">
        <w:rPr>
          <w:rFonts w:ascii="Times New Roman" w:hAnsi="Times New Roman" w:cs="Times New Roman"/>
        </w:rPr>
        <w:t>T</w:t>
      </w:r>
      <w:r w:rsidR="00846FCA">
        <w:rPr>
          <w:rFonts w:ascii="Times New Roman" w:hAnsi="Times New Roman" w:cs="Times New Roman"/>
        </w:rPr>
        <w:t xml:space="preserve">here has been a steady increase in the number of records collected per decade from the time of the first recorded presence of </w:t>
      </w:r>
      <w:r w:rsidR="00846FCA">
        <w:rPr>
          <w:rFonts w:ascii="Times New Roman" w:hAnsi="Times New Roman" w:cs="Times New Roman"/>
          <w:i/>
        </w:rPr>
        <w:t xml:space="preserve">F. </w:t>
      </w:r>
      <w:proofErr w:type="spellStart"/>
      <w:r w:rsidR="00846FCA">
        <w:rPr>
          <w:rFonts w:ascii="Times New Roman" w:hAnsi="Times New Roman" w:cs="Times New Roman"/>
          <w:i/>
        </w:rPr>
        <w:t>alnus</w:t>
      </w:r>
      <w:proofErr w:type="spellEnd"/>
      <w:r w:rsidR="00846FCA">
        <w:rPr>
          <w:rFonts w:ascii="Times New Roman" w:hAnsi="Times New Roman" w:cs="Times New Roman"/>
        </w:rPr>
        <w:t xml:space="preserve"> in the United States to the end of the 20</w:t>
      </w:r>
      <w:r w:rsidR="00846FCA" w:rsidRPr="00846FCA">
        <w:rPr>
          <w:rFonts w:ascii="Times New Roman" w:hAnsi="Times New Roman" w:cs="Times New Roman"/>
          <w:vertAlign w:val="superscript"/>
        </w:rPr>
        <w:t>th</w:t>
      </w:r>
      <w:r w:rsidR="00846FCA">
        <w:rPr>
          <w:rFonts w:ascii="Times New Roman" w:hAnsi="Times New Roman" w:cs="Times New Roman"/>
        </w:rPr>
        <w:t xml:space="preserve"> century. For </w:t>
      </w:r>
      <w:r w:rsidR="002E02EF">
        <w:rPr>
          <w:rFonts w:ascii="Times New Roman" w:hAnsi="Times New Roman" w:cs="Times New Roman"/>
        </w:rPr>
        <w:t>both</w:t>
      </w:r>
      <w:r w:rsidR="00846FCA">
        <w:rPr>
          <w:rFonts w:ascii="Times New Roman" w:hAnsi="Times New Roman" w:cs="Times New Roman"/>
        </w:rPr>
        <w:t xml:space="preserve"> groups, there is a dramatic decline in the number of records at the start of 21</w:t>
      </w:r>
      <w:r w:rsidR="00846FCA" w:rsidRPr="00846FCA">
        <w:rPr>
          <w:rFonts w:ascii="Times New Roman" w:hAnsi="Times New Roman" w:cs="Times New Roman"/>
          <w:vertAlign w:val="superscript"/>
        </w:rPr>
        <w:t>st</w:t>
      </w:r>
      <w:r w:rsidR="00846FCA">
        <w:rPr>
          <w:rFonts w:ascii="Times New Roman" w:hAnsi="Times New Roman" w:cs="Times New Roman"/>
        </w:rPr>
        <w:t xml:space="preserve"> century, which is a pattern that has been </w:t>
      </w:r>
      <w:r w:rsidR="005C758D">
        <w:rPr>
          <w:rFonts w:ascii="Times New Roman" w:hAnsi="Times New Roman" w:cs="Times New Roman"/>
        </w:rPr>
        <w:t xml:space="preserve">observed elsewhere as well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8C03AF">
        <w:rPr>
          <w:rFonts w:ascii="Times New Roman" w:hAnsi="Times New Roman" w:cs="Times New Roman"/>
        </w:rPr>
        <w:fldChar w:fldCharType="separate"/>
      </w:r>
      <w:r w:rsidR="005C758D" w:rsidRPr="005C758D">
        <w:rPr>
          <w:rFonts w:ascii="Times New Roman" w:hAnsi="Times New Roman" w:cs="Times New Roman"/>
          <w:noProof/>
        </w:rPr>
        <w:t>(Prather et al. 2004)</w:t>
      </w:r>
      <w:r w:rsidR="008C03AF">
        <w:rPr>
          <w:rFonts w:ascii="Times New Roman" w:hAnsi="Times New Roman" w:cs="Times New Roman"/>
        </w:rPr>
        <w:fldChar w:fldCharType="end"/>
      </w:r>
      <w:r w:rsidR="00673CA0">
        <w:rPr>
          <w:rFonts w:ascii="Times New Roman" w:hAnsi="Times New Roman" w:cs="Times New Roman"/>
        </w:rPr>
        <w:t>.</w:t>
      </w:r>
    </w:p>
    <w:p w:rsidR="00017DDA" w:rsidRDefault="004A5E8B" w:rsidP="00017DDA">
      <w:pPr>
        <w:keepNext/>
      </w:pPr>
      <w:commentRangeStart w:id="6"/>
      <w:r>
        <w:rPr>
          <w:rFonts w:ascii="Times New Roman" w:hAnsi="Times New Roman" w:cs="Times New Roman"/>
          <w:noProof/>
        </w:rPr>
        <w:drawing>
          <wp:inline distT="0" distB="0" distL="0" distR="0">
            <wp:extent cx="3543300" cy="3543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_Counts_by_Decade.pdf"/>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43300" cy="3543300"/>
                    </a:xfrm>
                    <a:prstGeom prst="rect">
                      <a:avLst/>
                    </a:prstGeom>
                  </pic:spPr>
                </pic:pic>
              </a:graphicData>
            </a:graphic>
          </wp:inline>
        </w:drawing>
      </w:r>
      <w:commentRangeEnd w:id="6"/>
      <w:r w:rsidR="0070285A">
        <w:rPr>
          <w:rStyle w:val="CommentReference"/>
        </w:rPr>
        <w:commentReference w:id="6"/>
      </w:r>
    </w:p>
    <w:p w:rsidR="004A5E8B" w:rsidRPr="00D507C7" w:rsidRDefault="00017DDA" w:rsidP="00017DDA">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sidR="008C03AF" w:rsidRPr="00D507C7">
        <w:rPr>
          <w:rFonts w:ascii="Times New Roman" w:hAnsi="Times New Roman" w:cs="Times New Roman"/>
          <w:color w:val="auto"/>
          <w:sz w:val="22"/>
          <w:szCs w:val="22"/>
        </w:rPr>
        <w:fldChar w:fldCharType="begin"/>
      </w:r>
      <w:r w:rsidRPr="00D507C7">
        <w:rPr>
          <w:rFonts w:ascii="Times New Roman" w:hAnsi="Times New Roman" w:cs="Times New Roman"/>
          <w:color w:val="auto"/>
          <w:sz w:val="22"/>
          <w:szCs w:val="22"/>
        </w:rPr>
        <w:instrText xml:space="preserve"> SEQ Figure \* ARABIC </w:instrText>
      </w:r>
      <w:r w:rsidR="008C03AF" w:rsidRPr="00D507C7">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2</w:t>
      </w:r>
      <w:r w:rsidR="008C03AF" w:rsidRPr="00D507C7">
        <w:rPr>
          <w:rFonts w:ascii="Times New Roman" w:hAnsi="Times New Roman" w:cs="Times New Roman"/>
          <w:color w:val="auto"/>
          <w:sz w:val="22"/>
          <w:szCs w:val="22"/>
        </w:rPr>
        <w:fldChar w:fldCharType="end"/>
      </w:r>
      <w:r w:rsidRPr="00D507C7">
        <w:rPr>
          <w:rFonts w:ascii="Times New Roman" w:hAnsi="Times New Roman" w:cs="Times New Roman"/>
          <w:color w:val="auto"/>
          <w:sz w:val="22"/>
          <w:szCs w:val="22"/>
        </w:rPr>
        <w:t xml:space="preserve">. </w:t>
      </w:r>
      <w:r w:rsidR="00EA178D" w:rsidRPr="00D507C7">
        <w:rPr>
          <w:rFonts w:ascii="Times New Roman" w:hAnsi="Times New Roman" w:cs="Times New Roman"/>
          <w:color w:val="auto"/>
          <w:sz w:val="22"/>
          <w:szCs w:val="22"/>
        </w:rPr>
        <w:t xml:space="preserve">RECORD NUMBERS: </w:t>
      </w:r>
      <w:r w:rsidRPr="00D507C7">
        <w:rPr>
          <w:rFonts w:ascii="Times New Roman" w:hAnsi="Times New Roman" w:cs="Times New Roman"/>
          <w:b w:val="0"/>
          <w:color w:val="auto"/>
          <w:sz w:val="22"/>
          <w:szCs w:val="22"/>
        </w:rPr>
        <w:t>Total number of records collected in each decade.</w:t>
      </w:r>
    </w:p>
    <w:p w:rsidR="0053272D" w:rsidRDefault="0053272D">
      <w:pPr>
        <w:rPr>
          <w:rFonts w:ascii="Times New Roman" w:hAnsi="Times New Roman" w:cs="Times New Roman"/>
          <w:b/>
        </w:rPr>
      </w:pPr>
    </w:p>
    <w:p w:rsidR="008E7FDE" w:rsidRDefault="000B5803" w:rsidP="008E7FDE">
      <w:pPr>
        <w:rPr>
          <w:rFonts w:ascii="Times New Roman" w:hAnsi="Times New Roman" w:cs="Times New Roman"/>
        </w:rPr>
      </w:pPr>
      <w:r>
        <w:rPr>
          <w:rFonts w:ascii="Times New Roman" w:hAnsi="Times New Roman" w:cs="Times New Roman"/>
        </w:rPr>
        <w:t>A plot of</w:t>
      </w:r>
      <w:r w:rsidR="00636482">
        <w:rPr>
          <w:rFonts w:ascii="Times New Roman" w:hAnsi="Times New Roman" w:cs="Times New Roman"/>
        </w:rPr>
        <w:t xml:space="preserve"> the</w:t>
      </w:r>
      <w:r w:rsidR="00AD4EF1">
        <w:rPr>
          <w:rFonts w:ascii="Times New Roman" w:hAnsi="Times New Roman" w:cs="Times New Roman"/>
        </w:rPr>
        <w:t xml:space="preserve"> cumulative number of records through time </w:t>
      </w:r>
      <w:r w:rsidR="00636482">
        <w:rPr>
          <w:rFonts w:ascii="Times New Roman" w:hAnsi="Times New Roman" w:cs="Times New Roman"/>
        </w:rPr>
        <w:t xml:space="preserve">demonstrates that the rate </w:t>
      </w:r>
      <w:r>
        <w:rPr>
          <w:rFonts w:ascii="Times New Roman" w:hAnsi="Times New Roman" w:cs="Times New Roman"/>
        </w:rPr>
        <w:t xml:space="preserve">at which records were added to herbaria </w:t>
      </w:r>
      <w:r w:rsidR="00636482">
        <w:rPr>
          <w:rFonts w:ascii="Times New Roman" w:hAnsi="Times New Roman" w:cs="Times New Roman"/>
        </w:rPr>
        <w:t xml:space="preserve">for both </w:t>
      </w:r>
      <w:r w:rsidR="00636482">
        <w:rPr>
          <w:rFonts w:ascii="Times New Roman" w:hAnsi="Times New Roman" w:cs="Times New Roman"/>
          <w:i/>
        </w:rPr>
        <w:t xml:space="preserve">F. </w:t>
      </w:r>
      <w:proofErr w:type="spellStart"/>
      <w:r w:rsidR="00636482">
        <w:rPr>
          <w:rFonts w:ascii="Times New Roman" w:hAnsi="Times New Roman" w:cs="Times New Roman"/>
          <w:i/>
        </w:rPr>
        <w:t>alnus</w:t>
      </w:r>
      <w:proofErr w:type="spellEnd"/>
      <w:r w:rsidR="00636482">
        <w:rPr>
          <w:rFonts w:ascii="Times New Roman" w:hAnsi="Times New Roman" w:cs="Times New Roman"/>
        </w:rPr>
        <w:t xml:space="preserve"> and the group of associated species does not fit an exponential growth relationship</w:t>
      </w:r>
      <w:r w:rsidR="008E7FDE">
        <w:rPr>
          <w:rFonts w:ascii="Times New Roman" w:hAnsi="Times New Roman" w:cs="Times New Roman"/>
        </w:rPr>
        <w:t xml:space="preserve"> (i.e., a linear relationship)</w:t>
      </w:r>
      <w:r w:rsidR="00636482">
        <w:rPr>
          <w:rFonts w:ascii="Times New Roman" w:hAnsi="Times New Roman" w:cs="Times New Roman"/>
        </w:rPr>
        <w:t>.</w:t>
      </w:r>
      <w:r w:rsidR="008E7FDE">
        <w:rPr>
          <w:rFonts w:ascii="Times New Roman" w:hAnsi="Times New Roman" w:cs="Times New Roman"/>
        </w:rPr>
        <w:t xml:space="preserve"> The best-fit regression models of </w:t>
      </w:r>
      <w:r>
        <w:rPr>
          <w:rFonts w:ascii="Times New Roman" w:hAnsi="Times New Roman" w:cs="Times New Roman"/>
        </w:rPr>
        <w:t xml:space="preserve">log </w:t>
      </w:r>
      <w:r w:rsidR="008E7FDE">
        <w:rPr>
          <w:rFonts w:ascii="Times New Roman" w:hAnsi="Times New Roman" w:cs="Times New Roman"/>
        </w:rPr>
        <w:t>cumulative number of records</w:t>
      </w:r>
      <w:r>
        <w:rPr>
          <w:rFonts w:ascii="Times New Roman" w:hAnsi="Times New Roman" w:cs="Times New Roman"/>
        </w:rPr>
        <w:t xml:space="preserve"> versus time (years) were</w:t>
      </w:r>
      <w:r w:rsidR="008E7FDE">
        <w:rPr>
          <w:rFonts w:ascii="Times New Roman" w:hAnsi="Times New Roman" w:cs="Times New Roman"/>
        </w:rPr>
        <w:t xml:space="preserve"> a </w:t>
      </w:r>
      <w:r w:rsidR="00BA7847">
        <w:rPr>
          <w:rFonts w:ascii="Times New Roman" w:hAnsi="Times New Roman" w:cs="Times New Roman"/>
        </w:rPr>
        <w:t>cubic</w:t>
      </w:r>
      <w:r w:rsidR="00BA7847" w:rsidRPr="00BA7847">
        <w:rPr>
          <w:rFonts w:ascii="Times New Roman" w:hAnsi="Times New Roman" w:cs="Times New Roman"/>
        </w:rPr>
        <w:t xml:space="preserve"> </w:t>
      </w:r>
      <w:r w:rsidR="008E7FDE">
        <w:rPr>
          <w:rFonts w:ascii="Times New Roman" w:hAnsi="Times New Roman" w:cs="Times New Roman"/>
        </w:rPr>
        <w:t xml:space="preserve">polynomial regression for </w:t>
      </w:r>
      <w:r w:rsidR="008E7FDE">
        <w:rPr>
          <w:rFonts w:ascii="Times New Roman" w:hAnsi="Times New Roman" w:cs="Times New Roman"/>
          <w:i/>
        </w:rPr>
        <w:t xml:space="preserve">F. </w:t>
      </w:r>
      <w:proofErr w:type="spellStart"/>
      <w:r w:rsidR="008E7FDE" w:rsidRPr="008E7FDE">
        <w:rPr>
          <w:rFonts w:ascii="Times New Roman" w:hAnsi="Times New Roman" w:cs="Times New Roman"/>
          <w:i/>
        </w:rPr>
        <w:t>alnus</w:t>
      </w:r>
      <w:proofErr w:type="spellEnd"/>
      <w:r w:rsidR="008E7FDE">
        <w:rPr>
          <w:rFonts w:ascii="Times New Roman" w:hAnsi="Times New Roman" w:cs="Times New Roman"/>
        </w:rPr>
        <w:t xml:space="preserve"> </w:t>
      </w:r>
      <w:r w:rsidR="00BA7847">
        <w:rPr>
          <w:rFonts w:ascii="Times New Roman" w:hAnsi="Times New Roman" w:cs="Times New Roman"/>
        </w:rPr>
        <w:t>(R</w:t>
      </w:r>
      <w:r w:rsidR="00BA7847">
        <w:rPr>
          <w:rFonts w:ascii="Times New Roman" w:hAnsi="Times New Roman" w:cs="Times New Roman"/>
          <w:vertAlign w:val="superscript"/>
        </w:rPr>
        <w:t>2</w:t>
      </w:r>
      <w:r w:rsidR="00BA7847">
        <w:rPr>
          <w:rFonts w:ascii="Times New Roman" w:hAnsi="Times New Roman" w:cs="Times New Roman"/>
        </w:rPr>
        <w:t xml:space="preserve"> = 0.989,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124, P &lt;&lt; 0.05) </w:t>
      </w:r>
      <w:r w:rsidR="008E7FDE">
        <w:rPr>
          <w:rFonts w:ascii="Times New Roman" w:hAnsi="Times New Roman" w:cs="Times New Roman"/>
        </w:rPr>
        <w:t xml:space="preserve">and </w:t>
      </w:r>
      <w:r>
        <w:rPr>
          <w:rFonts w:ascii="Times New Roman" w:hAnsi="Times New Roman" w:cs="Times New Roman"/>
        </w:rPr>
        <w:t xml:space="preserve">a </w:t>
      </w:r>
      <w:r w:rsidR="00BA7847">
        <w:rPr>
          <w:rFonts w:ascii="Times New Roman" w:hAnsi="Times New Roman" w:cs="Times New Roman"/>
        </w:rPr>
        <w:t>quadratic</w:t>
      </w:r>
      <w:r>
        <w:rPr>
          <w:rFonts w:ascii="Times New Roman" w:hAnsi="Times New Roman" w:cs="Times New Roman"/>
        </w:rPr>
        <w:t xml:space="preserve"> </w:t>
      </w:r>
      <w:r w:rsidR="00BA7847">
        <w:rPr>
          <w:rFonts w:ascii="Times New Roman" w:hAnsi="Times New Roman" w:cs="Times New Roman"/>
        </w:rPr>
        <w:t xml:space="preserve">polynomial regression for </w:t>
      </w:r>
      <w:r w:rsidR="008E7FDE" w:rsidRPr="008E7FDE">
        <w:rPr>
          <w:rFonts w:ascii="Times New Roman" w:hAnsi="Times New Roman" w:cs="Times New Roman"/>
        </w:rPr>
        <w:t>the</w:t>
      </w:r>
      <w:r w:rsidR="008E7FDE">
        <w:rPr>
          <w:rFonts w:ascii="Times New Roman" w:hAnsi="Times New Roman" w:cs="Times New Roman"/>
        </w:rPr>
        <w:t xml:space="preserve"> group of associated species </w:t>
      </w:r>
      <w:r w:rsidR="00BA7847">
        <w:rPr>
          <w:rFonts w:ascii="Times New Roman" w:hAnsi="Times New Roman" w:cs="Times New Roman"/>
        </w:rPr>
        <w:t>(</w:t>
      </w:r>
      <w:r w:rsidR="00104DF2">
        <w:rPr>
          <w:rFonts w:ascii="Times New Roman" w:hAnsi="Times New Roman" w:cs="Times New Roman"/>
        </w:rPr>
        <w:t>R</w:t>
      </w:r>
      <w:r w:rsidR="00104DF2">
        <w:rPr>
          <w:rFonts w:ascii="Times New Roman" w:hAnsi="Times New Roman" w:cs="Times New Roman"/>
          <w:vertAlign w:val="superscript"/>
        </w:rPr>
        <w:t>2</w:t>
      </w:r>
      <w:r w:rsidR="00BA7847">
        <w:rPr>
          <w:rFonts w:ascii="Times New Roman" w:hAnsi="Times New Roman" w:cs="Times New Roman"/>
        </w:rPr>
        <w:t xml:space="preserve"> =0.979, </w:t>
      </w:r>
      <w:proofErr w:type="spellStart"/>
      <w:r w:rsidR="00BA7847">
        <w:rPr>
          <w:rFonts w:ascii="Times New Roman" w:hAnsi="Times New Roman" w:cs="Times New Roman"/>
        </w:rPr>
        <w:t>df</w:t>
      </w:r>
      <w:proofErr w:type="spellEnd"/>
      <w:r w:rsidR="00BA7847">
        <w:rPr>
          <w:rFonts w:ascii="Times New Roman" w:hAnsi="Times New Roman" w:cs="Times New Roman"/>
        </w:rPr>
        <w:t xml:space="preserve"> = 174</w:t>
      </w:r>
      <w:r w:rsidR="00104DF2">
        <w:rPr>
          <w:rFonts w:ascii="Times New Roman" w:hAnsi="Times New Roman" w:cs="Times New Roman"/>
        </w:rPr>
        <w:t>, P&lt;&lt;0.05 respectively</w:t>
      </w:r>
      <w:r w:rsidR="008E7FDE">
        <w:rPr>
          <w:rFonts w:ascii="Times New Roman" w:hAnsi="Times New Roman" w:cs="Times New Roman"/>
        </w:rPr>
        <w:t>), both indicating a departure from linearity.</w:t>
      </w:r>
    </w:p>
    <w:p w:rsidR="00AD4EF1" w:rsidRDefault="00AD4EF1">
      <w:pPr>
        <w:rPr>
          <w:rFonts w:ascii="Times New Roman" w:hAnsi="Times New Roman" w:cs="Times New Roman"/>
        </w:rPr>
      </w:pPr>
    </w:p>
    <w:p w:rsidR="00636482" w:rsidRDefault="00636482">
      <w:pPr>
        <w:rPr>
          <w:rFonts w:ascii="Times New Roman" w:hAnsi="Times New Roman" w:cs="Times New Roman"/>
        </w:rPr>
      </w:pPr>
    </w:p>
    <w:p w:rsidR="007974BD" w:rsidRDefault="007974BD" w:rsidP="007974BD">
      <w:pPr>
        <w:keepNext/>
      </w:pPr>
      <w:r>
        <w:rPr>
          <w:rFonts w:ascii="Times New Roman" w:hAnsi="Times New Roman" w:cs="Times New Roman"/>
          <w:noProof/>
        </w:rPr>
        <w:lastRenderedPageBreak/>
        <w:drawing>
          <wp:inline distT="0" distB="0" distL="0" distR="0">
            <wp:extent cx="4572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with_Fits.pdf"/>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572000" cy="4572000"/>
                    </a:xfrm>
                    <a:prstGeom prst="rect">
                      <a:avLst/>
                    </a:prstGeom>
                  </pic:spPr>
                </pic:pic>
              </a:graphicData>
            </a:graphic>
          </wp:inline>
        </w:drawing>
      </w:r>
    </w:p>
    <w:p w:rsidR="00636482" w:rsidRPr="007974BD" w:rsidRDefault="007974BD" w:rsidP="007974BD">
      <w:pPr>
        <w:pStyle w:val="Caption"/>
        <w:rPr>
          <w:rFonts w:ascii="Times New Roman" w:hAnsi="Times New Roman" w:cs="Times New Roman"/>
          <w:color w:val="auto"/>
          <w:sz w:val="22"/>
          <w:szCs w:val="22"/>
        </w:rPr>
      </w:pPr>
      <w:commentRangeStart w:id="7"/>
      <w:r w:rsidRPr="007974BD">
        <w:rPr>
          <w:rFonts w:ascii="Times New Roman" w:hAnsi="Times New Roman" w:cs="Times New Roman"/>
          <w:color w:val="auto"/>
          <w:sz w:val="22"/>
          <w:szCs w:val="22"/>
        </w:rPr>
        <w:t xml:space="preserve">Figure </w:t>
      </w:r>
      <w:r w:rsidR="008C03AF" w:rsidRPr="007974BD">
        <w:rPr>
          <w:rFonts w:ascii="Times New Roman" w:hAnsi="Times New Roman" w:cs="Times New Roman"/>
          <w:color w:val="auto"/>
          <w:sz w:val="22"/>
          <w:szCs w:val="22"/>
        </w:rPr>
        <w:fldChar w:fldCharType="begin"/>
      </w:r>
      <w:r w:rsidRPr="007974BD">
        <w:rPr>
          <w:rFonts w:ascii="Times New Roman" w:hAnsi="Times New Roman" w:cs="Times New Roman"/>
          <w:color w:val="auto"/>
          <w:sz w:val="22"/>
          <w:szCs w:val="22"/>
        </w:rPr>
        <w:instrText xml:space="preserve"> SEQ Figure \* ARABIC </w:instrText>
      </w:r>
      <w:r w:rsidR="008C03AF" w:rsidRPr="007974BD">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3</w:t>
      </w:r>
      <w:r w:rsidR="008C03AF" w:rsidRPr="007974BD">
        <w:rPr>
          <w:rFonts w:ascii="Times New Roman" w:hAnsi="Times New Roman" w:cs="Times New Roman"/>
          <w:color w:val="auto"/>
          <w:sz w:val="22"/>
          <w:szCs w:val="22"/>
        </w:rPr>
        <w:fldChar w:fldCharType="end"/>
      </w:r>
      <w:r w:rsidRPr="007974BD">
        <w:rPr>
          <w:rFonts w:ascii="Times New Roman" w:hAnsi="Times New Roman" w:cs="Times New Roman"/>
          <w:color w:val="auto"/>
          <w:sz w:val="22"/>
          <w:szCs w:val="22"/>
        </w:rPr>
        <w:t xml:space="preserve"> </w:t>
      </w:r>
      <w:r>
        <w:rPr>
          <w:rFonts w:ascii="Times New Roman" w:hAnsi="Times New Roman" w:cs="Times New Roman"/>
          <w:b w:val="0"/>
          <w:color w:val="auto"/>
          <w:sz w:val="22"/>
          <w:szCs w:val="22"/>
        </w:rPr>
        <w:t xml:space="preserve">Log </w:t>
      </w:r>
      <w:r w:rsidRPr="007974BD">
        <w:rPr>
          <w:rFonts w:ascii="Times New Roman" w:hAnsi="Times New Roman" w:cs="Times New Roman"/>
          <w:b w:val="0"/>
          <w:color w:val="auto"/>
          <w:sz w:val="22"/>
          <w:szCs w:val="22"/>
        </w:rPr>
        <w:t>cumulative number of records through time.</w:t>
      </w:r>
      <w:r>
        <w:rPr>
          <w:rFonts w:ascii="Times New Roman" w:hAnsi="Times New Roman" w:cs="Times New Roman"/>
          <w:b w:val="0"/>
          <w:color w:val="auto"/>
          <w:sz w:val="22"/>
          <w:szCs w:val="22"/>
        </w:rPr>
        <w:t xml:space="preserve"> Linear (solid) and cubic polynomial (dot-dash) regression predictions are plotted over the cumulative increase curves. </w:t>
      </w:r>
      <w:commentRangeEnd w:id="7"/>
      <w:r w:rsidR="0070285A">
        <w:rPr>
          <w:rStyle w:val="CommentReference"/>
          <w:b w:val="0"/>
          <w:bCs w:val="0"/>
          <w:color w:val="auto"/>
        </w:rPr>
        <w:commentReference w:id="7"/>
      </w:r>
    </w:p>
    <w:p w:rsidR="0042428B" w:rsidRDefault="00832839">
      <w:pPr>
        <w:rPr>
          <w:rFonts w:ascii="Times New Roman" w:hAnsi="Times New Roman" w:cs="Times New Roman"/>
        </w:rPr>
      </w:pPr>
      <w:r>
        <w:rPr>
          <w:rFonts w:ascii="Times New Roman" w:hAnsi="Times New Roman" w:cs="Times New Roman"/>
        </w:rPr>
        <w:t xml:space="preserve">The </w:t>
      </w:r>
      <w:commentRangeStart w:id="8"/>
      <w:r>
        <w:rPr>
          <w:rFonts w:ascii="Times New Roman" w:hAnsi="Times New Roman" w:cs="Times New Roman"/>
        </w:rPr>
        <w:t xml:space="preserve">proportional increase in the cumulative number of records </w:t>
      </w:r>
      <w:commentRangeEnd w:id="8"/>
      <w:r w:rsidR="00830959">
        <w:rPr>
          <w:rStyle w:val="CommentReference"/>
        </w:rPr>
        <w:commentReference w:id="8"/>
      </w:r>
      <w:r>
        <w:rPr>
          <w:rFonts w:ascii="Times New Roman" w:hAnsi="Times New Roman" w:cs="Times New Roman"/>
        </w:rPr>
        <w:t xml:space="preserve">shows that the number of records for the group of associated species increased </w:t>
      </w:r>
      <w:r w:rsidR="00B221EA">
        <w:rPr>
          <w:rFonts w:ascii="Times New Roman" w:hAnsi="Times New Roman" w:cs="Times New Roman"/>
        </w:rPr>
        <w:t>steadil</w:t>
      </w:r>
      <w:r>
        <w:rPr>
          <w:rFonts w:ascii="Times New Roman" w:hAnsi="Times New Roman" w:cs="Times New Roman"/>
        </w:rPr>
        <w:t>y from the late 1800s to the present</w:t>
      </w:r>
      <w:r w:rsidR="005A475C">
        <w:rPr>
          <w:rFonts w:ascii="Times New Roman" w:hAnsi="Times New Roman" w:cs="Times New Roman"/>
        </w:rPr>
        <w:t xml:space="preserve"> (</w:t>
      </w:r>
      <w:commentRangeStart w:id="9"/>
      <w:r w:rsidR="005A475C">
        <w:rPr>
          <w:rFonts w:ascii="Times New Roman" w:hAnsi="Times New Roman" w:cs="Times New Roman"/>
        </w:rPr>
        <w:t>Figure Proportional Increase</w:t>
      </w:r>
      <w:commentRangeEnd w:id="9"/>
      <w:r w:rsidR="00830959">
        <w:rPr>
          <w:rStyle w:val="CommentReference"/>
        </w:rPr>
        <w:commentReference w:id="9"/>
      </w:r>
      <w:r w:rsidR="005A475C">
        <w:rPr>
          <w:rFonts w:ascii="Times New Roman" w:hAnsi="Times New Roman" w:cs="Times New Roman"/>
        </w:rPr>
        <w:t xml:space="preserve">). The cumulative number of records for </w:t>
      </w:r>
      <w:r w:rsidR="005A475C">
        <w:rPr>
          <w:rFonts w:ascii="Times New Roman" w:hAnsi="Times New Roman" w:cs="Times New Roman"/>
          <w:i/>
        </w:rPr>
        <w:t xml:space="preserve">F. </w:t>
      </w:r>
      <w:proofErr w:type="spellStart"/>
      <w:r w:rsidR="005A475C">
        <w:rPr>
          <w:rFonts w:ascii="Times New Roman" w:hAnsi="Times New Roman" w:cs="Times New Roman"/>
          <w:i/>
        </w:rPr>
        <w:t>alnus</w:t>
      </w:r>
      <w:proofErr w:type="spellEnd"/>
      <w:r w:rsidR="005A475C">
        <w:rPr>
          <w:rFonts w:ascii="Times New Roman" w:hAnsi="Times New Roman" w:cs="Times New Roman"/>
        </w:rPr>
        <w:t xml:space="preserve"> increased slowly from the late 1800s to approximately 1930, after which the proportional increase shows rapid acceleration.</w:t>
      </w:r>
      <w:r w:rsidR="00422635">
        <w:rPr>
          <w:rFonts w:ascii="Times New Roman" w:hAnsi="Times New Roman" w:cs="Times New Roman"/>
        </w:rPr>
        <w:t xml:space="preserve"> A </w:t>
      </w:r>
      <w:proofErr w:type="spellStart"/>
      <w:r w:rsidR="00422635">
        <w:rPr>
          <w:rFonts w:ascii="Times New Roman" w:hAnsi="Times New Roman" w:cs="Times New Roman"/>
        </w:rPr>
        <w:t>Kolmogorov</w:t>
      </w:r>
      <w:proofErr w:type="spellEnd"/>
      <w:r w:rsidR="00422635">
        <w:rPr>
          <w:rFonts w:ascii="Times New Roman" w:hAnsi="Times New Roman" w:cs="Times New Roman"/>
        </w:rPr>
        <w:t xml:space="preserve">-Smirnov test confirms that these proportional curves are significantly different from each other, confirming that the associated species and </w:t>
      </w:r>
      <w:r w:rsidR="00422635">
        <w:rPr>
          <w:rFonts w:ascii="Times New Roman" w:hAnsi="Times New Roman" w:cs="Times New Roman"/>
          <w:i/>
        </w:rPr>
        <w:t xml:space="preserve">F. </w:t>
      </w:r>
      <w:proofErr w:type="spellStart"/>
      <w:r w:rsidR="00422635">
        <w:rPr>
          <w:rFonts w:ascii="Times New Roman" w:hAnsi="Times New Roman" w:cs="Times New Roman"/>
          <w:i/>
        </w:rPr>
        <w:t>alnus</w:t>
      </w:r>
      <w:proofErr w:type="spellEnd"/>
      <w:r w:rsidR="00422635">
        <w:rPr>
          <w:rFonts w:ascii="Times New Roman" w:hAnsi="Times New Roman" w:cs="Times New Roman"/>
        </w:rPr>
        <w:t xml:space="preserve"> have a different collection history (D = 0.2656, P = 0.00024).</w:t>
      </w:r>
      <w:r w:rsidR="0042428B">
        <w:rPr>
          <w:rFonts w:ascii="Times New Roman" w:hAnsi="Times New Roman" w:cs="Times New Roman"/>
        </w:rPr>
        <w:t xml:space="preserve"> The </w:t>
      </w:r>
      <w:r w:rsidR="007940AB">
        <w:rPr>
          <w:rFonts w:ascii="Times New Roman" w:hAnsi="Times New Roman" w:cs="Times New Roman"/>
        </w:rPr>
        <w:t xml:space="preserve">log of the </w:t>
      </w:r>
      <w:r w:rsidR="0042428B">
        <w:rPr>
          <w:rFonts w:ascii="Times New Roman" w:hAnsi="Times New Roman" w:cs="Times New Roman"/>
        </w:rPr>
        <w:t xml:space="preserve">ratio of the proportional cumulative increase in records between </w:t>
      </w:r>
      <w:r w:rsidR="0042428B">
        <w:rPr>
          <w:rFonts w:ascii="Times New Roman" w:hAnsi="Times New Roman" w:cs="Times New Roman"/>
          <w:i/>
        </w:rPr>
        <w:t xml:space="preserve">F. </w:t>
      </w:r>
      <w:proofErr w:type="spellStart"/>
      <w:r w:rsidR="0042428B">
        <w:rPr>
          <w:rFonts w:ascii="Times New Roman" w:hAnsi="Times New Roman" w:cs="Times New Roman"/>
          <w:i/>
        </w:rPr>
        <w:t>alnus</w:t>
      </w:r>
      <w:proofErr w:type="spellEnd"/>
      <w:r w:rsidR="0042428B">
        <w:rPr>
          <w:rFonts w:ascii="Times New Roman" w:hAnsi="Times New Roman" w:cs="Times New Roman"/>
        </w:rPr>
        <w:t xml:space="preserve"> and associates species indicates that </w:t>
      </w:r>
      <w:r w:rsidR="007940AB" w:rsidRPr="007940AB">
        <w:rPr>
          <w:rFonts w:ascii="Times New Roman" w:hAnsi="Times New Roman" w:cs="Times New Roman"/>
          <w:i/>
          <w:iCs/>
        </w:rPr>
        <w:t xml:space="preserve">F. </w:t>
      </w:r>
      <w:proofErr w:type="spellStart"/>
      <w:r w:rsidR="007940AB" w:rsidRPr="007940AB">
        <w:rPr>
          <w:rFonts w:ascii="Times New Roman" w:hAnsi="Times New Roman" w:cs="Times New Roman"/>
          <w:i/>
          <w:iCs/>
        </w:rPr>
        <w:t>alnus</w:t>
      </w:r>
      <w:proofErr w:type="spellEnd"/>
      <w:r w:rsidR="007940AB">
        <w:rPr>
          <w:rFonts w:ascii="Times New Roman" w:hAnsi="Times New Roman" w:cs="Times New Roman"/>
        </w:rPr>
        <w:t xml:space="preserve"> increased </w:t>
      </w:r>
      <w:r w:rsidR="00CA396F">
        <w:rPr>
          <w:rFonts w:ascii="Times New Roman" w:hAnsi="Times New Roman" w:cs="Times New Roman"/>
        </w:rPr>
        <w:t xml:space="preserve">approximately </w:t>
      </w:r>
      <w:r w:rsidR="007940AB">
        <w:rPr>
          <w:rFonts w:ascii="Times New Roman" w:hAnsi="Times New Roman" w:cs="Times New Roman"/>
        </w:rPr>
        <w:t xml:space="preserve">log-linearly </w:t>
      </w:r>
      <w:r w:rsidR="00022E20">
        <w:rPr>
          <w:rFonts w:ascii="Times New Roman" w:hAnsi="Times New Roman" w:cs="Times New Roman"/>
        </w:rPr>
        <w:t>from 192</w:t>
      </w:r>
      <w:r w:rsidR="0042428B">
        <w:rPr>
          <w:rFonts w:ascii="Times New Roman" w:hAnsi="Times New Roman" w:cs="Times New Roman"/>
        </w:rPr>
        <w:t>0 to the present</w:t>
      </w:r>
      <w:r w:rsidR="00022E20">
        <w:rPr>
          <w:rFonts w:ascii="Times New Roman" w:hAnsi="Times New Roman" w:cs="Times New Roman"/>
        </w:rPr>
        <w:t xml:space="preserve"> </w:t>
      </w:r>
      <w:r w:rsidR="007940AB">
        <w:rPr>
          <w:rFonts w:ascii="Times New Roman" w:hAnsi="Times New Roman" w:cs="Times New Roman"/>
        </w:rPr>
        <w:t>(Figure 6)</w:t>
      </w:r>
      <w:r w:rsidR="00BC6AF9">
        <w:rPr>
          <w:rFonts w:ascii="Times New Roman" w:hAnsi="Times New Roman" w:cs="Times New Roman"/>
        </w:rPr>
        <w:t>.</w:t>
      </w:r>
      <w:r w:rsidR="00F26083">
        <w:rPr>
          <w:rFonts w:ascii="Times New Roman" w:hAnsi="Times New Roman" w:cs="Times New Roman"/>
        </w:rPr>
        <w:t xml:space="preserve"> These findings are also supported by the ratios of the annual growth rates and five year moving average (geometric mean) growth rates (Figure Records Growth).</w:t>
      </w:r>
    </w:p>
    <w:p w:rsidR="00F26083" w:rsidRDefault="00F26083" w:rsidP="00F26083">
      <w:pPr>
        <w:keepNext/>
      </w:pPr>
      <w:commentRangeStart w:id="10"/>
      <w:r>
        <w:rPr>
          <w:rFonts w:ascii="Times New Roman" w:hAnsi="Times New Roman" w:cs="Times New Roman"/>
          <w:noProof/>
        </w:rPr>
        <w:lastRenderedPageBreak/>
        <w:drawing>
          <wp:inline distT="0" distB="0" distL="0" distR="0">
            <wp:extent cx="29718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Growth_Rate_Difference.pdf"/>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71800" cy="2971800"/>
                    </a:xfrm>
                    <a:prstGeom prst="rect">
                      <a:avLst/>
                    </a:prstGeom>
                  </pic:spPr>
                </pic:pic>
              </a:graphicData>
            </a:graphic>
          </wp:inline>
        </w:drawing>
      </w:r>
      <w:commentRangeEnd w:id="10"/>
      <w:r w:rsidR="00830959">
        <w:rPr>
          <w:rStyle w:val="CommentReference"/>
        </w:rPr>
        <w:commentReference w:id="10"/>
      </w:r>
    </w:p>
    <w:p w:rsidR="00F26083" w:rsidRPr="00F26083" w:rsidRDefault="00F26083" w:rsidP="00F26083">
      <w:pPr>
        <w:pStyle w:val="Caption"/>
        <w:rPr>
          <w:rFonts w:ascii="Times New Roman" w:hAnsi="Times New Roman" w:cs="Times New Roman"/>
          <w:b w:val="0"/>
          <w:color w:val="auto"/>
          <w:sz w:val="22"/>
          <w:szCs w:val="22"/>
        </w:rPr>
      </w:pPr>
      <w:r w:rsidRPr="00F26083">
        <w:rPr>
          <w:rFonts w:ascii="Times New Roman" w:hAnsi="Times New Roman" w:cs="Times New Roman"/>
          <w:color w:val="auto"/>
          <w:sz w:val="22"/>
          <w:szCs w:val="22"/>
        </w:rPr>
        <w:t xml:space="preserve">Figure </w:t>
      </w:r>
      <w:r w:rsidR="008C03AF" w:rsidRPr="00F26083">
        <w:rPr>
          <w:rFonts w:ascii="Times New Roman" w:hAnsi="Times New Roman" w:cs="Times New Roman"/>
          <w:color w:val="auto"/>
          <w:sz w:val="22"/>
          <w:szCs w:val="22"/>
        </w:rPr>
        <w:fldChar w:fldCharType="begin"/>
      </w:r>
      <w:r w:rsidRPr="00F26083">
        <w:rPr>
          <w:rFonts w:ascii="Times New Roman" w:hAnsi="Times New Roman" w:cs="Times New Roman"/>
          <w:color w:val="auto"/>
          <w:sz w:val="22"/>
          <w:szCs w:val="22"/>
        </w:rPr>
        <w:instrText xml:space="preserve"> SEQ Figure \* ARABIC </w:instrText>
      </w:r>
      <w:r w:rsidR="008C03AF" w:rsidRPr="00F26083">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4</w:t>
      </w:r>
      <w:r w:rsidR="008C03AF" w:rsidRPr="00F26083">
        <w:rPr>
          <w:rFonts w:ascii="Times New Roman" w:hAnsi="Times New Roman" w:cs="Times New Roman"/>
          <w:color w:val="auto"/>
          <w:sz w:val="22"/>
          <w:szCs w:val="22"/>
        </w:rPr>
        <w:fldChar w:fldCharType="end"/>
      </w:r>
      <w:r w:rsidRPr="00F26083">
        <w:rPr>
          <w:rFonts w:ascii="Times New Roman" w:hAnsi="Times New Roman" w:cs="Times New Roman"/>
          <w:color w:val="auto"/>
          <w:sz w:val="22"/>
          <w:szCs w:val="22"/>
        </w:rPr>
        <w:t xml:space="preserve"> </w:t>
      </w:r>
      <w:r w:rsidRPr="00F26083">
        <w:rPr>
          <w:rFonts w:ascii="Times New Roman" w:hAnsi="Times New Roman" w:cs="Times New Roman"/>
          <w:b w:val="0"/>
          <w:color w:val="auto"/>
          <w:sz w:val="22"/>
          <w:szCs w:val="22"/>
        </w:rPr>
        <w:t>Annual and 10</w:t>
      </w:r>
      <w:ins w:id="11" w:author="H. Resit Akcakaya" w:date="2013-06-06T11:58:00Z">
        <w:r w:rsidR="00830959">
          <w:rPr>
            <w:rFonts w:ascii="Times New Roman" w:hAnsi="Times New Roman" w:cs="Times New Roman"/>
            <w:b w:val="0"/>
            <w:color w:val="auto"/>
            <w:sz w:val="22"/>
            <w:szCs w:val="22"/>
          </w:rPr>
          <w:t>-</w:t>
        </w:r>
      </w:ins>
      <w:del w:id="12" w:author="H. Resit Akcakaya" w:date="2013-06-06T11:58:00Z">
        <w:r w:rsidRPr="00F26083" w:rsidDel="00830959">
          <w:rPr>
            <w:rFonts w:ascii="Times New Roman" w:hAnsi="Times New Roman" w:cs="Times New Roman"/>
            <w:b w:val="0"/>
            <w:color w:val="auto"/>
            <w:sz w:val="22"/>
            <w:szCs w:val="22"/>
          </w:rPr>
          <w:delText xml:space="preserve"> </w:delText>
        </w:r>
      </w:del>
      <w:r w:rsidRPr="00F26083">
        <w:rPr>
          <w:rFonts w:ascii="Times New Roman" w:hAnsi="Times New Roman" w:cs="Times New Roman"/>
          <w:b w:val="0"/>
          <w:color w:val="auto"/>
          <w:sz w:val="22"/>
          <w:szCs w:val="22"/>
        </w:rPr>
        <w:t>year moving</w:t>
      </w:r>
      <w:ins w:id="13" w:author="H. Resit Akcakaya" w:date="2013-06-06T11:58:00Z">
        <w:r w:rsidR="00830959">
          <w:rPr>
            <w:rFonts w:ascii="Times New Roman" w:hAnsi="Times New Roman" w:cs="Times New Roman"/>
            <w:b w:val="0"/>
            <w:color w:val="auto"/>
            <w:sz w:val="22"/>
            <w:szCs w:val="22"/>
          </w:rPr>
          <w:t>-</w:t>
        </w:r>
      </w:ins>
      <w:del w:id="14" w:author="H. Resit Akcakaya" w:date="2013-06-06T11:58:00Z">
        <w:r w:rsidRPr="00F26083" w:rsidDel="00830959">
          <w:rPr>
            <w:rFonts w:ascii="Times New Roman" w:hAnsi="Times New Roman" w:cs="Times New Roman"/>
            <w:b w:val="0"/>
            <w:color w:val="auto"/>
            <w:sz w:val="22"/>
            <w:szCs w:val="22"/>
          </w:rPr>
          <w:delText xml:space="preserve"> </w:delText>
        </w:r>
      </w:del>
      <w:r w:rsidRPr="00F26083">
        <w:rPr>
          <w:rFonts w:ascii="Times New Roman" w:hAnsi="Times New Roman" w:cs="Times New Roman"/>
          <w:b w:val="0"/>
          <w:color w:val="auto"/>
          <w:sz w:val="22"/>
          <w:szCs w:val="22"/>
        </w:rPr>
        <w:t>window average (geometric mean) growth rates of herbarium records</w:t>
      </w:r>
      <w:ins w:id="15" w:author="H. Resit Akcakaya" w:date="2013-06-06T11:58:00Z">
        <w:r w:rsidR="00830959">
          <w:rPr>
            <w:rFonts w:ascii="Times New Roman" w:hAnsi="Times New Roman" w:cs="Times New Roman"/>
            <w:b w:val="0"/>
            <w:color w:val="auto"/>
            <w:sz w:val="22"/>
            <w:szCs w:val="22"/>
          </w:rPr>
          <w:t xml:space="preserve"> </w:t>
        </w:r>
        <w:r w:rsidR="008C03AF" w:rsidRPr="008C03AF">
          <w:rPr>
            <w:rFonts w:ascii="Times New Roman" w:hAnsi="Times New Roman" w:cs="Times New Roman"/>
            <w:b w:val="0"/>
            <w:color w:val="auto"/>
            <w:sz w:val="22"/>
            <w:szCs w:val="22"/>
            <w:highlight w:val="yellow"/>
            <w:rPrChange w:id="16" w:author="H. Resit Akcakaya" w:date="2013-06-06T11:58:00Z">
              <w:rPr>
                <w:rFonts w:ascii="Times New Roman" w:hAnsi="Times New Roman" w:cs="Times New Roman"/>
                <w:b w:val="0"/>
                <w:color w:val="auto"/>
                <w:sz w:val="22"/>
                <w:szCs w:val="22"/>
              </w:rPr>
            </w:rPrChange>
          </w:rPr>
          <w:t>of associated species???</w:t>
        </w:r>
      </w:ins>
      <w:r w:rsidR="008C03AF" w:rsidRPr="008C03AF">
        <w:rPr>
          <w:rFonts w:ascii="Times New Roman" w:hAnsi="Times New Roman" w:cs="Times New Roman"/>
          <w:b w:val="0"/>
          <w:color w:val="auto"/>
          <w:sz w:val="22"/>
          <w:szCs w:val="22"/>
          <w:highlight w:val="yellow"/>
          <w:rPrChange w:id="17" w:author="H. Resit Akcakaya" w:date="2013-06-06T11:58:00Z">
            <w:rPr>
              <w:rFonts w:ascii="Times New Roman" w:hAnsi="Times New Roman" w:cs="Times New Roman"/>
              <w:b w:val="0"/>
              <w:color w:val="auto"/>
              <w:sz w:val="22"/>
              <w:szCs w:val="22"/>
            </w:rPr>
          </w:rPrChange>
        </w:rPr>
        <w:t>.</w:t>
      </w:r>
    </w:p>
    <w:p w:rsidR="00871AE1" w:rsidRDefault="00871AE1">
      <w:pPr>
        <w:rPr>
          <w:rFonts w:ascii="Times New Roman" w:hAnsi="Times New Roman" w:cs="Times New Roman"/>
        </w:rPr>
      </w:pPr>
    </w:p>
    <w:p w:rsidR="002A5BB9" w:rsidRDefault="002A5BB9" w:rsidP="00CE0D68">
      <w:pPr>
        <w:keepNext/>
        <w:sectPr w:rsidR="002A5BB9" w:rsidSect="00052EC1">
          <w:headerReference w:type="default" r:id="rId12"/>
          <w:pgSz w:w="12240" w:h="15840"/>
          <w:pgMar w:top="1440" w:right="1440" w:bottom="1440" w:left="1440" w:header="720" w:footer="720" w:gutter="0"/>
          <w:cols w:space="720"/>
          <w:docGrid w:linePitch="360"/>
        </w:sectPr>
      </w:pPr>
    </w:p>
    <w:p w:rsidR="00CE0D68" w:rsidRDefault="00CE0D68" w:rsidP="00CE0D68">
      <w:pPr>
        <w:keepNext/>
      </w:pPr>
      <w:commentRangeStart w:id="18"/>
      <w:r>
        <w:rPr>
          <w:rFonts w:ascii="Times New Roman" w:hAnsi="Times New Roman" w:cs="Times New Roman"/>
          <w:noProof/>
        </w:rPr>
        <w:lastRenderedPageBreak/>
        <w:drawing>
          <wp:inline distT="0" distB="0" distL="0" distR="0">
            <wp:extent cx="3086100" cy="30861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Proportional_Increase.pdf"/>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086100" cy="3086100"/>
                    </a:xfrm>
                    <a:prstGeom prst="rect">
                      <a:avLst/>
                    </a:prstGeom>
                  </pic:spPr>
                </pic:pic>
              </a:graphicData>
            </a:graphic>
          </wp:inline>
        </w:drawing>
      </w:r>
      <w:commentRangeEnd w:id="18"/>
      <w:r w:rsidR="00406776">
        <w:rPr>
          <w:rStyle w:val="CommentReference"/>
        </w:rPr>
        <w:commentReference w:id="18"/>
      </w:r>
    </w:p>
    <w:p w:rsidR="00C7133F" w:rsidRPr="00C7133F" w:rsidRDefault="00CE0D68" w:rsidP="00C7133F">
      <w:pPr>
        <w:pStyle w:val="Caption"/>
        <w:rPr>
          <w:rFonts w:ascii="Times New Roman" w:hAnsi="Times New Roman" w:cs="Times New Roman"/>
          <w:b w:val="0"/>
          <w:color w:val="auto"/>
          <w:sz w:val="22"/>
          <w:szCs w:val="22"/>
        </w:rPr>
      </w:pPr>
      <w:r w:rsidRPr="00CE0D68">
        <w:rPr>
          <w:rFonts w:ascii="Times New Roman" w:hAnsi="Times New Roman" w:cs="Times New Roman"/>
          <w:color w:val="auto"/>
          <w:sz w:val="22"/>
          <w:szCs w:val="22"/>
        </w:rPr>
        <w:t xml:space="preserve">Figure </w:t>
      </w:r>
      <w:r w:rsidR="008C03AF" w:rsidRPr="00CE0D68">
        <w:rPr>
          <w:rFonts w:ascii="Times New Roman" w:hAnsi="Times New Roman" w:cs="Times New Roman"/>
          <w:color w:val="auto"/>
          <w:sz w:val="22"/>
          <w:szCs w:val="22"/>
        </w:rPr>
        <w:fldChar w:fldCharType="begin"/>
      </w:r>
      <w:r w:rsidRPr="00CE0D68">
        <w:rPr>
          <w:rFonts w:ascii="Times New Roman" w:hAnsi="Times New Roman" w:cs="Times New Roman"/>
          <w:color w:val="auto"/>
          <w:sz w:val="22"/>
          <w:szCs w:val="22"/>
        </w:rPr>
        <w:instrText xml:space="preserve"> SEQ Figure \* ARABIC </w:instrText>
      </w:r>
      <w:r w:rsidR="008C03AF" w:rsidRPr="00CE0D68">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5</w:t>
      </w:r>
      <w:r w:rsidR="008C03AF" w:rsidRPr="00CE0D68">
        <w:rPr>
          <w:rFonts w:ascii="Times New Roman" w:hAnsi="Times New Roman" w:cs="Times New Roman"/>
          <w:color w:val="auto"/>
          <w:sz w:val="22"/>
          <w:szCs w:val="22"/>
        </w:rPr>
        <w:fldChar w:fldCharType="end"/>
      </w:r>
      <w:r w:rsidRPr="00CE0D68">
        <w:rPr>
          <w:rFonts w:ascii="Times New Roman" w:hAnsi="Times New Roman" w:cs="Times New Roman"/>
          <w:color w:val="auto"/>
          <w:sz w:val="22"/>
          <w:szCs w:val="22"/>
        </w:rPr>
        <w:t xml:space="preserve"> </w:t>
      </w:r>
      <w:commentRangeStart w:id="19"/>
      <w:r w:rsidRPr="00CE0D68">
        <w:rPr>
          <w:rFonts w:ascii="Times New Roman" w:hAnsi="Times New Roman" w:cs="Times New Roman"/>
          <w:b w:val="0"/>
          <w:color w:val="auto"/>
          <w:sz w:val="22"/>
          <w:szCs w:val="22"/>
        </w:rPr>
        <w:t>Propor</w:t>
      </w:r>
      <w:r w:rsidR="00D26BC5">
        <w:rPr>
          <w:rFonts w:ascii="Times New Roman" w:hAnsi="Times New Roman" w:cs="Times New Roman"/>
          <w:b w:val="0"/>
          <w:color w:val="auto"/>
          <w:sz w:val="22"/>
          <w:szCs w:val="22"/>
        </w:rPr>
        <w:t xml:space="preserve">tional increase </w:t>
      </w:r>
      <w:commentRangeEnd w:id="19"/>
      <w:r w:rsidR="00406776">
        <w:rPr>
          <w:rStyle w:val="CommentReference"/>
          <w:b w:val="0"/>
          <w:bCs w:val="0"/>
          <w:color w:val="auto"/>
        </w:rPr>
        <w:commentReference w:id="19"/>
      </w:r>
      <w:r w:rsidR="00D26BC5">
        <w:rPr>
          <w:rFonts w:ascii="Times New Roman" w:hAnsi="Times New Roman" w:cs="Times New Roman"/>
          <w:b w:val="0"/>
          <w:color w:val="auto"/>
          <w:sz w:val="22"/>
          <w:szCs w:val="22"/>
        </w:rPr>
        <w:t>of the cumulative number of records through time.</w:t>
      </w:r>
    </w:p>
    <w:p w:rsidR="00B62FEF" w:rsidRDefault="00B62FEF" w:rsidP="00B62FEF">
      <w:pPr>
        <w:keepNext/>
      </w:pPr>
      <w:r>
        <w:rPr>
          <w:rFonts w:ascii="Times New Roman" w:hAnsi="Times New Roman" w:cs="Times New Roman"/>
          <w:noProof/>
        </w:rPr>
        <w:lastRenderedPageBreak/>
        <w:drawing>
          <wp:inline distT="0" distB="0" distL="0" distR="0">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Records_Ratio_Prop_Increase.pdf"/>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00400" cy="3200400"/>
                    </a:xfrm>
                    <a:prstGeom prst="rect">
                      <a:avLst/>
                    </a:prstGeom>
                  </pic:spPr>
                </pic:pic>
              </a:graphicData>
            </a:graphic>
          </wp:inline>
        </w:drawing>
      </w:r>
    </w:p>
    <w:p w:rsidR="00C7133F" w:rsidRPr="00B62FEF" w:rsidRDefault="00B62FEF" w:rsidP="00B62FEF">
      <w:pPr>
        <w:pStyle w:val="Caption"/>
        <w:rPr>
          <w:rFonts w:ascii="Times New Roman" w:hAnsi="Times New Roman" w:cs="Times New Roman"/>
          <w:b w:val="0"/>
          <w:color w:val="auto"/>
          <w:sz w:val="22"/>
          <w:szCs w:val="22"/>
        </w:rPr>
      </w:pPr>
      <w:r w:rsidRPr="00B62FEF">
        <w:rPr>
          <w:rFonts w:ascii="Times New Roman" w:hAnsi="Times New Roman" w:cs="Times New Roman"/>
          <w:color w:val="auto"/>
          <w:sz w:val="22"/>
          <w:szCs w:val="22"/>
        </w:rPr>
        <w:t xml:space="preserve">Figure </w:t>
      </w:r>
      <w:r w:rsidR="008C03AF" w:rsidRPr="00B62FEF">
        <w:rPr>
          <w:rFonts w:ascii="Times New Roman" w:hAnsi="Times New Roman" w:cs="Times New Roman"/>
          <w:color w:val="auto"/>
          <w:sz w:val="22"/>
          <w:szCs w:val="22"/>
        </w:rPr>
        <w:fldChar w:fldCharType="begin"/>
      </w:r>
      <w:r w:rsidRPr="00B62FEF">
        <w:rPr>
          <w:rFonts w:ascii="Times New Roman" w:hAnsi="Times New Roman" w:cs="Times New Roman"/>
          <w:color w:val="auto"/>
          <w:sz w:val="22"/>
          <w:szCs w:val="22"/>
        </w:rPr>
        <w:instrText xml:space="preserve"> SEQ Figure \* ARABIC </w:instrText>
      </w:r>
      <w:r w:rsidR="008C03AF" w:rsidRPr="00B62FEF">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6</w:t>
      </w:r>
      <w:r w:rsidR="008C03AF" w:rsidRPr="00B62FEF">
        <w:rPr>
          <w:rFonts w:ascii="Times New Roman" w:hAnsi="Times New Roman" w:cs="Times New Roman"/>
          <w:color w:val="auto"/>
          <w:sz w:val="22"/>
          <w:szCs w:val="22"/>
        </w:rPr>
        <w:fldChar w:fldCharType="end"/>
      </w:r>
      <w:r w:rsidRPr="00B62FEF">
        <w:rPr>
          <w:rFonts w:ascii="Times New Roman" w:hAnsi="Times New Roman" w:cs="Times New Roman"/>
          <w:color w:val="auto"/>
          <w:sz w:val="22"/>
          <w:szCs w:val="22"/>
        </w:rPr>
        <w:t xml:space="preserve"> </w:t>
      </w:r>
      <w:r w:rsidR="0029490E">
        <w:rPr>
          <w:rFonts w:ascii="Times New Roman" w:hAnsi="Times New Roman" w:cs="Times New Roman"/>
          <w:b w:val="0"/>
          <w:color w:val="auto"/>
          <w:sz w:val="22"/>
          <w:szCs w:val="22"/>
        </w:rPr>
        <w:t xml:space="preserve"> </w:t>
      </w:r>
      <w:commentRangeStart w:id="20"/>
      <w:r w:rsidR="0029490E">
        <w:rPr>
          <w:rFonts w:ascii="Times New Roman" w:hAnsi="Times New Roman" w:cs="Times New Roman"/>
          <w:b w:val="0"/>
          <w:color w:val="auto"/>
          <w:sz w:val="22"/>
          <w:szCs w:val="22"/>
        </w:rPr>
        <w:t>Log-r</w:t>
      </w:r>
      <w:r w:rsidRPr="00B62FEF">
        <w:rPr>
          <w:rFonts w:ascii="Times New Roman" w:hAnsi="Times New Roman" w:cs="Times New Roman"/>
          <w:b w:val="0"/>
          <w:color w:val="auto"/>
          <w:sz w:val="22"/>
          <w:szCs w:val="22"/>
        </w:rPr>
        <w:t xml:space="preserve">atio of the </w:t>
      </w:r>
      <w:proofErr w:type="spellStart"/>
      <w:r w:rsidRPr="00B62FEF">
        <w:rPr>
          <w:rFonts w:ascii="Times New Roman" w:hAnsi="Times New Roman" w:cs="Times New Roman"/>
          <w:b w:val="0"/>
          <w:color w:val="auto"/>
          <w:sz w:val="22"/>
          <w:szCs w:val="22"/>
        </w:rPr>
        <w:t>proporitonal</w:t>
      </w:r>
      <w:proofErr w:type="spellEnd"/>
      <w:r w:rsidRPr="00B62FEF">
        <w:rPr>
          <w:rFonts w:ascii="Times New Roman" w:hAnsi="Times New Roman" w:cs="Times New Roman"/>
          <w:b w:val="0"/>
          <w:color w:val="auto"/>
          <w:sz w:val="22"/>
          <w:szCs w:val="22"/>
        </w:rPr>
        <w:t xml:space="preserve"> cumulative increase </w:t>
      </w:r>
      <w:commentRangeEnd w:id="20"/>
      <w:r w:rsidR="00406776">
        <w:rPr>
          <w:rStyle w:val="CommentReference"/>
          <w:b w:val="0"/>
          <w:bCs w:val="0"/>
          <w:color w:val="auto"/>
        </w:rPr>
        <w:commentReference w:id="20"/>
      </w:r>
      <w:r w:rsidRPr="00B62FEF">
        <w:rPr>
          <w:rFonts w:ascii="Times New Roman" w:hAnsi="Times New Roman" w:cs="Times New Roman"/>
          <w:b w:val="0"/>
          <w:color w:val="auto"/>
          <w:sz w:val="22"/>
          <w:szCs w:val="22"/>
        </w:rPr>
        <w:t xml:space="preserve">of </w:t>
      </w:r>
      <w:r w:rsidRPr="00B62FEF">
        <w:rPr>
          <w:rFonts w:ascii="Times New Roman" w:hAnsi="Times New Roman" w:cs="Times New Roman"/>
          <w:b w:val="0"/>
          <w:i/>
          <w:color w:val="auto"/>
          <w:sz w:val="22"/>
          <w:szCs w:val="22"/>
        </w:rPr>
        <w:t xml:space="preserve">F. </w:t>
      </w:r>
      <w:proofErr w:type="spellStart"/>
      <w:r w:rsidRPr="00B62FEF">
        <w:rPr>
          <w:rFonts w:ascii="Times New Roman" w:hAnsi="Times New Roman" w:cs="Times New Roman"/>
          <w:b w:val="0"/>
          <w:i/>
          <w:color w:val="auto"/>
          <w:sz w:val="22"/>
          <w:szCs w:val="22"/>
        </w:rPr>
        <w:t>alnus</w:t>
      </w:r>
      <w:proofErr w:type="spellEnd"/>
      <w:r w:rsidRPr="00B62FEF">
        <w:rPr>
          <w:rFonts w:ascii="Times New Roman" w:hAnsi="Times New Roman" w:cs="Times New Roman"/>
          <w:b w:val="0"/>
          <w:color w:val="auto"/>
          <w:sz w:val="22"/>
          <w:szCs w:val="22"/>
        </w:rPr>
        <w:t xml:space="preserve"> and associated species.</w:t>
      </w:r>
    </w:p>
    <w:p w:rsidR="00B62FEF" w:rsidRDefault="00B62FEF">
      <w:pPr>
        <w:rPr>
          <w:rFonts w:ascii="Times New Roman" w:hAnsi="Times New Roman" w:cs="Times New Roman"/>
        </w:rPr>
      </w:pPr>
    </w:p>
    <w:p w:rsidR="002A5BB9" w:rsidRDefault="002A5BB9">
      <w:pPr>
        <w:rPr>
          <w:rFonts w:ascii="Times New Roman" w:hAnsi="Times New Roman" w:cs="Times New Roman"/>
        </w:rPr>
        <w:sectPr w:rsidR="002A5BB9" w:rsidSect="002A5BB9">
          <w:type w:val="continuous"/>
          <w:pgSz w:w="12240" w:h="15840"/>
          <w:pgMar w:top="1440" w:right="1440" w:bottom="1440" w:left="1440" w:header="720" w:footer="720" w:gutter="0"/>
          <w:cols w:num="2" w:space="720"/>
          <w:docGrid w:linePitch="360"/>
        </w:sectPr>
      </w:pPr>
    </w:p>
    <w:p w:rsidR="00B1668B" w:rsidRPr="00B1668B" w:rsidRDefault="006A1365">
      <w:pPr>
        <w:rPr>
          <w:rFonts w:ascii="Times New Roman" w:hAnsi="Times New Roman" w:cs="Times New Roman"/>
        </w:rPr>
      </w:pPr>
      <w:r>
        <w:rPr>
          <w:rFonts w:ascii="Times New Roman" w:hAnsi="Times New Roman" w:cs="Times New Roman"/>
        </w:rPr>
        <w:lastRenderedPageBreak/>
        <w:t xml:space="preserve">The </w:t>
      </w:r>
      <w:r w:rsidR="00725488">
        <w:rPr>
          <w:rFonts w:ascii="Times New Roman" w:hAnsi="Times New Roman" w:cs="Times New Roman"/>
        </w:rPr>
        <w:t xml:space="preserve">cumulative </w:t>
      </w:r>
      <w:r>
        <w:rPr>
          <w:rFonts w:ascii="Times New Roman" w:hAnsi="Times New Roman" w:cs="Times New Roman"/>
        </w:rPr>
        <w:t xml:space="preserve">number of </w:t>
      </w:r>
      <w:r w:rsidR="00AF2B79">
        <w:rPr>
          <w:rFonts w:ascii="Times New Roman" w:hAnsi="Times New Roman" w:cs="Times New Roman"/>
        </w:rPr>
        <w:t xml:space="preserve">occupied 5 arc min grid cells for </w:t>
      </w:r>
      <w:r w:rsidR="00AF2B79" w:rsidRPr="007E7C21">
        <w:rPr>
          <w:rFonts w:ascii="Times New Roman" w:hAnsi="Times New Roman" w:cs="Times New Roman"/>
          <w:i/>
          <w:iCs/>
        </w:rPr>
        <w:t xml:space="preserve">F. </w:t>
      </w:r>
      <w:proofErr w:type="spellStart"/>
      <w:r w:rsidR="00AF2B79" w:rsidRPr="007E7C21">
        <w:rPr>
          <w:rFonts w:ascii="Times New Roman" w:hAnsi="Times New Roman" w:cs="Times New Roman"/>
          <w:i/>
          <w:iCs/>
        </w:rPr>
        <w:t>alnus</w:t>
      </w:r>
      <w:proofErr w:type="spellEnd"/>
      <w:r w:rsidR="00AF2B79">
        <w:rPr>
          <w:rFonts w:ascii="Times New Roman" w:hAnsi="Times New Roman" w:cs="Times New Roman"/>
        </w:rPr>
        <w:t xml:space="preserve"> and associated species, constrained to overlap within 30 arc min grid cells, </w:t>
      </w:r>
      <w:r>
        <w:rPr>
          <w:rFonts w:ascii="Times New Roman" w:hAnsi="Times New Roman" w:cs="Times New Roman"/>
        </w:rPr>
        <w:t xml:space="preserve">increases through time for </w:t>
      </w:r>
      <w:r w:rsidR="00790729">
        <w:rPr>
          <w:rFonts w:ascii="Times New Roman" w:hAnsi="Times New Roman" w:cs="Times New Roman"/>
        </w:rPr>
        <w:t xml:space="preserve">both </w:t>
      </w:r>
      <w:r w:rsidR="00922365">
        <w:rPr>
          <w:rFonts w:ascii="Times New Roman" w:hAnsi="Times New Roman" w:cs="Times New Roman"/>
        </w:rPr>
        <w:t>dataset</w:t>
      </w:r>
      <w:r>
        <w:rPr>
          <w:rFonts w:ascii="Times New Roman" w:hAnsi="Times New Roman" w:cs="Times New Roman"/>
        </w:rPr>
        <w:t>s (Figure CELLS THROUGH TIME).</w:t>
      </w:r>
      <w:r w:rsidR="000449A5">
        <w:rPr>
          <w:rFonts w:ascii="Times New Roman" w:hAnsi="Times New Roman" w:cs="Times New Roman"/>
        </w:rPr>
        <w:t xml:space="preserve"> </w:t>
      </w:r>
      <w:r w:rsidR="00CB0C6F">
        <w:rPr>
          <w:rFonts w:ascii="Times New Roman" w:hAnsi="Times New Roman" w:cs="Times New Roman"/>
        </w:rPr>
        <w:t>The rate of increase is slow</w:t>
      </w:r>
      <w:r w:rsidR="00B1668B">
        <w:rPr>
          <w:rFonts w:ascii="Times New Roman" w:hAnsi="Times New Roman" w:cs="Times New Roman"/>
        </w:rPr>
        <w:t xml:space="preserve"> for both </w:t>
      </w:r>
      <w:r w:rsidR="00B1668B">
        <w:rPr>
          <w:rFonts w:ascii="Times New Roman" w:hAnsi="Times New Roman" w:cs="Times New Roman"/>
          <w:i/>
        </w:rPr>
        <w:t xml:space="preserve">F. </w:t>
      </w:r>
      <w:proofErr w:type="spellStart"/>
      <w:r w:rsidR="00B1668B">
        <w:rPr>
          <w:rFonts w:ascii="Times New Roman" w:hAnsi="Times New Roman" w:cs="Times New Roman"/>
          <w:i/>
        </w:rPr>
        <w:t>alnus</w:t>
      </w:r>
      <w:proofErr w:type="spellEnd"/>
      <w:r w:rsidR="00B1668B">
        <w:rPr>
          <w:rFonts w:ascii="Times New Roman" w:hAnsi="Times New Roman" w:cs="Times New Roman"/>
        </w:rPr>
        <w:t xml:space="preserve"> and the group </w:t>
      </w:r>
      <w:r w:rsidR="00B1668B">
        <w:rPr>
          <w:rFonts w:ascii="Times New Roman" w:hAnsi="Times New Roman" w:cs="Times New Roman"/>
        </w:rPr>
        <w:lastRenderedPageBreak/>
        <w:t xml:space="preserve">of associated species </w:t>
      </w:r>
      <w:r w:rsidR="00CB0C6F">
        <w:rPr>
          <w:rFonts w:ascii="Times New Roman" w:hAnsi="Times New Roman" w:cs="Times New Roman"/>
        </w:rPr>
        <w:t>until 1890</w:t>
      </w:r>
      <w:r w:rsidR="006B02EF">
        <w:rPr>
          <w:rFonts w:ascii="Times New Roman" w:hAnsi="Times New Roman" w:cs="Times New Roman"/>
        </w:rPr>
        <w:t xml:space="preserve">, after </w:t>
      </w:r>
      <w:r w:rsidR="00CB0C6F">
        <w:rPr>
          <w:rFonts w:ascii="Times New Roman" w:hAnsi="Times New Roman" w:cs="Times New Roman"/>
        </w:rPr>
        <w:t>which the number of occupied cells s</w:t>
      </w:r>
      <w:r w:rsidR="00B1668B">
        <w:rPr>
          <w:rFonts w:ascii="Times New Roman" w:hAnsi="Times New Roman" w:cs="Times New Roman"/>
        </w:rPr>
        <w:t>teadily increases for the gr</w:t>
      </w:r>
      <w:r w:rsidR="006B02EF">
        <w:rPr>
          <w:rFonts w:ascii="Times New Roman" w:hAnsi="Times New Roman" w:cs="Times New Roman"/>
        </w:rPr>
        <w:t xml:space="preserve">oup of associated species. In contrast, the number of occupied cells </w:t>
      </w:r>
      <w:r w:rsidR="00B1668B">
        <w:rPr>
          <w:rFonts w:ascii="Times New Roman" w:hAnsi="Times New Roman" w:cs="Times New Roman"/>
        </w:rPr>
        <w:t xml:space="preserve">continues to increase slowly for </w:t>
      </w:r>
      <w:r w:rsidR="00B1668B">
        <w:rPr>
          <w:rFonts w:ascii="Times New Roman" w:hAnsi="Times New Roman" w:cs="Times New Roman"/>
          <w:i/>
        </w:rPr>
        <w:t xml:space="preserve">F. </w:t>
      </w:r>
      <w:proofErr w:type="spellStart"/>
      <w:r w:rsidR="00B1668B">
        <w:rPr>
          <w:rFonts w:ascii="Times New Roman" w:hAnsi="Times New Roman" w:cs="Times New Roman"/>
          <w:i/>
        </w:rPr>
        <w:t>alnus</w:t>
      </w:r>
      <w:proofErr w:type="spellEnd"/>
      <w:r w:rsidR="00B1668B">
        <w:rPr>
          <w:rFonts w:ascii="Times New Roman" w:hAnsi="Times New Roman" w:cs="Times New Roman"/>
        </w:rPr>
        <w:t xml:space="preserve"> until approximately 1920.</w:t>
      </w:r>
    </w:p>
    <w:p w:rsidR="008621A7" w:rsidRDefault="006A1365" w:rsidP="008621A7">
      <w:pPr>
        <w:keepNext/>
      </w:pPr>
      <w:r>
        <w:rPr>
          <w:rFonts w:ascii="Times New Roman" w:hAnsi="Times New Roman" w:cs="Times New Roman"/>
          <w:b/>
          <w:noProof/>
        </w:rPr>
        <w:drawing>
          <wp:inline distT="0" distB="0" distL="0" distR="0">
            <wp:extent cx="4102408" cy="287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cells_through_time.pdf"/>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102408" cy="2871685"/>
                    </a:xfrm>
                    <a:prstGeom prst="rect">
                      <a:avLst/>
                    </a:prstGeom>
                  </pic:spPr>
                </pic:pic>
              </a:graphicData>
            </a:graphic>
          </wp:inline>
        </w:drawing>
      </w:r>
    </w:p>
    <w:p w:rsidR="00D21E84" w:rsidRPr="002413C8" w:rsidRDefault="008621A7" w:rsidP="008621A7">
      <w:pPr>
        <w:pStyle w:val="Caption"/>
        <w:rPr>
          <w:rFonts w:ascii="Times New Roman" w:hAnsi="Times New Roman" w:cs="Times New Roman"/>
          <w:b w:val="0"/>
          <w:color w:val="auto"/>
          <w:sz w:val="22"/>
          <w:szCs w:val="22"/>
        </w:rPr>
      </w:pPr>
      <w:r w:rsidRPr="002413C8">
        <w:rPr>
          <w:rFonts w:ascii="Times New Roman" w:hAnsi="Times New Roman" w:cs="Times New Roman"/>
          <w:color w:val="auto"/>
          <w:sz w:val="22"/>
          <w:szCs w:val="22"/>
        </w:rPr>
        <w:t xml:space="preserve">Figure </w:t>
      </w:r>
      <w:r w:rsidR="008C03AF" w:rsidRPr="002413C8">
        <w:rPr>
          <w:rFonts w:ascii="Times New Roman" w:hAnsi="Times New Roman" w:cs="Times New Roman"/>
          <w:color w:val="auto"/>
          <w:sz w:val="22"/>
          <w:szCs w:val="22"/>
        </w:rPr>
        <w:fldChar w:fldCharType="begin"/>
      </w:r>
      <w:r w:rsidRPr="002413C8">
        <w:rPr>
          <w:rFonts w:ascii="Times New Roman" w:hAnsi="Times New Roman" w:cs="Times New Roman"/>
          <w:color w:val="auto"/>
          <w:sz w:val="22"/>
          <w:szCs w:val="22"/>
        </w:rPr>
        <w:instrText xml:space="preserve"> SEQ Figure \* ARABIC </w:instrText>
      </w:r>
      <w:r w:rsidR="008C03AF" w:rsidRPr="002413C8">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7</w:t>
      </w:r>
      <w:r w:rsidR="008C03AF" w:rsidRPr="002413C8">
        <w:rPr>
          <w:rFonts w:ascii="Times New Roman" w:hAnsi="Times New Roman" w:cs="Times New Roman"/>
          <w:color w:val="auto"/>
          <w:sz w:val="22"/>
          <w:szCs w:val="22"/>
        </w:rPr>
        <w:fldChar w:fldCharType="end"/>
      </w:r>
      <w:r w:rsidR="00CF7F8B" w:rsidRPr="002413C8">
        <w:rPr>
          <w:rFonts w:ascii="Times New Roman" w:hAnsi="Times New Roman" w:cs="Times New Roman"/>
          <w:color w:val="auto"/>
          <w:sz w:val="22"/>
          <w:szCs w:val="22"/>
        </w:rPr>
        <w:t xml:space="preserve">. </w:t>
      </w:r>
      <w:r w:rsidR="00CF7F8B" w:rsidRPr="002413C8">
        <w:rPr>
          <w:rFonts w:ascii="Times New Roman" w:hAnsi="Times New Roman" w:cs="Times New Roman"/>
          <w:b w:val="0"/>
          <w:color w:val="auto"/>
          <w:sz w:val="22"/>
          <w:szCs w:val="22"/>
        </w:rPr>
        <w:t>Cu</w:t>
      </w:r>
      <w:r w:rsidRPr="002413C8">
        <w:rPr>
          <w:rFonts w:ascii="Times New Roman" w:hAnsi="Times New Roman" w:cs="Times New Roman"/>
          <w:b w:val="0"/>
          <w:color w:val="auto"/>
          <w:sz w:val="22"/>
          <w:szCs w:val="22"/>
        </w:rPr>
        <w:t>mulative number of grid cells occupied through time</w:t>
      </w:r>
    </w:p>
    <w:p w:rsidR="00CF7F8B" w:rsidRDefault="00A00865">
      <w:pPr>
        <w:rPr>
          <w:rFonts w:ascii="Times New Roman" w:hAnsi="Times New Roman" w:cs="Times New Roman"/>
        </w:rPr>
      </w:pPr>
      <w:r>
        <w:rPr>
          <w:rFonts w:ascii="Times New Roman" w:hAnsi="Times New Roman" w:cs="Times New Roman"/>
        </w:rPr>
        <w:t>A plot of</w:t>
      </w:r>
      <w:r w:rsidR="002413C8">
        <w:rPr>
          <w:rFonts w:ascii="Times New Roman" w:hAnsi="Times New Roman" w:cs="Times New Roman"/>
        </w:rPr>
        <w:t xml:space="preserve"> the square root of cumulative occupied grid cells versus time supports a departure from a simple diffusion model of spatial spread in historical presence records</w:t>
      </w:r>
      <w:r w:rsidR="005F0C12">
        <w:rPr>
          <w:rFonts w:ascii="Times New Roman" w:hAnsi="Times New Roman" w:cs="Times New Roman"/>
        </w:rPr>
        <w:t xml:space="preserve"> (Figure </w:t>
      </w:r>
      <w:proofErr w:type="spellStart"/>
      <w:r w:rsidR="005F0C12">
        <w:rPr>
          <w:rFonts w:ascii="Times New Roman" w:hAnsi="Times New Roman" w:cs="Times New Roman"/>
        </w:rPr>
        <w:t>Sqrt</w:t>
      </w:r>
      <w:proofErr w:type="spellEnd"/>
      <w:r w:rsidR="005F0C12">
        <w:rPr>
          <w:rFonts w:ascii="Times New Roman" w:hAnsi="Times New Roman" w:cs="Times New Roman"/>
        </w:rPr>
        <w:t xml:space="preserve"> Cum Grid Cells)</w:t>
      </w:r>
      <w:r w:rsidR="002413C8">
        <w:rPr>
          <w:rFonts w:ascii="Times New Roman" w:hAnsi="Times New Roman" w:cs="Times New Roman"/>
        </w:rPr>
        <w:t xml:space="preserve">. </w:t>
      </w:r>
      <w:r>
        <w:rPr>
          <w:rFonts w:ascii="Times New Roman" w:hAnsi="Times New Roman" w:cs="Times New Roman"/>
        </w:rPr>
        <w:t xml:space="preserve">If a random diffusion process governed the spatial spread of herbaria record locations, a linear regression would be the best-fit model of the square-root of cumulative records versus time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8C03AF">
        <w:rPr>
          <w:rFonts w:ascii="Times New Roman" w:hAnsi="Times New Roman" w:cs="Times New Roman"/>
        </w:rPr>
        <w:fldChar w:fldCharType="separate"/>
      </w:r>
      <w:r w:rsidRPr="00A00865">
        <w:rPr>
          <w:rFonts w:ascii="Times New Roman" w:hAnsi="Times New Roman" w:cs="Times New Roman"/>
          <w:noProof/>
        </w:rPr>
        <w:t>(Crooks &amp; Soulé 1999)</w:t>
      </w:r>
      <w:r w:rsidR="008C03AF">
        <w:rPr>
          <w:rFonts w:ascii="Times New Roman" w:hAnsi="Times New Roman" w:cs="Times New Roman"/>
        </w:rPr>
        <w:fldChar w:fldCharType="end"/>
      </w:r>
      <w:r>
        <w:rPr>
          <w:rFonts w:ascii="Times New Roman" w:hAnsi="Times New Roman" w:cs="Times New Roman"/>
        </w:rPr>
        <w:t>. In contrast, t</w:t>
      </w:r>
      <w:r w:rsidR="002413C8">
        <w:rPr>
          <w:rFonts w:ascii="Times New Roman" w:hAnsi="Times New Roman" w:cs="Times New Roman"/>
        </w:rPr>
        <w:t>he best-fit regression models of the</w:t>
      </w:r>
      <w:r w:rsidR="00AF2B79">
        <w:rPr>
          <w:rFonts w:ascii="Times New Roman" w:hAnsi="Times New Roman" w:cs="Times New Roman"/>
        </w:rPr>
        <w:t xml:space="preserve"> square-</w:t>
      </w:r>
      <w:r w:rsidR="00CF7F8B">
        <w:rPr>
          <w:rFonts w:ascii="Times New Roman" w:hAnsi="Times New Roman" w:cs="Times New Roman"/>
        </w:rPr>
        <w:t xml:space="preserve">root of the cumulative number of </w:t>
      </w:r>
      <w:r w:rsidR="002413C8">
        <w:rPr>
          <w:rFonts w:ascii="Times New Roman" w:hAnsi="Times New Roman" w:cs="Times New Roman"/>
        </w:rPr>
        <w:t xml:space="preserve">grid cells occupied, with year as the predictor variable, were a quadratic polynomial regression for </w:t>
      </w:r>
      <w:r w:rsidR="002413C8">
        <w:rPr>
          <w:rFonts w:ascii="Times New Roman" w:hAnsi="Times New Roman" w:cs="Times New Roman"/>
          <w:i/>
        </w:rPr>
        <w:t xml:space="preserve">F. </w:t>
      </w:r>
      <w:proofErr w:type="spellStart"/>
      <w:r w:rsidR="002413C8">
        <w:rPr>
          <w:rFonts w:ascii="Times New Roman" w:hAnsi="Times New Roman" w:cs="Times New Roman"/>
          <w:i/>
        </w:rPr>
        <w:t>alnus</w:t>
      </w:r>
      <w:proofErr w:type="spellEnd"/>
      <w:r w:rsidR="002413C8">
        <w:rPr>
          <w:rFonts w:ascii="Times New Roman" w:hAnsi="Times New Roman" w:cs="Times New Roman"/>
        </w:rPr>
        <w:t xml:space="preserve"> </w:t>
      </w:r>
      <w:r w:rsidR="00871CC8">
        <w:rPr>
          <w:rFonts w:ascii="Times New Roman" w:hAnsi="Times New Roman" w:cs="Times New Roman"/>
        </w:rPr>
        <w:t>(R</w:t>
      </w:r>
      <w:r w:rsidR="00871CC8">
        <w:rPr>
          <w:rFonts w:ascii="Times New Roman" w:hAnsi="Times New Roman" w:cs="Times New Roman"/>
          <w:vertAlign w:val="superscript"/>
        </w:rPr>
        <w:t>2</w:t>
      </w:r>
      <w:r w:rsidR="00871CC8">
        <w:rPr>
          <w:rFonts w:ascii="Times New Roman" w:hAnsi="Times New Roman" w:cs="Times New Roman"/>
        </w:rPr>
        <w:t xml:space="preserve"> = 0.996, P &lt;&lt; 0.05) </w:t>
      </w:r>
      <w:r w:rsidR="002413C8">
        <w:rPr>
          <w:rFonts w:ascii="Times New Roman" w:hAnsi="Times New Roman" w:cs="Times New Roman"/>
        </w:rPr>
        <w:t>and a cubic polynomial regression for the group of associated species</w:t>
      </w:r>
      <w:r w:rsidR="00871CC8">
        <w:rPr>
          <w:rFonts w:ascii="Times New Roman" w:hAnsi="Times New Roman" w:cs="Times New Roman"/>
        </w:rPr>
        <w:t xml:space="preserve"> (R</w:t>
      </w:r>
      <w:r w:rsidR="00871CC8">
        <w:rPr>
          <w:rFonts w:ascii="Times New Roman" w:hAnsi="Times New Roman" w:cs="Times New Roman"/>
          <w:vertAlign w:val="superscript"/>
        </w:rPr>
        <w:t>2</w:t>
      </w:r>
      <w:r w:rsidR="00D34CE0">
        <w:rPr>
          <w:rFonts w:ascii="Times New Roman" w:hAnsi="Times New Roman" w:cs="Times New Roman"/>
        </w:rPr>
        <w:t xml:space="preserve"> = 0.990, P &lt;&lt;</w:t>
      </w:r>
      <w:r w:rsidR="00871CC8">
        <w:rPr>
          <w:rFonts w:ascii="Times New Roman" w:hAnsi="Times New Roman" w:cs="Times New Roman"/>
        </w:rPr>
        <w:t xml:space="preserve"> 0.05)</w:t>
      </w:r>
      <w:r w:rsidR="002413C8">
        <w:rPr>
          <w:rFonts w:ascii="Times New Roman" w:hAnsi="Times New Roman" w:cs="Times New Roman"/>
        </w:rPr>
        <w:t>, both indicating a departure from linearity.</w:t>
      </w:r>
    </w:p>
    <w:p w:rsidR="002413C8" w:rsidRDefault="002413C8">
      <w:pPr>
        <w:rPr>
          <w:rFonts w:ascii="Times New Roman" w:hAnsi="Times New Roman" w:cs="Times New Roman"/>
        </w:rPr>
      </w:pPr>
    </w:p>
    <w:p w:rsidR="00F94045" w:rsidRDefault="002413C8" w:rsidP="00F94045">
      <w:pPr>
        <w:keepNext/>
      </w:pPr>
      <w:r>
        <w:rPr>
          <w:rFonts w:ascii="Times New Roman" w:hAnsi="Times New Roman" w:cs="Times New Roman"/>
          <w:noProof/>
        </w:rPr>
        <w:lastRenderedPageBreak/>
        <w:drawing>
          <wp:inline distT="0" distB="0" distL="0" distR="0">
            <wp:extent cx="5810249" cy="406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t_Cumm_GridCells_with_Fits.pdf"/>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814708" cy="4070296"/>
                    </a:xfrm>
                    <a:prstGeom prst="rect">
                      <a:avLst/>
                    </a:prstGeom>
                  </pic:spPr>
                </pic:pic>
              </a:graphicData>
            </a:graphic>
          </wp:inline>
        </w:drawing>
      </w:r>
    </w:p>
    <w:p w:rsidR="009251DE" w:rsidRPr="009251DE" w:rsidRDefault="00F94045" w:rsidP="009251DE">
      <w:pPr>
        <w:pStyle w:val="Caption"/>
        <w:rPr>
          <w:rFonts w:ascii="Times New Roman" w:hAnsi="Times New Roman" w:cs="Times New Roman"/>
          <w:color w:val="auto"/>
          <w:sz w:val="22"/>
          <w:szCs w:val="22"/>
        </w:rPr>
      </w:pPr>
      <w:r w:rsidRPr="00F94045">
        <w:rPr>
          <w:rFonts w:ascii="Times New Roman" w:hAnsi="Times New Roman" w:cs="Times New Roman"/>
          <w:color w:val="auto"/>
          <w:sz w:val="22"/>
          <w:szCs w:val="22"/>
        </w:rPr>
        <w:t xml:space="preserve">Figure </w:t>
      </w:r>
      <w:r w:rsidR="008C03AF" w:rsidRPr="00F94045">
        <w:rPr>
          <w:rFonts w:ascii="Times New Roman" w:hAnsi="Times New Roman" w:cs="Times New Roman"/>
          <w:color w:val="auto"/>
          <w:sz w:val="22"/>
          <w:szCs w:val="22"/>
        </w:rPr>
        <w:fldChar w:fldCharType="begin"/>
      </w:r>
      <w:r w:rsidRPr="00F94045">
        <w:rPr>
          <w:rFonts w:ascii="Times New Roman" w:hAnsi="Times New Roman" w:cs="Times New Roman"/>
          <w:color w:val="auto"/>
          <w:sz w:val="22"/>
          <w:szCs w:val="22"/>
        </w:rPr>
        <w:instrText xml:space="preserve"> SEQ Figure \* ARABIC </w:instrText>
      </w:r>
      <w:r w:rsidR="008C03AF" w:rsidRPr="00F94045">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8</w:t>
      </w:r>
      <w:r w:rsidR="008C03AF" w:rsidRPr="00F94045">
        <w:rPr>
          <w:rFonts w:ascii="Times New Roman" w:hAnsi="Times New Roman" w:cs="Times New Roman"/>
          <w:color w:val="auto"/>
          <w:sz w:val="22"/>
          <w:szCs w:val="22"/>
        </w:rPr>
        <w:fldChar w:fldCharType="end"/>
      </w:r>
      <w:r w:rsidRPr="00F94045">
        <w:rPr>
          <w:rFonts w:ascii="Times New Roman" w:hAnsi="Times New Roman" w:cs="Times New Roman"/>
          <w:color w:val="auto"/>
          <w:sz w:val="22"/>
          <w:szCs w:val="22"/>
        </w:rPr>
        <w:t xml:space="preserve">. </w:t>
      </w:r>
      <w:r w:rsidRPr="00F94045">
        <w:rPr>
          <w:rFonts w:ascii="Times New Roman" w:hAnsi="Times New Roman" w:cs="Times New Roman"/>
          <w:b w:val="0"/>
          <w:color w:val="auto"/>
          <w:sz w:val="22"/>
          <w:szCs w:val="22"/>
        </w:rPr>
        <w:t>Squ</w:t>
      </w:r>
      <w:r w:rsidR="00D87A38">
        <w:rPr>
          <w:rFonts w:ascii="Times New Roman" w:hAnsi="Times New Roman" w:cs="Times New Roman"/>
          <w:b w:val="0"/>
          <w:color w:val="auto"/>
          <w:sz w:val="22"/>
          <w:szCs w:val="22"/>
        </w:rPr>
        <w:t>a</w:t>
      </w:r>
      <w:r w:rsidRPr="00F94045">
        <w:rPr>
          <w:rFonts w:ascii="Times New Roman" w:hAnsi="Times New Roman" w:cs="Times New Roman"/>
          <w:b w:val="0"/>
          <w:color w:val="auto"/>
          <w:sz w:val="22"/>
          <w:szCs w:val="22"/>
        </w:rPr>
        <w:t>re root of the cumulative number of grid cells through time</w:t>
      </w:r>
      <w:ins w:id="21" w:author="H. Resit Akcakaya" w:date="2013-06-06T12:09:00Z">
        <w:r w:rsidR="00406776">
          <w:rPr>
            <w:rFonts w:ascii="Times New Roman" w:hAnsi="Times New Roman" w:cs="Times New Roman"/>
            <w:b w:val="0"/>
            <w:color w:val="auto"/>
            <w:sz w:val="22"/>
            <w:szCs w:val="22"/>
          </w:rPr>
          <w:t xml:space="preserve"> </w:t>
        </w:r>
        <w:r w:rsidR="00406776">
          <w:rPr>
            <w:rFonts w:ascii="Times New Roman" w:hAnsi="Times New Roman" w:cs="Times New Roman"/>
            <w:b w:val="0"/>
            <w:color w:val="auto"/>
            <w:sz w:val="22"/>
            <w:szCs w:val="22"/>
          </w:rPr>
          <w:t>(dots), linear regression lines (solid lines) and</w:t>
        </w:r>
        <w:r w:rsidR="00406776">
          <w:rPr>
            <w:rFonts w:ascii="Times New Roman" w:hAnsi="Times New Roman" w:cs="Times New Roman"/>
            <w:b w:val="0"/>
            <w:color w:val="auto"/>
            <w:sz w:val="22"/>
            <w:szCs w:val="22"/>
          </w:rPr>
          <w:t xml:space="preserve"> </w:t>
        </w:r>
      </w:ins>
      <w:del w:id="22" w:author="H. Resit Akcakaya" w:date="2013-06-06T12:08:00Z">
        <w:r w:rsidRPr="00F94045" w:rsidDel="00406776">
          <w:rPr>
            <w:rFonts w:ascii="Times New Roman" w:hAnsi="Times New Roman" w:cs="Times New Roman"/>
            <w:b w:val="0"/>
            <w:color w:val="auto"/>
            <w:sz w:val="22"/>
            <w:szCs w:val="22"/>
          </w:rPr>
          <w:delText>.</w:delText>
        </w:r>
        <w:r w:rsidDel="00406776">
          <w:rPr>
            <w:rFonts w:ascii="Times New Roman" w:hAnsi="Times New Roman" w:cs="Times New Roman"/>
            <w:b w:val="0"/>
            <w:color w:val="auto"/>
            <w:sz w:val="22"/>
            <w:szCs w:val="22"/>
          </w:rPr>
          <w:delText xml:space="preserve"> Shown here are the linear an</w:delText>
        </w:r>
        <w:r w:rsidR="00D87A38" w:rsidDel="00406776">
          <w:rPr>
            <w:rFonts w:ascii="Times New Roman" w:hAnsi="Times New Roman" w:cs="Times New Roman"/>
            <w:b w:val="0"/>
            <w:color w:val="auto"/>
            <w:sz w:val="22"/>
            <w:szCs w:val="22"/>
          </w:rPr>
          <w:delText xml:space="preserve">d </w:delText>
        </w:r>
      </w:del>
      <w:r w:rsidR="00D87A38">
        <w:rPr>
          <w:rFonts w:ascii="Times New Roman" w:hAnsi="Times New Roman" w:cs="Times New Roman"/>
          <w:b w:val="0"/>
          <w:color w:val="auto"/>
          <w:sz w:val="22"/>
          <w:szCs w:val="22"/>
        </w:rPr>
        <w:t xml:space="preserve">polynomial regression lines </w:t>
      </w:r>
      <w:ins w:id="23" w:author="H. Resit Akcakaya" w:date="2013-06-06T12:09:00Z">
        <w:r w:rsidR="00406776">
          <w:rPr>
            <w:rFonts w:ascii="Times New Roman" w:hAnsi="Times New Roman" w:cs="Times New Roman"/>
            <w:b w:val="0"/>
            <w:color w:val="auto"/>
            <w:sz w:val="22"/>
            <w:szCs w:val="22"/>
          </w:rPr>
          <w:t>(dashed lines)</w:t>
        </w:r>
      </w:ins>
      <w:ins w:id="24" w:author="H. Resit Akcakaya" w:date="2013-06-06T12:10:00Z">
        <w:r w:rsidR="00406776">
          <w:rPr>
            <w:rFonts w:ascii="Times New Roman" w:hAnsi="Times New Roman" w:cs="Times New Roman"/>
            <w:b w:val="0"/>
            <w:color w:val="auto"/>
            <w:sz w:val="22"/>
            <w:szCs w:val="22"/>
          </w:rPr>
          <w:t xml:space="preserve">.  </w:t>
        </w:r>
      </w:ins>
      <w:del w:id="25" w:author="H. Resit Akcakaya" w:date="2013-06-06T12:10:00Z">
        <w:r w:rsidR="00D87A38" w:rsidDel="00406776">
          <w:rPr>
            <w:rFonts w:ascii="Times New Roman" w:hAnsi="Times New Roman" w:cs="Times New Roman"/>
            <w:b w:val="0"/>
            <w:color w:val="auto"/>
            <w:sz w:val="22"/>
            <w:szCs w:val="22"/>
          </w:rPr>
          <w:delText>for</w:delText>
        </w:r>
        <w:r w:rsidDel="00406776">
          <w:rPr>
            <w:rFonts w:ascii="Times New Roman" w:hAnsi="Times New Roman" w:cs="Times New Roman"/>
            <w:b w:val="0"/>
            <w:color w:val="auto"/>
            <w:sz w:val="22"/>
            <w:szCs w:val="22"/>
          </w:rPr>
          <w:delText xml:space="preserve"> a model</w:delText>
        </w:r>
        <w:r w:rsidR="00D87A38" w:rsidDel="00406776">
          <w:rPr>
            <w:rFonts w:ascii="Times New Roman" w:hAnsi="Times New Roman" w:cs="Times New Roman"/>
            <w:b w:val="0"/>
            <w:color w:val="auto"/>
            <w:sz w:val="22"/>
            <w:szCs w:val="22"/>
          </w:rPr>
          <w:delText>s</w:delText>
        </w:r>
        <w:r w:rsidDel="00406776">
          <w:rPr>
            <w:rFonts w:ascii="Times New Roman" w:hAnsi="Times New Roman" w:cs="Times New Roman"/>
            <w:b w:val="0"/>
            <w:color w:val="auto"/>
            <w:sz w:val="22"/>
            <w:szCs w:val="22"/>
          </w:rPr>
          <w:delText xml:space="preserve"> using year as a predictor variable and the square root of the cumulative number of grid cells occupied as the response variable. </w:delText>
        </w:r>
      </w:del>
      <w:r>
        <w:rPr>
          <w:rFonts w:ascii="Times New Roman" w:hAnsi="Times New Roman" w:cs="Times New Roman"/>
          <w:b w:val="0"/>
          <w:color w:val="auto"/>
          <w:sz w:val="22"/>
          <w:szCs w:val="22"/>
        </w:rPr>
        <w:t xml:space="preserve">Linear regression predictions are shown for both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i/>
          <w:color w:val="auto"/>
          <w:sz w:val="22"/>
          <w:szCs w:val="22"/>
        </w:rPr>
        <w:t xml:space="preserve"> </w:t>
      </w:r>
      <w:r>
        <w:rPr>
          <w:rFonts w:ascii="Times New Roman" w:hAnsi="Times New Roman" w:cs="Times New Roman"/>
          <w:b w:val="0"/>
          <w:color w:val="auto"/>
          <w:sz w:val="22"/>
          <w:szCs w:val="22"/>
        </w:rPr>
        <w:t xml:space="preserve">and the group of associated species. The best-fit polynomial regression fit is shown for each set (quadratic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and cubic for t</w:t>
      </w:r>
      <w:r w:rsidR="009251DE">
        <w:rPr>
          <w:rFonts w:ascii="Times New Roman" w:hAnsi="Times New Roman" w:cs="Times New Roman"/>
          <w:b w:val="0"/>
          <w:color w:val="auto"/>
          <w:sz w:val="22"/>
          <w:szCs w:val="22"/>
        </w:rPr>
        <w:t>he group of associated species)</w:t>
      </w:r>
    </w:p>
    <w:p w:rsidR="00D87934" w:rsidRPr="00E10704" w:rsidRDefault="007E7C21">
      <w:pPr>
        <w:rPr>
          <w:rFonts w:ascii="Times New Roman" w:hAnsi="Times New Roman" w:cs="Times New Roman"/>
          <w:b/>
          <w:highlight w:val="yellow"/>
        </w:rPr>
      </w:pPr>
      <w:r>
        <w:rPr>
          <w:rFonts w:ascii="Times New Roman" w:hAnsi="Times New Roman" w:cs="Times New Roman"/>
        </w:rPr>
        <w:t xml:space="preserve">The ratio between the cumulative number of grid cells of </w:t>
      </w:r>
      <w:r w:rsidRPr="007E7C21">
        <w:rPr>
          <w:rFonts w:ascii="Times New Roman" w:hAnsi="Times New Roman" w:cs="Times New Roman"/>
          <w:i/>
          <w:iCs/>
        </w:rPr>
        <w:t xml:space="preserve">F. </w:t>
      </w:r>
      <w:proofErr w:type="spellStart"/>
      <w:r w:rsidRPr="007E7C21">
        <w:rPr>
          <w:rFonts w:ascii="Times New Roman" w:hAnsi="Times New Roman" w:cs="Times New Roman"/>
          <w:i/>
          <w:iCs/>
        </w:rPr>
        <w:t>alnus</w:t>
      </w:r>
      <w:proofErr w:type="spellEnd"/>
      <w:r>
        <w:rPr>
          <w:rFonts w:ascii="Times New Roman" w:hAnsi="Times New Roman" w:cs="Times New Roman"/>
        </w:rPr>
        <w:t xml:space="preserve"> and associate</w:t>
      </w:r>
      <w:r w:rsidR="00AF2B79">
        <w:rPr>
          <w:rFonts w:ascii="Times New Roman" w:hAnsi="Times New Roman" w:cs="Times New Roman"/>
        </w:rPr>
        <w:t>d</w:t>
      </w:r>
      <w:r>
        <w:rPr>
          <w:rFonts w:ascii="Times New Roman" w:hAnsi="Times New Roman" w:cs="Times New Roman"/>
        </w:rPr>
        <w:t xml:space="preserve"> species</w:t>
      </w:r>
      <w:r w:rsidR="00204AC3">
        <w:rPr>
          <w:rFonts w:ascii="Times New Roman" w:hAnsi="Times New Roman" w:cs="Times New Roman"/>
        </w:rPr>
        <w:t xml:space="preserve"> </w:t>
      </w:r>
      <w:r>
        <w:rPr>
          <w:rFonts w:ascii="Times New Roman" w:hAnsi="Times New Roman" w:cs="Times New Roman"/>
        </w:rPr>
        <w:t xml:space="preserve">shows </w:t>
      </w:r>
      <w:r w:rsidR="00E0223A">
        <w:rPr>
          <w:rFonts w:ascii="Times New Roman" w:hAnsi="Times New Roman" w:cs="Times New Roman"/>
        </w:rPr>
        <w:t xml:space="preserve">that the rate at which </w:t>
      </w:r>
      <w:r w:rsidR="00E0223A">
        <w:rPr>
          <w:rFonts w:ascii="Times New Roman" w:hAnsi="Times New Roman" w:cs="Times New Roman"/>
          <w:i/>
        </w:rPr>
        <w:t xml:space="preserve">F. </w:t>
      </w:r>
      <w:proofErr w:type="spellStart"/>
      <w:r w:rsidR="00E0223A" w:rsidRPr="00E0223A">
        <w:rPr>
          <w:rFonts w:ascii="Times New Roman" w:hAnsi="Times New Roman" w:cs="Times New Roman"/>
          <w:i/>
        </w:rPr>
        <w:t>alnus</w:t>
      </w:r>
      <w:proofErr w:type="spellEnd"/>
      <w:r w:rsidR="00E0223A">
        <w:rPr>
          <w:rFonts w:ascii="Times New Roman" w:hAnsi="Times New Roman" w:cs="Times New Roman"/>
        </w:rPr>
        <w:t xml:space="preserve"> increased in area of occurrence is greater than the rate of increase in the area of occurrence for the group of associated species</w:t>
      </w:r>
      <w:r>
        <w:rPr>
          <w:rFonts w:ascii="Times New Roman" w:hAnsi="Times New Roman" w:cs="Times New Roman"/>
        </w:rPr>
        <w:t xml:space="preserve"> </w:t>
      </w:r>
      <w:r w:rsidR="00E0223A">
        <w:rPr>
          <w:rFonts w:ascii="Times New Roman" w:hAnsi="Times New Roman" w:cs="Times New Roman"/>
        </w:rPr>
        <w:t>(</w:t>
      </w:r>
      <w:commentRangeStart w:id="26"/>
      <w:r w:rsidR="00E0223A">
        <w:rPr>
          <w:rFonts w:ascii="Times New Roman" w:hAnsi="Times New Roman" w:cs="Times New Roman"/>
        </w:rPr>
        <w:t>Figure RATIO CUMMULATIVE</w:t>
      </w:r>
      <w:commentRangeEnd w:id="26"/>
      <w:r w:rsidR="00406776">
        <w:rPr>
          <w:rStyle w:val="CommentReference"/>
        </w:rPr>
        <w:commentReference w:id="26"/>
      </w:r>
      <w:r w:rsidR="00E0223A">
        <w:rPr>
          <w:rFonts w:ascii="Times New Roman" w:hAnsi="Times New Roman" w:cs="Times New Roman"/>
        </w:rPr>
        <w:t xml:space="preserve">). </w:t>
      </w:r>
      <w:r w:rsidR="00E10704">
        <w:rPr>
          <w:rFonts w:ascii="Times New Roman" w:hAnsi="Times New Roman" w:cs="Times New Roman"/>
        </w:rPr>
        <w:t xml:space="preserve">After approximately 1910, </w:t>
      </w:r>
      <w:r w:rsidR="00E10704">
        <w:rPr>
          <w:rFonts w:ascii="Times New Roman" w:hAnsi="Times New Roman" w:cs="Times New Roman"/>
          <w:i/>
        </w:rPr>
        <w:t xml:space="preserve">F. </w:t>
      </w:r>
      <w:proofErr w:type="spellStart"/>
      <w:r w:rsidR="00E10704">
        <w:rPr>
          <w:rFonts w:ascii="Times New Roman" w:hAnsi="Times New Roman" w:cs="Times New Roman"/>
          <w:i/>
        </w:rPr>
        <w:t>alnus</w:t>
      </w:r>
      <w:proofErr w:type="spellEnd"/>
      <w:r w:rsidR="00E10704">
        <w:rPr>
          <w:rFonts w:ascii="Times New Roman" w:hAnsi="Times New Roman" w:cs="Times New Roman"/>
        </w:rPr>
        <w:t xml:space="preserve"> is continually increasing in area of occupancy at a rate greater than the associated specie</w:t>
      </w:r>
      <w:r w:rsidR="00E65CAE">
        <w:rPr>
          <w:rFonts w:ascii="Times New Roman" w:hAnsi="Times New Roman" w:cs="Times New Roman"/>
        </w:rPr>
        <w:t>s.</w:t>
      </w:r>
    </w:p>
    <w:p w:rsidR="00D755FE" w:rsidRPr="002D1BEA" w:rsidRDefault="00D755FE">
      <w:pPr>
        <w:rPr>
          <w:rFonts w:ascii="Times New Roman" w:hAnsi="Times New Roman" w:cs="Times New Roman"/>
          <w:b/>
        </w:rPr>
      </w:pPr>
    </w:p>
    <w:p w:rsidR="0044376A" w:rsidRDefault="008522D2" w:rsidP="0044376A">
      <w:pPr>
        <w:keepNext/>
      </w:pPr>
      <w:r>
        <w:rPr>
          <w:rFonts w:ascii="Times New Roman" w:hAnsi="Times New Roman" w:cs="Times New Roman"/>
          <w:b/>
          <w:noProof/>
        </w:rPr>
        <w:lastRenderedPageBreak/>
        <w:drawing>
          <wp:inline distT="0" distB="0" distL="0" distR="0">
            <wp:extent cx="5717440" cy="4002207"/>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GBIF_All_ratio.pdf"/>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717440" cy="4002207"/>
                    </a:xfrm>
                    <a:prstGeom prst="rect">
                      <a:avLst/>
                    </a:prstGeom>
                  </pic:spPr>
                </pic:pic>
              </a:graphicData>
            </a:graphic>
          </wp:inline>
        </w:drawing>
      </w:r>
    </w:p>
    <w:p w:rsidR="008522D2" w:rsidRPr="00E4544F" w:rsidRDefault="0044376A" w:rsidP="0044376A">
      <w:pPr>
        <w:pStyle w:val="Caption"/>
        <w:rPr>
          <w:rFonts w:ascii="Times New Roman" w:hAnsi="Times New Roman" w:cs="Times New Roman"/>
          <w:b w:val="0"/>
          <w:color w:val="auto"/>
          <w:sz w:val="22"/>
          <w:szCs w:val="22"/>
        </w:rPr>
      </w:pPr>
      <w:r w:rsidRPr="00E4544F">
        <w:rPr>
          <w:rFonts w:ascii="Times New Roman" w:hAnsi="Times New Roman" w:cs="Times New Roman"/>
          <w:color w:val="auto"/>
          <w:sz w:val="22"/>
          <w:szCs w:val="22"/>
        </w:rPr>
        <w:t xml:space="preserve">Figure </w:t>
      </w:r>
      <w:r w:rsidR="008C03AF" w:rsidRPr="00E4544F">
        <w:rPr>
          <w:rFonts w:ascii="Times New Roman" w:hAnsi="Times New Roman" w:cs="Times New Roman"/>
          <w:color w:val="auto"/>
          <w:sz w:val="22"/>
          <w:szCs w:val="22"/>
        </w:rPr>
        <w:fldChar w:fldCharType="begin"/>
      </w:r>
      <w:r w:rsidRPr="00E4544F">
        <w:rPr>
          <w:rFonts w:ascii="Times New Roman" w:hAnsi="Times New Roman" w:cs="Times New Roman"/>
          <w:color w:val="auto"/>
          <w:sz w:val="22"/>
          <w:szCs w:val="22"/>
        </w:rPr>
        <w:instrText xml:space="preserve"> SEQ Figure \* ARABIC </w:instrText>
      </w:r>
      <w:r w:rsidR="008C03AF" w:rsidRPr="00E4544F">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9</w:t>
      </w:r>
      <w:r w:rsidR="008C03AF" w:rsidRPr="00E4544F">
        <w:rPr>
          <w:rFonts w:ascii="Times New Roman" w:hAnsi="Times New Roman" w:cs="Times New Roman"/>
          <w:color w:val="auto"/>
          <w:sz w:val="22"/>
          <w:szCs w:val="22"/>
        </w:rPr>
        <w:fldChar w:fldCharType="end"/>
      </w:r>
      <w:r w:rsidRPr="00E4544F">
        <w:rPr>
          <w:rFonts w:ascii="Times New Roman" w:hAnsi="Times New Roman" w:cs="Times New Roman"/>
          <w:color w:val="auto"/>
          <w:sz w:val="22"/>
          <w:szCs w:val="22"/>
        </w:rPr>
        <w:t xml:space="preserve">. </w:t>
      </w:r>
      <w:r w:rsidRPr="00E4544F">
        <w:rPr>
          <w:rFonts w:ascii="Times New Roman" w:hAnsi="Times New Roman" w:cs="Times New Roman"/>
          <w:b w:val="0"/>
          <w:color w:val="auto"/>
          <w:sz w:val="22"/>
          <w:szCs w:val="22"/>
        </w:rPr>
        <w:t xml:space="preserve">RATIO OVERLAP - Ratio of </w:t>
      </w:r>
      <w:r w:rsidR="00E4544F">
        <w:rPr>
          <w:rFonts w:ascii="Times New Roman" w:hAnsi="Times New Roman" w:cs="Times New Roman"/>
          <w:b w:val="0"/>
          <w:color w:val="auto"/>
          <w:sz w:val="22"/>
          <w:szCs w:val="22"/>
        </w:rPr>
        <w:t xml:space="preserve">square root of the 5 arc min </w:t>
      </w:r>
      <w:r w:rsidRPr="00E4544F">
        <w:rPr>
          <w:rFonts w:ascii="Times New Roman" w:hAnsi="Times New Roman" w:cs="Times New Roman"/>
          <w:b w:val="0"/>
          <w:color w:val="auto"/>
          <w:sz w:val="22"/>
          <w:szCs w:val="22"/>
        </w:rPr>
        <w:t xml:space="preserve">grid cells occupied by </w:t>
      </w:r>
      <w:r w:rsidRPr="00E4544F">
        <w:rPr>
          <w:rFonts w:ascii="Times New Roman" w:hAnsi="Times New Roman" w:cs="Times New Roman"/>
          <w:b w:val="0"/>
          <w:i/>
          <w:color w:val="auto"/>
          <w:sz w:val="22"/>
          <w:szCs w:val="22"/>
        </w:rPr>
        <w:t xml:space="preserve">F. </w:t>
      </w:r>
      <w:proofErr w:type="spellStart"/>
      <w:r w:rsidRPr="00E4544F">
        <w:rPr>
          <w:rFonts w:ascii="Times New Roman" w:hAnsi="Times New Roman" w:cs="Times New Roman"/>
          <w:b w:val="0"/>
          <w:i/>
          <w:color w:val="auto"/>
          <w:sz w:val="22"/>
          <w:szCs w:val="22"/>
        </w:rPr>
        <w:t>alnus</w:t>
      </w:r>
      <w:proofErr w:type="spellEnd"/>
      <w:r w:rsidRPr="00E4544F">
        <w:rPr>
          <w:rFonts w:ascii="Times New Roman" w:hAnsi="Times New Roman" w:cs="Times New Roman"/>
          <w:b w:val="0"/>
          <w:color w:val="auto"/>
          <w:sz w:val="22"/>
          <w:szCs w:val="22"/>
        </w:rPr>
        <w:t xml:space="preserve"> and associat</w:t>
      </w:r>
      <w:r w:rsidR="00E4544F">
        <w:rPr>
          <w:rFonts w:ascii="Times New Roman" w:hAnsi="Times New Roman" w:cs="Times New Roman"/>
          <w:b w:val="0"/>
          <w:color w:val="auto"/>
          <w:sz w:val="22"/>
          <w:szCs w:val="22"/>
        </w:rPr>
        <w:t xml:space="preserve">ed species at a given time step. Occupied 5 arc min grid cells were constrained such that they were within 30 arc min </w:t>
      </w:r>
      <w:r w:rsidRPr="00E4544F">
        <w:rPr>
          <w:rFonts w:ascii="Times New Roman" w:hAnsi="Times New Roman" w:cs="Times New Roman"/>
          <w:b w:val="0"/>
          <w:color w:val="auto"/>
          <w:sz w:val="22"/>
          <w:szCs w:val="22"/>
        </w:rPr>
        <w:t xml:space="preserve">grid cells </w:t>
      </w:r>
      <w:r w:rsidR="00250185">
        <w:rPr>
          <w:rFonts w:ascii="Times New Roman" w:hAnsi="Times New Roman" w:cs="Times New Roman"/>
          <w:b w:val="0"/>
          <w:color w:val="auto"/>
          <w:sz w:val="22"/>
          <w:szCs w:val="22"/>
        </w:rPr>
        <w:t>containing</w:t>
      </w:r>
      <w:r w:rsidRPr="00E4544F">
        <w:rPr>
          <w:rFonts w:ascii="Times New Roman" w:hAnsi="Times New Roman" w:cs="Times New Roman"/>
          <w:b w:val="0"/>
          <w:color w:val="auto"/>
          <w:sz w:val="22"/>
          <w:szCs w:val="22"/>
        </w:rPr>
        <w:t xml:space="preserve"> members of both </w:t>
      </w:r>
      <w:r w:rsidR="00250185">
        <w:rPr>
          <w:rFonts w:ascii="Times New Roman" w:hAnsi="Times New Roman" w:cs="Times New Roman"/>
          <w:b w:val="0"/>
          <w:color w:val="auto"/>
          <w:sz w:val="22"/>
          <w:szCs w:val="22"/>
        </w:rPr>
        <w:t>groups</w:t>
      </w:r>
      <w:r w:rsidRPr="00E4544F">
        <w:rPr>
          <w:rFonts w:ascii="Times New Roman" w:hAnsi="Times New Roman" w:cs="Times New Roman"/>
          <w:b w:val="0"/>
          <w:color w:val="auto"/>
          <w:sz w:val="22"/>
          <w:szCs w:val="22"/>
        </w:rPr>
        <w:t xml:space="preserve"> at least once during the study period.</w:t>
      </w:r>
      <w:r w:rsidR="006E075B">
        <w:rPr>
          <w:rFonts w:ascii="Times New Roman" w:hAnsi="Times New Roman" w:cs="Times New Roman"/>
          <w:b w:val="0"/>
          <w:color w:val="auto"/>
          <w:sz w:val="22"/>
          <w:szCs w:val="22"/>
        </w:rPr>
        <w:t xml:space="preserve"> Dots are sized proportionally to the combined (</w:t>
      </w:r>
      <w:r w:rsidR="006E075B">
        <w:rPr>
          <w:rFonts w:ascii="Times New Roman" w:hAnsi="Times New Roman" w:cs="Times New Roman"/>
          <w:b w:val="0"/>
          <w:color w:val="auto"/>
          <w:sz w:val="22"/>
          <w:szCs w:val="22"/>
        </w:rPr>
        <w:softHyphen/>
      </w:r>
      <w:r w:rsidR="006E075B">
        <w:rPr>
          <w:rFonts w:ascii="Times New Roman" w:hAnsi="Times New Roman" w:cs="Times New Roman"/>
          <w:b w:val="0"/>
          <w:i/>
          <w:color w:val="auto"/>
          <w:sz w:val="22"/>
          <w:szCs w:val="22"/>
        </w:rPr>
        <w:t xml:space="preserve">F. </w:t>
      </w:r>
      <w:proofErr w:type="spellStart"/>
      <w:r w:rsidR="006E075B">
        <w:rPr>
          <w:rFonts w:ascii="Times New Roman" w:hAnsi="Times New Roman" w:cs="Times New Roman"/>
          <w:b w:val="0"/>
          <w:i/>
          <w:color w:val="auto"/>
          <w:sz w:val="22"/>
          <w:szCs w:val="22"/>
        </w:rPr>
        <w:t>alnus</w:t>
      </w:r>
      <w:proofErr w:type="spellEnd"/>
      <w:r w:rsidR="006E075B">
        <w:rPr>
          <w:rFonts w:ascii="Times New Roman" w:hAnsi="Times New Roman" w:cs="Times New Roman"/>
          <w:b w:val="0"/>
          <w:color w:val="auto"/>
          <w:sz w:val="22"/>
          <w:szCs w:val="22"/>
        </w:rPr>
        <w:t xml:space="preserve"> and associated species) number of grid cells occupied at that time point.</w:t>
      </w:r>
    </w:p>
    <w:p w:rsidR="008522D2" w:rsidRPr="003B0F4C" w:rsidRDefault="009251DE">
      <w:pPr>
        <w:rPr>
          <w:rFonts w:ascii="Times New Roman" w:hAnsi="Times New Roman" w:cs="Times New Roman"/>
        </w:rPr>
      </w:pPr>
      <w:r>
        <w:rPr>
          <w:rFonts w:ascii="Times New Roman" w:hAnsi="Times New Roman" w:cs="Times New Roman"/>
        </w:rPr>
        <w:t>The</w:t>
      </w:r>
      <w:r w:rsidR="00DB181D">
        <w:rPr>
          <w:rFonts w:ascii="Times New Roman" w:hAnsi="Times New Roman" w:cs="Times New Roman"/>
        </w:rPr>
        <w:t xml:space="preserve"> </w:t>
      </w:r>
      <w:r w:rsidR="006E533E">
        <w:rPr>
          <w:rFonts w:ascii="Times New Roman" w:hAnsi="Times New Roman" w:cs="Times New Roman"/>
        </w:rPr>
        <w:t xml:space="preserve">both </w:t>
      </w:r>
      <w:r w:rsidR="00DB181D">
        <w:rPr>
          <w:rFonts w:ascii="Times New Roman" w:hAnsi="Times New Roman" w:cs="Times New Roman"/>
        </w:rPr>
        <w:t xml:space="preserve">ratio of </w:t>
      </w:r>
      <w:r w:rsidR="006E533E">
        <w:rPr>
          <w:rFonts w:ascii="Times New Roman" w:hAnsi="Times New Roman" w:cs="Times New Roman"/>
        </w:rPr>
        <w:t xml:space="preserve">annual rate of growth and </w:t>
      </w:r>
      <w:r w:rsidR="00DB181D">
        <w:rPr>
          <w:rFonts w:ascii="Times New Roman" w:hAnsi="Times New Roman" w:cs="Times New Roman"/>
        </w:rPr>
        <w:t xml:space="preserve">the 10 year moving window average (geometric mean) </w:t>
      </w:r>
      <w:r>
        <w:rPr>
          <w:rFonts w:ascii="Times New Roman" w:hAnsi="Times New Roman" w:cs="Times New Roman"/>
        </w:rPr>
        <w:t xml:space="preserve">rate of growth </w:t>
      </w:r>
      <w:r w:rsidR="008669F7">
        <w:rPr>
          <w:rFonts w:ascii="Times New Roman" w:hAnsi="Times New Roman" w:cs="Times New Roman"/>
        </w:rPr>
        <w:t>of</w:t>
      </w:r>
      <w:r>
        <w:rPr>
          <w:rFonts w:ascii="Times New Roman" w:hAnsi="Times New Roman" w:cs="Times New Roman"/>
        </w:rPr>
        <w:t xml:space="preserve"> the cumulative number of occupied grid cells </w:t>
      </w:r>
      <w:r w:rsidR="003D463D">
        <w:rPr>
          <w:rFonts w:ascii="Times New Roman" w:hAnsi="Times New Roman" w:cs="Times New Roman"/>
        </w:rPr>
        <w:t xml:space="preserve">between </w:t>
      </w:r>
      <w:r w:rsidR="003D463D">
        <w:rPr>
          <w:rFonts w:ascii="Times New Roman" w:hAnsi="Times New Roman" w:cs="Times New Roman"/>
          <w:i/>
        </w:rPr>
        <w:t xml:space="preserve">F. </w:t>
      </w:r>
      <w:proofErr w:type="spellStart"/>
      <w:r w:rsidR="003D463D">
        <w:rPr>
          <w:rFonts w:ascii="Times New Roman" w:hAnsi="Times New Roman" w:cs="Times New Roman"/>
          <w:i/>
        </w:rPr>
        <w:t>alnus</w:t>
      </w:r>
      <w:proofErr w:type="spellEnd"/>
      <w:r w:rsidR="003D463D">
        <w:rPr>
          <w:rFonts w:ascii="Times New Roman" w:hAnsi="Times New Roman" w:cs="Times New Roman"/>
          <w:i/>
        </w:rPr>
        <w:t xml:space="preserve"> </w:t>
      </w:r>
      <w:r w:rsidR="003D463D">
        <w:rPr>
          <w:rFonts w:ascii="Times New Roman" w:hAnsi="Times New Roman" w:cs="Times New Roman"/>
        </w:rPr>
        <w:t xml:space="preserve">and the group of associated species indicates that prior to 1915, with exception of the earliest years of the </w:t>
      </w:r>
      <w:r w:rsidR="003D463D">
        <w:rPr>
          <w:rFonts w:ascii="Times New Roman" w:hAnsi="Times New Roman" w:cs="Times New Roman"/>
          <w:i/>
        </w:rPr>
        <w:t xml:space="preserve">F. </w:t>
      </w:r>
      <w:proofErr w:type="spellStart"/>
      <w:r w:rsidR="003D463D">
        <w:rPr>
          <w:rFonts w:ascii="Times New Roman" w:hAnsi="Times New Roman" w:cs="Times New Roman"/>
          <w:i/>
        </w:rPr>
        <w:t>alnus</w:t>
      </w:r>
      <w:proofErr w:type="spellEnd"/>
      <w:r w:rsidR="003D463D">
        <w:rPr>
          <w:rFonts w:ascii="Times New Roman" w:hAnsi="Times New Roman" w:cs="Times New Roman"/>
        </w:rPr>
        <w:t xml:space="preserve"> invasion, the rate at which </w:t>
      </w:r>
      <w:r w:rsidR="006E533E">
        <w:rPr>
          <w:rFonts w:ascii="Times New Roman" w:hAnsi="Times New Roman" w:cs="Times New Roman"/>
        </w:rPr>
        <w:t xml:space="preserve">new </w:t>
      </w:r>
      <w:r w:rsidR="003D463D">
        <w:rPr>
          <w:rFonts w:ascii="Times New Roman" w:hAnsi="Times New Roman" w:cs="Times New Roman"/>
        </w:rPr>
        <w:t xml:space="preserve">grid cells were </w:t>
      </w:r>
      <w:r w:rsidR="006E533E">
        <w:rPr>
          <w:rFonts w:ascii="Times New Roman" w:hAnsi="Times New Roman" w:cs="Times New Roman"/>
        </w:rPr>
        <w:t xml:space="preserve">considered </w:t>
      </w:r>
      <w:r w:rsidR="003D463D">
        <w:rPr>
          <w:rFonts w:ascii="Times New Roman" w:hAnsi="Times New Roman" w:cs="Times New Roman"/>
        </w:rPr>
        <w:t xml:space="preserve">occupied by </w:t>
      </w:r>
      <w:r w:rsidR="003D463D">
        <w:rPr>
          <w:rFonts w:ascii="Times New Roman" w:hAnsi="Times New Roman" w:cs="Times New Roman"/>
        </w:rPr>
        <w:softHyphen/>
      </w:r>
      <w:r w:rsidR="003D463D" w:rsidRPr="003D463D">
        <w:rPr>
          <w:rFonts w:ascii="Times New Roman" w:hAnsi="Times New Roman" w:cs="Times New Roman"/>
          <w:i/>
          <w:iCs/>
        </w:rPr>
        <w:t xml:space="preserve">F. </w:t>
      </w:r>
      <w:proofErr w:type="spellStart"/>
      <w:r w:rsidR="003D463D" w:rsidRPr="003D463D">
        <w:rPr>
          <w:rFonts w:ascii="Times New Roman" w:hAnsi="Times New Roman" w:cs="Times New Roman"/>
          <w:i/>
          <w:iCs/>
        </w:rPr>
        <w:t>alnus</w:t>
      </w:r>
      <w:proofErr w:type="spellEnd"/>
      <w:r w:rsidR="003D463D">
        <w:rPr>
          <w:rFonts w:ascii="Times New Roman" w:hAnsi="Times New Roman" w:cs="Times New Roman"/>
        </w:rPr>
        <w:t xml:space="preserve"> was lower than the corresponding rate for the group of associated species.</w:t>
      </w:r>
      <w:r w:rsidR="003B0F4C">
        <w:rPr>
          <w:rFonts w:ascii="Times New Roman" w:hAnsi="Times New Roman" w:cs="Times New Roman"/>
        </w:rPr>
        <w:t xml:space="preserve"> From 1</w:t>
      </w:r>
      <w:r w:rsidR="006E533E">
        <w:rPr>
          <w:rFonts w:ascii="Times New Roman" w:hAnsi="Times New Roman" w:cs="Times New Roman"/>
        </w:rPr>
        <w:t>915 to the present, the rate at which grid cells are considered occupied by</w:t>
      </w:r>
      <w:r w:rsidR="003B0F4C">
        <w:rPr>
          <w:rFonts w:ascii="Times New Roman" w:hAnsi="Times New Roman" w:cs="Times New Roman"/>
        </w:rPr>
        <w:t xml:space="preserve"> </w:t>
      </w:r>
      <w:r w:rsidR="003B0F4C">
        <w:rPr>
          <w:rFonts w:ascii="Times New Roman" w:hAnsi="Times New Roman" w:cs="Times New Roman"/>
          <w:i/>
        </w:rPr>
        <w:t xml:space="preserve">F. </w:t>
      </w:r>
      <w:proofErr w:type="spellStart"/>
      <w:r w:rsidR="003B0F4C">
        <w:rPr>
          <w:rFonts w:ascii="Times New Roman" w:hAnsi="Times New Roman" w:cs="Times New Roman"/>
          <w:i/>
        </w:rPr>
        <w:t>alnus</w:t>
      </w:r>
      <w:proofErr w:type="spellEnd"/>
      <w:r w:rsidR="003B0F4C">
        <w:rPr>
          <w:rFonts w:ascii="Times New Roman" w:hAnsi="Times New Roman" w:cs="Times New Roman"/>
        </w:rPr>
        <w:t xml:space="preserve"> </w:t>
      </w:r>
      <w:r w:rsidR="006E533E">
        <w:rPr>
          <w:rFonts w:ascii="Times New Roman" w:hAnsi="Times New Roman" w:cs="Times New Roman"/>
        </w:rPr>
        <w:t>was</w:t>
      </w:r>
      <w:r w:rsidR="003B0F4C">
        <w:rPr>
          <w:rFonts w:ascii="Times New Roman" w:hAnsi="Times New Roman" w:cs="Times New Roman"/>
        </w:rPr>
        <w:t xml:space="preserve"> </w:t>
      </w:r>
      <w:r w:rsidR="00DB181D">
        <w:rPr>
          <w:rFonts w:ascii="Times New Roman" w:hAnsi="Times New Roman" w:cs="Times New Roman"/>
        </w:rPr>
        <w:t>consistently</w:t>
      </w:r>
      <w:r w:rsidR="003B0F4C">
        <w:rPr>
          <w:rFonts w:ascii="Times New Roman" w:hAnsi="Times New Roman" w:cs="Times New Roman"/>
        </w:rPr>
        <w:t xml:space="preserve"> higher than the corresponding rate of growth for the associated species.</w:t>
      </w:r>
    </w:p>
    <w:p w:rsidR="00D87934" w:rsidRDefault="00D87934">
      <w:pPr>
        <w:rPr>
          <w:rFonts w:ascii="Times New Roman" w:hAnsi="Times New Roman" w:cs="Times New Roman"/>
        </w:rPr>
      </w:pPr>
    </w:p>
    <w:p w:rsidR="00A539C7" w:rsidRDefault="00DB181D" w:rsidP="00A539C7">
      <w:pPr>
        <w:keepNext/>
      </w:pPr>
      <w:r>
        <w:rPr>
          <w:rFonts w:ascii="Times New Roman" w:hAnsi="Times New Roman" w:cs="Times New Roman"/>
          <w:noProof/>
        </w:rPr>
        <w:lastRenderedPageBreak/>
        <w:drawing>
          <wp:inline distT="0" distB="0" distL="0" distR="0">
            <wp:extent cx="388620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Grid_Cells_Growth_Rate_Difference.pdf"/>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886200" cy="3886200"/>
                    </a:xfrm>
                    <a:prstGeom prst="rect">
                      <a:avLst/>
                    </a:prstGeom>
                  </pic:spPr>
                </pic:pic>
              </a:graphicData>
            </a:graphic>
          </wp:inline>
        </w:drawing>
      </w:r>
    </w:p>
    <w:p w:rsidR="00DB181D" w:rsidRPr="00EC4286" w:rsidRDefault="00A539C7" w:rsidP="00A539C7">
      <w:pPr>
        <w:pStyle w:val="Caption"/>
        <w:rPr>
          <w:rFonts w:ascii="Times New Roman" w:hAnsi="Times New Roman" w:cs="Times New Roman"/>
          <w:b w:val="0"/>
          <w:color w:val="auto"/>
          <w:sz w:val="22"/>
          <w:szCs w:val="22"/>
        </w:rPr>
      </w:pPr>
      <w:r w:rsidRPr="00EC4286">
        <w:rPr>
          <w:rFonts w:ascii="Times New Roman" w:hAnsi="Times New Roman" w:cs="Times New Roman"/>
          <w:color w:val="auto"/>
          <w:sz w:val="22"/>
          <w:szCs w:val="22"/>
        </w:rPr>
        <w:t xml:space="preserve">Figure </w:t>
      </w:r>
      <w:r w:rsidR="008C03AF" w:rsidRPr="00EC4286">
        <w:rPr>
          <w:rFonts w:ascii="Times New Roman" w:hAnsi="Times New Roman" w:cs="Times New Roman"/>
          <w:color w:val="auto"/>
          <w:sz w:val="22"/>
          <w:szCs w:val="22"/>
        </w:rPr>
        <w:fldChar w:fldCharType="begin"/>
      </w:r>
      <w:r w:rsidRPr="00EC4286">
        <w:rPr>
          <w:rFonts w:ascii="Times New Roman" w:hAnsi="Times New Roman" w:cs="Times New Roman"/>
          <w:color w:val="auto"/>
          <w:sz w:val="22"/>
          <w:szCs w:val="22"/>
        </w:rPr>
        <w:instrText xml:space="preserve"> SEQ Figure \* ARABIC </w:instrText>
      </w:r>
      <w:r w:rsidR="008C03AF" w:rsidRPr="00EC4286">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10</w:t>
      </w:r>
      <w:r w:rsidR="008C03AF" w:rsidRPr="00EC4286">
        <w:rPr>
          <w:rFonts w:ascii="Times New Roman" w:hAnsi="Times New Roman" w:cs="Times New Roman"/>
          <w:color w:val="auto"/>
          <w:sz w:val="22"/>
          <w:szCs w:val="22"/>
        </w:rPr>
        <w:fldChar w:fldCharType="end"/>
      </w:r>
      <w:r w:rsidRPr="00EC4286">
        <w:rPr>
          <w:rFonts w:ascii="Times New Roman" w:hAnsi="Times New Roman" w:cs="Times New Roman"/>
          <w:color w:val="auto"/>
          <w:sz w:val="22"/>
          <w:szCs w:val="22"/>
        </w:rPr>
        <w:t xml:space="preserve"> </w:t>
      </w:r>
      <w:r w:rsidRPr="00EC4286">
        <w:rPr>
          <w:rFonts w:ascii="Times New Roman" w:hAnsi="Times New Roman" w:cs="Times New Roman"/>
          <w:b w:val="0"/>
          <w:color w:val="auto"/>
          <w:sz w:val="22"/>
          <w:szCs w:val="22"/>
        </w:rPr>
        <w:t xml:space="preserve">Ratio of Growth Rates of </w:t>
      </w:r>
      <w:r w:rsidR="00D76414" w:rsidRPr="00EC4286">
        <w:rPr>
          <w:rFonts w:ascii="Times New Roman" w:hAnsi="Times New Roman" w:cs="Times New Roman"/>
          <w:b w:val="0"/>
          <w:color w:val="auto"/>
          <w:sz w:val="22"/>
          <w:szCs w:val="22"/>
        </w:rPr>
        <w:t>Cumulative</w:t>
      </w:r>
      <w:r w:rsidRPr="00EC4286">
        <w:rPr>
          <w:rFonts w:ascii="Times New Roman" w:hAnsi="Times New Roman" w:cs="Times New Roman"/>
          <w:b w:val="0"/>
          <w:color w:val="auto"/>
          <w:sz w:val="22"/>
          <w:szCs w:val="22"/>
        </w:rPr>
        <w:t xml:space="preserve"> Occupied Grid Cells</w:t>
      </w:r>
    </w:p>
    <w:p w:rsidR="00A01B16" w:rsidRDefault="00FB0644" w:rsidP="00A01B16">
      <w:pPr>
        <w:rPr>
          <w:rFonts w:ascii="Times New Roman" w:hAnsi="Times New Roman" w:cs="Times New Roman"/>
        </w:rPr>
      </w:pPr>
      <w:r>
        <w:rPr>
          <w:rFonts w:ascii="Times New Roman" w:hAnsi="Times New Roman" w:cs="Times New Roman"/>
        </w:rPr>
        <w:t xml:space="preserve">The results for the analysis of the cumulative number of counties occupied are similar to the results of the analysis of the cumulative number of occupied grid cells. </w:t>
      </w:r>
      <w:r w:rsidR="00CD1352">
        <w:rPr>
          <w:rFonts w:ascii="Times New Roman" w:hAnsi="Times New Roman" w:cs="Times New Roman"/>
        </w:rPr>
        <w:t xml:space="preserve">As noted in </w:t>
      </w:r>
      <w:r w:rsidR="00A01B16" w:rsidRPr="00CF54EF">
        <w:rPr>
          <w:rFonts w:ascii="Times New Roman" w:hAnsi="Times New Roman" w:cs="Times New Roman"/>
          <w:i/>
        </w:rPr>
        <w:t>Occupied</w:t>
      </w:r>
      <w:r w:rsidR="00A01B16">
        <w:rPr>
          <w:rFonts w:ascii="Times New Roman" w:hAnsi="Times New Roman" w:cs="Times New Roman"/>
          <w:i/>
        </w:rPr>
        <w:t xml:space="preserve"> Counties</w:t>
      </w:r>
      <w:r w:rsidR="00A01B16" w:rsidRPr="00CF54EF">
        <w:rPr>
          <w:rFonts w:ascii="Times New Roman" w:hAnsi="Times New Roman" w:cs="Times New Roman"/>
          <w:i/>
        </w:rPr>
        <w:t xml:space="preserve"> Through Time</w:t>
      </w:r>
      <w:r w:rsidR="00A01B16">
        <w:rPr>
          <w:rFonts w:ascii="Times New Roman" w:hAnsi="Times New Roman" w:cs="Times New Roman"/>
        </w:rPr>
        <w:t xml:space="preserve">, the compiled records dataset for both </w:t>
      </w:r>
      <w:r w:rsidR="00A01B16">
        <w:rPr>
          <w:rFonts w:ascii="Times New Roman" w:hAnsi="Times New Roman" w:cs="Times New Roman"/>
          <w:i/>
        </w:rPr>
        <w:t xml:space="preserve">F. </w:t>
      </w:r>
      <w:proofErr w:type="spellStart"/>
      <w:r w:rsidR="00A01B16">
        <w:rPr>
          <w:rFonts w:ascii="Times New Roman" w:hAnsi="Times New Roman" w:cs="Times New Roman"/>
          <w:i/>
        </w:rPr>
        <w:t>alnus</w:t>
      </w:r>
      <w:proofErr w:type="spellEnd"/>
      <w:r w:rsidR="00A01B16">
        <w:rPr>
          <w:rFonts w:ascii="Times New Roman" w:hAnsi="Times New Roman" w:cs="Times New Roman"/>
        </w:rPr>
        <w:t xml:space="preserve"> and the associated species was subset to include records from counties that were occupied by both during the study period. </w:t>
      </w:r>
      <w:r w:rsidR="00EE2058">
        <w:rPr>
          <w:rFonts w:ascii="Times New Roman" w:hAnsi="Times New Roman" w:cs="Times New Roman"/>
        </w:rPr>
        <w:t>The number of counties w</w:t>
      </w:r>
      <w:r w:rsidR="00B16F7A">
        <w:rPr>
          <w:rFonts w:ascii="Times New Roman" w:hAnsi="Times New Roman" w:cs="Times New Roman"/>
        </w:rPr>
        <w:t>h</w:t>
      </w:r>
      <w:r w:rsidR="00EE2058">
        <w:rPr>
          <w:rFonts w:ascii="Times New Roman" w:hAnsi="Times New Roman" w:cs="Times New Roman"/>
        </w:rPr>
        <w:t xml:space="preserve">ere </w:t>
      </w:r>
      <w:r w:rsidR="006A5652">
        <w:rPr>
          <w:rFonts w:ascii="Times New Roman" w:hAnsi="Times New Roman" w:cs="Times New Roman"/>
        </w:rPr>
        <w:t xml:space="preserve">herbarium </w:t>
      </w:r>
      <w:r w:rsidR="00EE2058">
        <w:rPr>
          <w:rFonts w:ascii="Times New Roman" w:hAnsi="Times New Roman" w:cs="Times New Roman"/>
        </w:rPr>
        <w:t xml:space="preserve">samples were collected increased very rapidly during the late </w:t>
      </w:r>
      <w:r w:rsidR="00B16F7A">
        <w:rPr>
          <w:rFonts w:ascii="Times New Roman" w:hAnsi="Times New Roman" w:cs="Times New Roman"/>
        </w:rPr>
        <w:t>19</w:t>
      </w:r>
      <w:r w:rsidR="00EE2058" w:rsidRPr="00EE2058">
        <w:rPr>
          <w:rFonts w:ascii="Times New Roman" w:hAnsi="Times New Roman" w:cs="Times New Roman"/>
          <w:vertAlign w:val="superscript"/>
        </w:rPr>
        <w:t>th</w:t>
      </w:r>
      <w:r w:rsidR="00EE2058">
        <w:rPr>
          <w:rFonts w:ascii="Times New Roman" w:hAnsi="Times New Roman" w:cs="Times New Roman"/>
        </w:rPr>
        <w:t xml:space="preserve"> </w:t>
      </w:r>
      <w:r w:rsidR="00B16F7A">
        <w:rPr>
          <w:rFonts w:ascii="Times New Roman" w:hAnsi="Times New Roman" w:cs="Times New Roman"/>
        </w:rPr>
        <w:t>to early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w:t>
      </w:r>
      <w:r w:rsidR="00EE2058">
        <w:rPr>
          <w:rFonts w:ascii="Times New Roman" w:hAnsi="Times New Roman" w:cs="Times New Roman"/>
        </w:rPr>
        <w:t>century, as indicated by rapid increase in the cumulative occupied counties for the associated species.</w:t>
      </w:r>
      <w:r w:rsidR="00B16F7A">
        <w:rPr>
          <w:rFonts w:ascii="Times New Roman" w:hAnsi="Times New Roman" w:cs="Times New Roman"/>
        </w:rPr>
        <w:t xml:space="preserve"> The number of counties where </w:t>
      </w:r>
      <w:r w:rsidR="00B16F7A" w:rsidRPr="00B16F7A">
        <w:rPr>
          <w:rFonts w:ascii="Times New Roman" w:hAnsi="Times New Roman" w:cs="Times New Roman"/>
          <w:i/>
          <w:iCs/>
        </w:rPr>
        <w:t xml:space="preserve">F. </w:t>
      </w:r>
      <w:proofErr w:type="spellStart"/>
      <w:r w:rsidR="00B16F7A" w:rsidRPr="00B16F7A">
        <w:rPr>
          <w:rFonts w:ascii="Times New Roman" w:hAnsi="Times New Roman" w:cs="Times New Roman"/>
          <w:i/>
          <w:iCs/>
        </w:rPr>
        <w:t>alnus</w:t>
      </w:r>
      <w:proofErr w:type="spellEnd"/>
      <w:r w:rsidR="00B16F7A">
        <w:rPr>
          <w:rFonts w:ascii="Times New Roman" w:hAnsi="Times New Roman" w:cs="Times New Roman"/>
        </w:rPr>
        <w:t xml:space="preserve"> was found increased very slowly during the early part of the 20</w:t>
      </w:r>
      <w:r w:rsidR="00B16F7A" w:rsidRPr="00B16F7A">
        <w:rPr>
          <w:rFonts w:ascii="Times New Roman" w:hAnsi="Times New Roman" w:cs="Times New Roman"/>
          <w:vertAlign w:val="superscript"/>
        </w:rPr>
        <w:t>th</w:t>
      </w:r>
      <w:r w:rsidR="00B16F7A">
        <w:rPr>
          <w:rFonts w:ascii="Times New Roman" w:hAnsi="Times New Roman" w:cs="Times New Roman"/>
        </w:rPr>
        <w:t xml:space="preserve"> century,</w:t>
      </w:r>
      <w:r w:rsidR="00DE7109">
        <w:rPr>
          <w:rFonts w:ascii="Times New Roman" w:hAnsi="Times New Roman" w:cs="Times New Roman"/>
        </w:rPr>
        <w:t xml:space="preserve"> but rapidly after 1940</w:t>
      </w:r>
      <w:r w:rsidR="00342741">
        <w:rPr>
          <w:rFonts w:ascii="Times New Roman" w:hAnsi="Times New Roman" w:cs="Times New Roman"/>
        </w:rPr>
        <w:t xml:space="preserve"> (Figure Cumulative Occupied Counties)</w:t>
      </w:r>
      <w:r w:rsidR="00DE7109">
        <w:rPr>
          <w:rFonts w:ascii="Times New Roman" w:hAnsi="Times New Roman" w:cs="Times New Roman"/>
        </w:rPr>
        <w:t>.</w:t>
      </w:r>
      <w:r w:rsidR="00166FB6">
        <w:rPr>
          <w:rFonts w:ascii="Times New Roman" w:hAnsi="Times New Roman" w:cs="Times New Roman"/>
        </w:rPr>
        <w:t xml:space="preserve"> Assuming counties were selected as locations for herbarium specimen collections at random, the </w:t>
      </w:r>
      <w:r w:rsidR="00E76483">
        <w:rPr>
          <w:rFonts w:ascii="Times New Roman" w:hAnsi="Times New Roman" w:cs="Times New Roman"/>
        </w:rPr>
        <w:t xml:space="preserve">relationship between the </w:t>
      </w:r>
      <w:r w:rsidR="00166FB6">
        <w:rPr>
          <w:rFonts w:ascii="Times New Roman" w:hAnsi="Times New Roman" w:cs="Times New Roman"/>
        </w:rPr>
        <w:t>square root of the cumulat</w:t>
      </w:r>
      <w:r w:rsidR="00E76483">
        <w:rPr>
          <w:rFonts w:ascii="Times New Roman" w:hAnsi="Times New Roman" w:cs="Times New Roman"/>
        </w:rPr>
        <w:t xml:space="preserve">ive number of occupied counties and time </w:t>
      </w:r>
      <w:r w:rsidR="00C916CE">
        <w:rPr>
          <w:rFonts w:ascii="Times New Roman" w:hAnsi="Times New Roman" w:cs="Times New Roman"/>
        </w:rPr>
        <w:t xml:space="preserve">(years) </w:t>
      </w:r>
      <w:r w:rsidR="00E76483">
        <w:rPr>
          <w:rFonts w:ascii="Times New Roman" w:hAnsi="Times New Roman" w:cs="Times New Roman"/>
        </w:rPr>
        <w:t>should be linear</w:t>
      </w:r>
      <w:r w:rsidR="00E76483" w:rsidRPr="00E76483">
        <w:rPr>
          <w:rFonts w:ascii="Times New Roman" w:hAnsi="Times New Roman" w:cs="Times New Roman"/>
        </w:rPr>
        <w:t xml:space="preserve"> </w:t>
      </w:r>
      <w:r w:rsidR="00E76483">
        <w:rPr>
          <w:rFonts w:ascii="Times New Roman" w:hAnsi="Times New Roman" w:cs="Times New Roman"/>
        </w:rPr>
        <w:t xml:space="preserve">for the associated species. </w:t>
      </w:r>
      <w:r w:rsidR="00247849">
        <w:rPr>
          <w:rFonts w:ascii="Times New Roman" w:hAnsi="Times New Roman" w:cs="Times New Roman"/>
        </w:rPr>
        <w:t xml:space="preserve">However, this is not </w:t>
      </w:r>
      <w:r w:rsidR="00A6450C">
        <w:rPr>
          <w:rFonts w:ascii="Times New Roman" w:hAnsi="Times New Roman" w:cs="Times New Roman"/>
        </w:rPr>
        <w:t xml:space="preserve">the relationship for either the associated species or </w:t>
      </w:r>
      <w:r w:rsidR="00A6450C">
        <w:rPr>
          <w:rFonts w:ascii="Times New Roman" w:hAnsi="Times New Roman" w:cs="Times New Roman"/>
          <w:i/>
        </w:rPr>
        <w:t xml:space="preserve">F. </w:t>
      </w:r>
      <w:proofErr w:type="spellStart"/>
      <w:r w:rsidR="00A6450C">
        <w:rPr>
          <w:rFonts w:ascii="Times New Roman" w:hAnsi="Times New Roman" w:cs="Times New Roman"/>
          <w:i/>
        </w:rPr>
        <w:t>alnus</w:t>
      </w:r>
      <w:proofErr w:type="spellEnd"/>
      <w:r w:rsidR="00247849">
        <w:rPr>
          <w:rFonts w:ascii="Times New Roman" w:hAnsi="Times New Roman" w:cs="Times New Roman"/>
        </w:rPr>
        <w:t xml:space="preserve"> (Figure </w:t>
      </w:r>
      <w:proofErr w:type="spellStart"/>
      <w:r w:rsidR="00247849">
        <w:rPr>
          <w:rFonts w:ascii="Times New Roman" w:hAnsi="Times New Roman" w:cs="Times New Roman"/>
        </w:rPr>
        <w:t>Sqrt</w:t>
      </w:r>
      <w:proofErr w:type="spellEnd"/>
      <w:r w:rsidR="00247849">
        <w:rPr>
          <w:rFonts w:ascii="Times New Roman" w:hAnsi="Times New Roman" w:cs="Times New Roman"/>
        </w:rPr>
        <w:t>-Cumulative Occupied Counties).</w:t>
      </w:r>
      <w:r w:rsidR="00334FDC">
        <w:rPr>
          <w:rFonts w:ascii="Times New Roman" w:hAnsi="Times New Roman" w:cs="Times New Roman"/>
        </w:rPr>
        <w:t xml:space="preserve"> </w:t>
      </w:r>
      <w:r w:rsidR="00334FDC" w:rsidRPr="00334FDC">
        <w:rPr>
          <w:rFonts w:ascii="Times New Roman" w:hAnsi="Times New Roman" w:cs="Times New Roman"/>
          <w:highlight w:val="yellow"/>
        </w:rPr>
        <w:t>To-do: Fit regressions and show that linear regression is not best fit.</w:t>
      </w:r>
    </w:p>
    <w:p w:rsidR="00DD0955" w:rsidRDefault="00DD0955" w:rsidP="00A01B16">
      <w:pPr>
        <w:rPr>
          <w:rFonts w:ascii="Times New Roman" w:hAnsi="Times New Roman" w:cs="Times New Roman"/>
        </w:rPr>
      </w:pPr>
    </w:p>
    <w:p w:rsidR="007A56D4" w:rsidRDefault="007A56D4" w:rsidP="007777DC">
      <w:pPr>
        <w:keepNext/>
        <w:sectPr w:rsidR="007A56D4" w:rsidSect="002A5BB9">
          <w:type w:val="continuous"/>
          <w:pgSz w:w="12240" w:h="15840"/>
          <w:pgMar w:top="1440" w:right="1440" w:bottom="1440" w:left="1440" w:header="720" w:footer="720" w:gutter="0"/>
          <w:cols w:space="720"/>
          <w:docGrid w:linePitch="360"/>
        </w:sectPr>
      </w:pPr>
    </w:p>
    <w:p w:rsidR="007777DC" w:rsidRDefault="007777DC" w:rsidP="007777DC">
      <w:pPr>
        <w:keepNext/>
      </w:pPr>
      <w:r>
        <w:rPr>
          <w:rFonts w:ascii="Times New Roman" w:hAnsi="Times New Roman" w:cs="Times New Roman"/>
          <w:noProof/>
        </w:rPr>
        <w:lastRenderedPageBreak/>
        <w:drawing>
          <wp:inline distT="0" distB="0" distL="0" distR="0">
            <wp:extent cx="29718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ounties.pdf"/>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71800" cy="2971800"/>
                    </a:xfrm>
                    <a:prstGeom prst="rect">
                      <a:avLst/>
                    </a:prstGeom>
                  </pic:spPr>
                </pic:pic>
              </a:graphicData>
            </a:graphic>
          </wp:inline>
        </w:drawing>
      </w:r>
    </w:p>
    <w:p w:rsidR="00DD0955" w:rsidRPr="007777DC" w:rsidRDefault="007777DC" w:rsidP="007777DC">
      <w:pPr>
        <w:pStyle w:val="Caption"/>
        <w:rPr>
          <w:rFonts w:ascii="Times New Roman" w:hAnsi="Times New Roman" w:cs="Times New Roman"/>
          <w:color w:val="auto"/>
          <w:sz w:val="22"/>
          <w:szCs w:val="22"/>
        </w:rPr>
      </w:pPr>
      <w:r w:rsidRPr="007777DC">
        <w:rPr>
          <w:rFonts w:ascii="Times New Roman" w:hAnsi="Times New Roman" w:cs="Times New Roman"/>
          <w:color w:val="auto"/>
          <w:sz w:val="22"/>
          <w:szCs w:val="22"/>
        </w:rPr>
        <w:t xml:space="preserve">Figure </w:t>
      </w:r>
      <w:r w:rsidR="008C03AF" w:rsidRPr="007777DC">
        <w:rPr>
          <w:rFonts w:ascii="Times New Roman" w:hAnsi="Times New Roman" w:cs="Times New Roman"/>
          <w:color w:val="auto"/>
          <w:sz w:val="22"/>
          <w:szCs w:val="22"/>
        </w:rPr>
        <w:fldChar w:fldCharType="begin"/>
      </w:r>
      <w:r w:rsidRPr="007777DC">
        <w:rPr>
          <w:rFonts w:ascii="Times New Roman" w:hAnsi="Times New Roman" w:cs="Times New Roman"/>
          <w:color w:val="auto"/>
          <w:sz w:val="22"/>
          <w:szCs w:val="22"/>
        </w:rPr>
        <w:instrText xml:space="preserve"> SEQ Figure \* ARABIC </w:instrText>
      </w:r>
      <w:r w:rsidR="008C03AF" w:rsidRPr="007777DC">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11</w:t>
      </w:r>
      <w:r w:rsidR="008C03AF" w:rsidRPr="007777DC">
        <w:rPr>
          <w:rFonts w:ascii="Times New Roman" w:hAnsi="Times New Roman" w:cs="Times New Roman"/>
          <w:color w:val="auto"/>
          <w:sz w:val="22"/>
          <w:szCs w:val="22"/>
        </w:rPr>
        <w:fldChar w:fldCharType="end"/>
      </w:r>
      <w:r w:rsidRPr="007777DC">
        <w:rPr>
          <w:rFonts w:ascii="Times New Roman" w:hAnsi="Times New Roman" w:cs="Times New Roman"/>
          <w:color w:val="auto"/>
          <w:sz w:val="22"/>
          <w:szCs w:val="22"/>
        </w:rPr>
        <w:t xml:space="preserve"> </w:t>
      </w:r>
      <w:r w:rsidRPr="007777DC">
        <w:rPr>
          <w:rFonts w:ascii="Times New Roman" w:hAnsi="Times New Roman" w:cs="Times New Roman"/>
          <w:b w:val="0"/>
          <w:color w:val="auto"/>
          <w:sz w:val="22"/>
          <w:szCs w:val="22"/>
        </w:rPr>
        <w:t xml:space="preserve">Cumulative occupied counties for </w:t>
      </w:r>
      <w:r w:rsidRPr="007777DC">
        <w:rPr>
          <w:rFonts w:ascii="Times New Roman" w:hAnsi="Times New Roman" w:cs="Times New Roman"/>
          <w:b w:val="0"/>
          <w:i/>
          <w:color w:val="auto"/>
          <w:sz w:val="22"/>
          <w:szCs w:val="22"/>
        </w:rPr>
        <w:t xml:space="preserve">F. </w:t>
      </w:r>
      <w:proofErr w:type="spellStart"/>
      <w:r w:rsidRPr="007777DC">
        <w:rPr>
          <w:rFonts w:ascii="Times New Roman" w:hAnsi="Times New Roman" w:cs="Times New Roman"/>
          <w:b w:val="0"/>
          <w:i/>
          <w:color w:val="auto"/>
          <w:sz w:val="22"/>
          <w:szCs w:val="22"/>
        </w:rPr>
        <w:t>alnus</w:t>
      </w:r>
      <w:proofErr w:type="spellEnd"/>
      <w:r w:rsidRPr="007777DC">
        <w:rPr>
          <w:rFonts w:ascii="Times New Roman" w:hAnsi="Times New Roman" w:cs="Times New Roman"/>
          <w:b w:val="0"/>
          <w:color w:val="auto"/>
          <w:sz w:val="22"/>
          <w:szCs w:val="22"/>
        </w:rPr>
        <w:t xml:space="preserve"> and the group of associated species.</w:t>
      </w:r>
    </w:p>
    <w:p w:rsidR="007A56D4" w:rsidRDefault="007A56D4" w:rsidP="007A56D4">
      <w:pPr>
        <w:keepNext/>
      </w:pPr>
      <w:r>
        <w:rPr>
          <w:rFonts w:ascii="Times New Roman" w:hAnsi="Times New Roman" w:cs="Times New Roman"/>
          <w:noProof/>
        </w:rPr>
        <w:lastRenderedPageBreak/>
        <w:drawing>
          <wp:inline distT="0" distB="0" distL="0" distR="0">
            <wp:extent cx="2972173" cy="29721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rt_Cumulative_Counties.pdf"/>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972173" cy="2972173"/>
                    </a:xfrm>
                    <a:prstGeom prst="rect">
                      <a:avLst/>
                    </a:prstGeom>
                  </pic:spPr>
                </pic:pic>
              </a:graphicData>
            </a:graphic>
          </wp:inline>
        </w:drawing>
      </w:r>
    </w:p>
    <w:p w:rsidR="00EE2058" w:rsidRPr="007A56D4" w:rsidRDefault="007A56D4" w:rsidP="007A56D4">
      <w:pPr>
        <w:pStyle w:val="Caption"/>
        <w:rPr>
          <w:rFonts w:ascii="Times New Roman" w:hAnsi="Times New Roman" w:cs="Times New Roman"/>
          <w:color w:val="auto"/>
          <w:sz w:val="22"/>
          <w:szCs w:val="22"/>
        </w:rPr>
      </w:pPr>
      <w:r w:rsidRPr="007A56D4">
        <w:rPr>
          <w:rFonts w:ascii="Times New Roman" w:hAnsi="Times New Roman" w:cs="Times New Roman"/>
          <w:color w:val="auto"/>
          <w:sz w:val="22"/>
          <w:szCs w:val="22"/>
        </w:rPr>
        <w:t xml:space="preserve">Figure </w:t>
      </w:r>
      <w:r w:rsidR="008C03AF" w:rsidRPr="007A56D4">
        <w:rPr>
          <w:rFonts w:ascii="Times New Roman" w:hAnsi="Times New Roman" w:cs="Times New Roman"/>
          <w:color w:val="auto"/>
          <w:sz w:val="22"/>
          <w:szCs w:val="22"/>
        </w:rPr>
        <w:fldChar w:fldCharType="begin"/>
      </w:r>
      <w:r w:rsidRPr="007A56D4">
        <w:rPr>
          <w:rFonts w:ascii="Times New Roman" w:hAnsi="Times New Roman" w:cs="Times New Roman"/>
          <w:color w:val="auto"/>
          <w:sz w:val="22"/>
          <w:szCs w:val="22"/>
        </w:rPr>
        <w:instrText xml:space="preserve"> SEQ Figure \* ARABIC </w:instrText>
      </w:r>
      <w:r w:rsidR="008C03AF" w:rsidRPr="007A56D4">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12</w:t>
      </w:r>
      <w:r w:rsidR="008C03AF" w:rsidRPr="007A56D4">
        <w:rPr>
          <w:rFonts w:ascii="Times New Roman" w:hAnsi="Times New Roman" w:cs="Times New Roman"/>
          <w:color w:val="auto"/>
          <w:sz w:val="22"/>
          <w:szCs w:val="22"/>
        </w:rPr>
        <w:fldChar w:fldCharType="end"/>
      </w:r>
      <w:r w:rsidRPr="007A56D4">
        <w:rPr>
          <w:rFonts w:ascii="Times New Roman" w:hAnsi="Times New Roman" w:cs="Times New Roman"/>
          <w:color w:val="auto"/>
          <w:sz w:val="22"/>
          <w:szCs w:val="22"/>
        </w:rPr>
        <w:t xml:space="preserve"> </w:t>
      </w:r>
      <w:r w:rsidRPr="007A56D4">
        <w:rPr>
          <w:rFonts w:ascii="Times New Roman" w:hAnsi="Times New Roman" w:cs="Times New Roman"/>
          <w:b w:val="0"/>
          <w:color w:val="auto"/>
          <w:sz w:val="22"/>
          <w:szCs w:val="22"/>
        </w:rPr>
        <w:t>Square root of the cumulative number of counties through time.</w:t>
      </w:r>
    </w:p>
    <w:p w:rsidR="007A56D4" w:rsidRDefault="007A56D4">
      <w:pPr>
        <w:rPr>
          <w:rFonts w:ascii="Times New Roman" w:hAnsi="Times New Roman" w:cs="Times New Roman"/>
        </w:rPr>
        <w:sectPr w:rsidR="007A56D4" w:rsidSect="007A56D4">
          <w:type w:val="continuous"/>
          <w:pgSz w:w="12240" w:h="15840"/>
          <w:pgMar w:top="1440" w:right="1440" w:bottom="1440" w:left="1440" w:header="720" w:footer="720" w:gutter="0"/>
          <w:cols w:num="2" w:space="720"/>
          <w:docGrid w:linePitch="360"/>
        </w:sectPr>
      </w:pPr>
    </w:p>
    <w:p w:rsidR="00E619A3" w:rsidRPr="009642FC" w:rsidRDefault="00066F6C">
      <w:pPr>
        <w:rPr>
          <w:rFonts w:ascii="Times New Roman" w:hAnsi="Times New Roman" w:cs="Times New Roman"/>
        </w:rPr>
      </w:pPr>
      <w:r>
        <w:rPr>
          <w:rFonts w:ascii="Times New Roman" w:hAnsi="Times New Roman" w:cs="Times New Roman"/>
        </w:rPr>
        <w:lastRenderedPageBreak/>
        <w:t>The ratio</w:t>
      </w:r>
      <w:r w:rsidR="00E619A3">
        <w:rPr>
          <w:rFonts w:ascii="Times New Roman" w:hAnsi="Times New Roman" w:cs="Times New Roman"/>
        </w:rPr>
        <w:t xml:space="preserve"> of occupied counties between </w:t>
      </w:r>
      <w:r w:rsidR="00E619A3">
        <w:rPr>
          <w:rFonts w:ascii="Times New Roman" w:hAnsi="Times New Roman" w:cs="Times New Roman"/>
          <w:i/>
        </w:rPr>
        <w:t xml:space="preserve">F. </w:t>
      </w:r>
      <w:proofErr w:type="spellStart"/>
      <w:r w:rsidR="00E619A3">
        <w:rPr>
          <w:rFonts w:ascii="Times New Roman" w:hAnsi="Times New Roman" w:cs="Times New Roman"/>
          <w:i/>
        </w:rPr>
        <w:t>alnus</w:t>
      </w:r>
      <w:proofErr w:type="spellEnd"/>
      <w:r w:rsidR="00E619A3">
        <w:rPr>
          <w:rFonts w:ascii="Times New Roman" w:hAnsi="Times New Roman" w:cs="Times New Roman"/>
        </w:rPr>
        <w:t xml:space="preserve"> and the as</w:t>
      </w:r>
      <w:r w:rsidR="009642FC">
        <w:rPr>
          <w:rFonts w:ascii="Times New Roman" w:hAnsi="Times New Roman" w:cs="Times New Roman"/>
        </w:rPr>
        <w:t xml:space="preserve">sociated species indicates that early in the invasion history, </w:t>
      </w:r>
      <w:r w:rsidR="009642FC">
        <w:rPr>
          <w:rFonts w:ascii="Times New Roman" w:hAnsi="Times New Roman" w:cs="Times New Roman"/>
          <w:i/>
        </w:rPr>
        <w:t xml:space="preserve">F. </w:t>
      </w:r>
      <w:proofErr w:type="spellStart"/>
      <w:r w:rsidR="009642FC">
        <w:rPr>
          <w:rFonts w:ascii="Times New Roman" w:hAnsi="Times New Roman" w:cs="Times New Roman"/>
          <w:i/>
        </w:rPr>
        <w:t>alnus</w:t>
      </w:r>
      <w:proofErr w:type="spellEnd"/>
      <w:r w:rsidR="009642FC">
        <w:rPr>
          <w:rFonts w:ascii="Times New Roman" w:hAnsi="Times New Roman" w:cs="Times New Roman"/>
        </w:rPr>
        <w:t xml:space="preserve"> was less frequently collected in newly sampled counties, but that for most of the 20</w:t>
      </w:r>
      <w:r w:rsidR="009642FC" w:rsidRPr="009642FC">
        <w:rPr>
          <w:rFonts w:ascii="Times New Roman" w:hAnsi="Times New Roman" w:cs="Times New Roman"/>
          <w:vertAlign w:val="superscript"/>
        </w:rPr>
        <w:t>th</w:t>
      </w:r>
      <w:r w:rsidR="009642FC">
        <w:rPr>
          <w:rFonts w:ascii="Times New Roman" w:hAnsi="Times New Roman" w:cs="Times New Roman"/>
        </w:rPr>
        <w:t xml:space="preserve"> century the number of counties occupied by </w:t>
      </w:r>
      <w:r w:rsidR="009642FC">
        <w:rPr>
          <w:rFonts w:ascii="Times New Roman" w:hAnsi="Times New Roman" w:cs="Times New Roman"/>
          <w:i/>
        </w:rPr>
        <w:t xml:space="preserve">F. </w:t>
      </w:r>
      <w:proofErr w:type="spellStart"/>
      <w:r w:rsidR="009642FC">
        <w:rPr>
          <w:rFonts w:ascii="Times New Roman" w:hAnsi="Times New Roman" w:cs="Times New Roman"/>
          <w:i/>
        </w:rPr>
        <w:t>alnus</w:t>
      </w:r>
      <w:proofErr w:type="spellEnd"/>
      <w:r w:rsidR="009642FC">
        <w:rPr>
          <w:rFonts w:ascii="Times New Roman" w:hAnsi="Times New Roman" w:cs="Times New Roman"/>
        </w:rPr>
        <w:t xml:space="preserve"> has increased more rapidly than the number of counties occupied by associated species.</w:t>
      </w:r>
    </w:p>
    <w:p w:rsidR="00E619A3" w:rsidRDefault="00E619A3">
      <w:pPr>
        <w:rPr>
          <w:rFonts w:ascii="Times New Roman" w:hAnsi="Times New Roman" w:cs="Times New Roman"/>
        </w:rPr>
      </w:pPr>
    </w:p>
    <w:p w:rsidR="004544F4" w:rsidRDefault="00334FDC">
      <w:pPr>
        <w:rPr>
          <w:rFonts w:ascii="Times New Roman" w:hAnsi="Times New Roman" w:cs="Times New Roman"/>
        </w:rPr>
      </w:pPr>
      <w:r>
        <w:rPr>
          <w:rFonts w:ascii="Times New Roman" w:hAnsi="Times New Roman" w:cs="Times New Roman"/>
        </w:rPr>
        <w:t>The</w:t>
      </w:r>
      <w:r w:rsidR="00D0377A">
        <w:rPr>
          <w:rFonts w:ascii="Times New Roman" w:hAnsi="Times New Roman" w:cs="Times New Roman"/>
        </w:rPr>
        <w:t xml:space="preserve"> ratio of the</w:t>
      </w:r>
      <w:r>
        <w:rPr>
          <w:rFonts w:ascii="Times New Roman" w:hAnsi="Times New Roman" w:cs="Times New Roman"/>
        </w:rPr>
        <w:t xml:space="preserve"> rate of growth of cumulative occupied counties </w:t>
      </w:r>
      <w:r w:rsidR="00D0377A">
        <w:rPr>
          <w:rFonts w:ascii="Times New Roman" w:hAnsi="Times New Roman" w:cs="Times New Roman"/>
        </w:rPr>
        <w:t xml:space="preserve">between </w:t>
      </w:r>
      <w:r w:rsidR="00D0377A" w:rsidRPr="00D0377A">
        <w:rPr>
          <w:rFonts w:ascii="Times New Roman" w:hAnsi="Times New Roman" w:cs="Times New Roman"/>
          <w:i/>
          <w:iCs/>
        </w:rPr>
        <w:t xml:space="preserve">F. </w:t>
      </w:r>
      <w:proofErr w:type="spellStart"/>
      <w:r w:rsidR="00D0377A" w:rsidRPr="00D0377A">
        <w:rPr>
          <w:rFonts w:ascii="Times New Roman" w:hAnsi="Times New Roman" w:cs="Times New Roman"/>
          <w:i/>
          <w:iCs/>
        </w:rPr>
        <w:t>alnus</w:t>
      </w:r>
      <w:proofErr w:type="spellEnd"/>
      <w:r w:rsidR="00D0377A">
        <w:rPr>
          <w:rFonts w:ascii="Times New Roman" w:hAnsi="Times New Roman" w:cs="Times New Roman"/>
        </w:rPr>
        <w:softHyphen/>
        <w:t xml:space="preserve"> and the associated species </w:t>
      </w:r>
      <w:r>
        <w:rPr>
          <w:rFonts w:ascii="Times New Roman" w:hAnsi="Times New Roman" w:cs="Times New Roman"/>
        </w:rPr>
        <w:t xml:space="preserve">shows a similar pattern to that reported for </w:t>
      </w:r>
      <w:r w:rsidR="00D0377A">
        <w:rPr>
          <w:rFonts w:ascii="Times New Roman" w:hAnsi="Times New Roman" w:cs="Times New Roman"/>
        </w:rPr>
        <w:t xml:space="preserve">cumulative occupied grid cells. The rate at which counties are considered occupied is slower for </w:t>
      </w:r>
      <w:r w:rsidR="00D0377A">
        <w:rPr>
          <w:rFonts w:ascii="Times New Roman" w:hAnsi="Times New Roman" w:cs="Times New Roman"/>
          <w:i/>
        </w:rPr>
        <w:t xml:space="preserve">F. </w:t>
      </w:r>
      <w:proofErr w:type="spellStart"/>
      <w:r w:rsidR="00D0377A">
        <w:rPr>
          <w:rFonts w:ascii="Times New Roman" w:hAnsi="Times New Roman" w:cs="Times New Roman"/>
          <w:i/>
        </w:rPr>
        <w:t>alnus</w:t>
      </w:r>
      <w:proofErr w:type="spellEnd"/>
      <w:r w:rsidR="00D0377A">
        <w:rPr>
          <w:rFonts w:ascii="Times New Roman" w:hAnsi="Times New Roman" w:cs="Times New Roman"/>
        </w:rPr>
        <w:t xml:space="preserve"> than the associated species early in the invasion history (prior to 1900) and faster during most of the 20</w:t>
      </w:r>
      <w:r w:rsidR="00D0377A" w:rsidRPr="00D0377A">
        <w:rPr>
          <w:rFonts w:ascii="Times New Roman" w:hAnsi="Times New Roman" w:cs="Times New Roman"/>
          <w:vertAlign w:val="superscript"/>
        </w:rPr>
        <w:t>th</w:t>
      </w:r>
      <w:r w:rsidR="00D0377A">
        <w:rPr>
          <w:rFonts w:ascii="Times New Roman" w:hAnsi="Times New Roman" w:cs="Times New Roman"/>
        </w:rPr>
        <w:t xml:space="preserve"> century.</w:t>
      </w:r>
    </w:p>
    <w:p w:rsidR="00BA17C1" w:rsidRDefault="00BA17C1">
      <w:pPr>
        <w:rPr>
          <w:rFonts w:ascii="Times New Roman" w:hAnsi="Times New Roman" w:cs="Times New Roman"/>
        </w:rPr>
      </w:pPr>
    </w:p>
    <w:p w:rsidR="00BC05F7" w:rsidRDefault="00BC05F7" w:rsidP="00BC05F7">
      <w:pPr>
        <w:keepNext/>
      </w:pPr>
      <w:r>
        <w:rPr>
          <w:rFonts w:ascii="Times New Roman" w:hAnsi="Times New Roman" w:cs="Times New Roman"/>
          <w:noProof/>
        </w:rPr>
        <w:drawing>
          <wp:inline distT="0" distB="0" distL="0" distR="0">
            <wp:extent cx="3549952" cy="2484967"/>
            <wp:effectExtent l="0" t="0" r="635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b_Fral_to_Associates_ratio_COUNTIES.pdf"/>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549952" cy="2484967"/>
                    </a:xfrm>
                    <a:prstGeom prst="rect">
                      <a:avLst/>
                    </a:prstGeom>
                  </pic:spPr>
                </pic:pic>
              </a:graphicData>
            </a:graphic>
          </wp:inline>
        </w:drawing>
      </w:r>
    </w:p>
    <w:p w:rsidR="00E16CD2" w:rsidRPr="00BC05F7" w:rsidRDefault="00BC05F7" w:rsidP="00BC05F7">
      <w:pPr>
        <w:pStyle w:val="Caption"/>
        <w:rPr>
          <w:rFonts w:ascii="Times New Roman" w:hAnsi="Times New Roman" w:cs="Times New Roman"/>
          <w:color w:val="auto"/>
          <w:sz w:val="22"/>
          <w:szCs w:val="22"/>
        </w:rPr>
      </w:pPr>
      <w:r w:rsidRPr="00BC05F7">
        <w:rPr>
          <w:rFonts w:ascii="Times New Roman" w:hAnsi="Times New Roman" w:cs="Times New Roman"/>
          <w:color w:val="auto"/>
          <w:sz w:val="22"/>
          <w:szCs w:val="22"/>
        </w:rPr>
        <w:t xml:space="preserve">Figure </w:t>
      </w:r>
      <w:r w:rsidR="008C03AF" w:rsidRPr="00BC05F7">
        <w:rPr>
          <w:rFonts w:ascii="Times New Roman" w:hAnsi="Times New Roman" w:cs="Times New Roman"/>
          <w:color w:val="auto"/>
          <w:sz w:val="22"/>
          <w:szCs w:val="22"/>
        </w:rPr>
        <w:fldChar w:fldCharType="begin"/>
      </w:r>
      <w:r w:rsidRPr="00BC05F7">
        <w:rPr>
          <w:rFonts w:ascii="Times New Roman" w:hAnsi="Times New Roman" w:cs="Times New Roman"/>
          <w:color w:val="auto"/>
          <w:sz w:val="22"/>
          <w:szCs w:val="22"/>
        </w:rPr>
        <w:instrText xml:space="preserve"> SEQ Figure \* ARABIC </w:instrText>
      </w:r>
      <w:r w:rsidR="008C03AF" w:rsidRPr="00BC05F7">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13</w:t>
      </w:r>
      <w:r w:rsidR="008C03AF" w:rsidRPr="00BC05F7">
        <w:rPr>
          <w:rFonts w:ascii="Times New Roman" w:hAnsi="Times New Roman" w:cs="Times New Roman"/>
          <w:color w:val="auto"/>
          <w:sz w:val="22"/>
          <w:szCs w:val="22"/>
        </w:rPr>
        <w:fldChar w:fldCharType="end"/>
      </w:r>
      <w:r w:rsidRPr="00BC05F7">
        <w:rPr>
          <w:rFonts w:ascii="Times New Roman" w:hAnsi="Times New Roman" w:cs="Times New Roman"/>
          <w:color w:val="auto"/>
          <w:sz w:val="22"/>
          <w:szCs w:val="22"/>
        </w:rPr>
        <w:t xml:space="preserve"> </w:t>
      </w:r>
      <w:r w:rsidRPr="00BC05F7">
        <w:rPr>
          <w:rFonts w:ascii="Times New Roman" w:hAnsi="Times New Roman" w:cs="Times New Roman"/>
          <w:b w:val="0"/>
          <w:color w:val="auto"/>
          <w:sz w:val="22"/>
          <w:szCs w:val="22"/>
        </w:rPr>
        <w:t xml:space="preserve">Square root of the ratio of the cumulative number of counties occupied by </w:t>
      </w:r>
      <w:r w:rsidRPr="00BC05F7">
        <w:rPr>
          <w:rFonts w:ascii="Times New Roman" w:hAnsi="Times New Roman" w:cs="Times New Roman"/>
          <w:b w:val="0"/>
          <w:i/>
          <w:color w:val="auto"/>
          <w:sz w:val="22"/>
          <w:szCs w:val="22"/>
        </w:rPr>
        <w:t xml:space="preserve">F. </w:t>
      </w:r>
      <w:proofErr w:type="spellStart"/>
      <w:r w:rsidRPr="00BC05F7">
        <w:rPr>
          <w:rFonts w:ascii="Times New Roman" w:hAnsi="Times New Roman" w:cs="Times New Roman"/>
          <w:b w:val="0"/>
          <w:i/>
          <w:color w:val="auto"/>
          <w:sz w:val="22"/>
          <w:szCs w:val="22"/>
        </w:rPr>
        <w:t>alnus</w:t>
      </w:r>
      <w:proofErr w:type="spellEnd"/>
      <w:r w:rsidRPr="00BC05F7">
        <w:rPr>
          <w:rFonts w:ascii="Times New Roman" w:hAnsi="Times New Roman" w:cs="Times New Roman"/>
          <w:b w:val="0"/>
          <w:color w:val="auto"/>
          <w:sz w:val="22"/>
          <w:szCs w:val="22"/>
        </w:rPr>
        <w:t xml:space="preserve"> versus the group of associated species.</w:t>
      </w:r>
    </w:p>
    <w:p w:rsidR="00BA17C1" w:rsidRDefault="00BA17C1" w:rsidP="00BA17C1">
      <w:pPr>
        <w:keepNext/>
      </w:pPr>
      <w:r>
        <w:rPr>
          <w:rFonts w:ascii="Times New Roman" w:hAnsi="Times New Roman" w:cs="Times New Roman"/>
          <w:noProof/>
        </w:rPr>
        <w:lastRenderedPageBreak/>
        <w:drawing>
          <wp:inline distT="0" distB="0" distL="0" distR="0">
            <wp:extent cx="342900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_Cnty_Cells_Growth_Rate_Difference.pdf"/>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429000" cy="3429000"/>
                    </a:xfrm>
                    <a:prstGeom prst="rect">
                      <a:avLst/>
                    </a:prstGeom>
                  </pic:spPr>
                </pic:pic>
              </a:graphicData>
            </a:graphic>
          </wp:inline>
        </w:drawing>
      </w:r>
    </w:p>
    <w:p w:rsidR="00BA17C1" w:rsidRPr="00BA17C1" w:rsidRDefault="00BA17C1" w:rsidP="00BA17C1">
      <w:pPr>
        <w:pStyle w:val="Caption"/>
        <w:rPr>
          <w:rFonts w:ascii="Times New Roman" w:hAnsi="Times New Roman" w:cs="Times New Roman"/>
          <w:color w:val="auto"/>
          <w:sz w:val="22"/>
          <w:szCs w:val="22"/>
        </w:rPr>
      </w:pPr>
      <w:r w:rsidRPr="00BA17C1">
        <w:rPr>
          <w:rFonts w:ascii="Times New Roman" w:hAnsi="Times New Roman" w:cs="Times New Roman"/>
          <w:color w:val="auto"/>
          <w:sz w:val="22"/>
          <w:szCs w:val="22"/>
        </w:rPr>
        <w:t xml:space="preserve">Figure </w:t>
      </w:r>
      <w:r w:rsidR="008C03AF" w:rsidRPr="00BA17C1">
        <w:rPr>
          <w:rFonts w:ascii="Times New Roman" w:hAnsi="Times New Roman" w:cs="Times New Roman"/>
          <w:color w:val="auto"/>
          <w:sz w:val="22"/>
          <w:szCs w:val="22"/>
        </w:rPr>
        <w:fldChar w:fldCharType="begin"/>
      </w:r>
      <w:r w:rsidRPr="00BA17C1">
        <w:rPr>
          <w:rFonts w:ascii="Times New Roman" w:hAnsi="Times New Roman" w:cs="Times New Roman"/>
          <w:color w:val="auto"/>
          <w:sz w:val="22"/>
          <w:szCs w:val="22"/>
        </w:rPr>
        <w:instrText xml:space="preserve"> SEQ Figure \* ARABIC </w:instrText>
      </w:r>
      <w:r w:rsidR="008C03AF" w:rsidRPr="00BA17C1">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14</w:t>
      </w:r>
      <w:r w:rsidR="008C03AF" w:rsidRPr="00BA17C1">
        <w:rPr>
          <w:rFonts w:ascii="Times New Roman" w:hAnsi="Times New Roman" w:cs="Times New Roman"/>
          <w:color w:val="auto"/>
          <w:sz w:val="22"/>
          <w:szCs w:val="22"/>
        </w:rPr>
        <w:fldChar w:fldCharType="end"/>
      </w:r>
      <w:r w:rsidRPr="00BA17C1">
        <w:rPr>
          <w:rFonts w:ascii="Times New Roman" w:hAnsi="Times New Roman" w:cs="Times New Roman"/>
          <w:color w:val="auto"/>
          <w:sz w:val="22"/>
          <w:szCs w:val="22"/>
        </w:rPr>
        <w:t xml:space="preserve"> </w:t>
      </w:r>
      <w:r w:rsidRPr="00BA17C1">
        <w:rPr>
          <w:rFonts w:ascii="Times New Roman" w:hAnsi="Times New Roman" w:cs="Times New Roman"/>
          <w:b w:val="0"/>
          <w:color w:val="auto"/>
          <w:sz w:val="22"/>
          <w:szCs w:val="22"/>
        </w:rPr>
        <w:t>Ratio of the rate of growth for cumulative occupied counties.</w:t>
      </w:r>
    </w:p>
    <w:p w:rsidR="00334FDC" w:rsidRPr="001B30AC" w:rsidRDefault="004845C3">
      <w:pPr>
        <w:rPr>
          <w:rFonts w:ascii="Times New Roman" w:hAnsi="Times New Roman" w:cs="Times New Roman"/>
        </w:rPr>
      </w:pPr>
      <w:r>
        <w:rPr>
          <w:rFonts w:ascii="Times New Roman" w:hAnsi="Times New Roman" w:cs="Times New Roman"/>
        </w:rPr>
        <w:t xml:space="preserve">Based on my compiled datasets, specimens were collected from previously </w:t>
      </w:r>
      <w:proofErr w:type="spellStart"/>
      <w:r>
        <w:rPr>
          <w:rFonts w:ascii="Times New Roman" w:hAnsi="Times New Roman" w:cs="Times New Roman"/>
        </w:rPr>
        <w:t>unsampled</w:t>
      </w:r>
      <w:proofErr w:type="spellEnd"/>
      <w:r>
        <w:rPr>
          <w:rFonts w:ascii="Times New Roman" w:hAnsi="Times New Roman" w:cs="Times New Roman"/>
        </w:rPr>
        <w:t xml:space="preserve"> counties for one of the associated s</w:t>
      </w:r>
      <w:r w:rsidR="00484205">
        <w:rPr>
          <w:rFonts w:ascii="Times New Roman" w:hAnsi="Times New Roman" w:cs="Times New Roman"/>
        </w:rPr>
        <w:t>pecies on average greater than 48</w:t>
      </w:r>
      <w:r>
        <w:rPr>
          <w:rFonts w:ascii="Times New Roman" w:hAnsi="Times New Roman" w:cs="Times New Roman"/>
        </w:rPr>
        <w:t xml:space="preserve"> years prior to a the collection of a sample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While the distribution</w:t>
      </w:r>
      <w:r w:rsidR="00AB6911">
        <w:rPr>
          <w:rFonts w:ascii="Times New Roman" w:hAnsi="Times New Roman" w:cs="Times New Roman"/>
        </w:rPr>
        <w:t xml:space="preserve"> of years between sampling of an associated species and </w:t>
      </w:r>
      <w:r w:rsidR="00AB6911">
        <w:rPr>
          <w:rFonts w:ascii="Times New Roman" w:hAnsi="Times New Roman" w:cs="Times New Roman"/>
          <w:i/>
        </w:rPr>
        <w:t xml:space="preserve">F. </w:t>
      </w:r>
      <w:proofErr w:type="spellStart"/>
      <w:r w:rsidR="00AB6911">
        <w:rPr>
          <w:rFonts w:ascii="Times New Roman" w:hAnsi="Times New Roman" w:cs="Times New Roman"/>
          <w:i/>
        </w:rPr>
        <w:t>alnus</w:t>
      </w:r>
      <w:proofErr w:type="spellEnd"/>
      <w:r w:rsidR="00AB6911">
        <w:rPr>
          <w:rFonts w:ascii="Times New Roman" w:hAnsi="Times New Roman" w:cs="Times New Roman"/>
        </w:rPr>
        <w:t xml:space="preserve"> is quite wide</w:t>
      </w:r>
      <w:r w:rsidR="00EA44BD">
        <w:rPr>
          <w:rFonts w:ascii="Times New Roman" w:hAnsi="Times New Roman" w:cs="Times New Roman"/>
        </w:rPr>
        <w:t xml:space="preserve"> (Figure DELAY)</w:t>
      </w:r>
      <w:r w:rsidR="00AB6911">
        <w:rPr>
          <w:rFonts w:ascii="Times New Roman" w:hAnsi="Times New Roman" w:cs="Times New Roman"/>
        </w:rPr>
        <w:t>, the first year one of the associated species</w:t>
      </w:r>
      <w:r w:rsidR="0027584F">
        <w:rPr>
          <w:rFonts w:ascii="Times New Roman" w:hAnsi="Times New Roman" w:cs="Times New Roman"/>
        </w:rPr>
        <w:t xml:space="preserve"> was collected in a </w:t>
      </w:r>
      <w:proofErr w:type="spellStart"/>
      <w:r w:rsidR="0027584F">
        <w:rPr>
          <w:rFonts w:ascii="Times New Roman" w:hAnsi="Times New Roman" w:cs="Times New Roman"/>
        </w:rPr>
        <w:t>a</w:t>
      </w:r>
      <w:proofErr w:type="spellEnd"/>
      <w:r w:rsidR="0027584F">
        <w:rPr>
          <w:rFonts w:ascii="Times New Roman" w:hAnsi="Times New Roman" w:cs="Times New Roman"/>
        </w:rPr>
        <w:t xml:space="preserve"> county</w:t>
      </w:r>
      <w:r w:rsidR="00AB6911">
        <w:rPr>
          <w:rFonts w:ascii="Times New Roman" w:hAnsi="Times New Roman" w:cs="Times New Roman"/>
        </w:rPr>
        <w:t xml:space="preserve"> is significantly earlier than the first </w:t>
      </w:r>
      <w:r w:rsidR="0027584F">
        <w:rPr>
          <w:rFonts w:ascii="Times New Roman" w:hAnsi="Times New Roman" w:cs="Times New Roman"/>
        </w:rPr>
        <w:t xml:space="preserve">year </w:t>
      </w:r>
      <w:r w:rsidR="001B30AC">
        <w:rPr>
          <w:rFonts w:ascii="Times New Roman" w:hAnsi="Times New Roman" w:cs="Times New Roman"/>
          <w:i/>
        </w:rPr>
        <w:t xml:space="preserve">F. </w:t>
      </w:r>
      <w:proofErr w:type="spellStart"/>
      <w:r w:rsidR="001B30AC">
        <w:rPr>
          <w:rFonts w:ascii="Times New Roman" w:hAnsi="Times New Roman" w:cs="Times New Roman"/>
          <w:i/>
        </w:rPr>
        <w:t>alnus</w:t>
      </w:r>
      <w:proofErr w:type="spellEnd"/>
      <w:r w:rsidR="001B30AC">
        <w:rPr>
          <w:rFonts w:ascii="Times New Roman" w:hAnsi="Times New Roman" w:cs="Times New Roman"/>
        </w:rPr>
        <w:t xml:space="preserve"> </w:t>
      </w:r>
      <w:r w:rsidR="0027584F">
        <w:rPr>
          <w:rFonts w:ascii="Times New Roman" w:hAnsi="Times New Roman" w:cs="Times New Roman"/>
        </w:rPr>
        <w:t xml:space="preserve">was sampled in </w:t>
      </w:r>
      <w:r w:rsidR="007A7E1A">
        <w:rPr>
          <w:rFonts w:ascii="Times New Roman" w:hAnsi="Times New Roman" w:cs="Times New Roman"/>
        </w:rPr>
        <w:t>that</w:t>
      </w:r>
      <w:r w:rsidR="0027584F">
        <w:rPr>
          <w:rFonts w:ascii="Times New Roman" w:hAnsi="Times New Roman" w:cs="Times New Roman"/>
        </w:rPr>
        <w:t xml:space="preserve"> county </w:t>
      </w:r>
      <w:r w:rsidR="001B30AC">
        <w:rPr>
          <w:rFonts w:ascii="Times New Roman" w:hAnsi="Times New Roman" w:cs="Times New Roman"/>
        </w:rPr>
        <w:t>(Pai</w:t>
      </w:r>
      <w:r w:rsidR="00484205">
        <w:rPr>
          <w:rFonts w:ascii="Times New Roman" w:hAnsi="Times New Roman" w:cs="Times New Roman"/>
        </w:rPr>
        <w:t xml:space="preserve">red t-test, t = -15.57, </w:t>
      </w:r>
      <w:proofErr w:type="spellStart"/>
      <w:r w:rsidR="00484205">
        <w:rPr>
          <w:rFonts w:ascii="Times New Roman" w:hAnsi="Times New Roman" w:cs="Times New Roman"/>
        </w:rPr>
        <w:t>df</w:t>
      </w:r>
      <w:proofErr w:type="spellEnd"/>
      <w:r w:rsidR="00484205">
        <w:rPr>
          <w:rFonts w:ascii="Times New Roman" w:hAnsi="Times New Roman" w:cs="Times New Roman"/>
        </w:rPr>
        <w:t xml:space="preserve"> = 196</w:t>
      </w:r>
      <w:r w:rsidR="001B30AC">
        <w:rPr>
          <w:rFonts w:ascii="Times New Roman" w:hAnsi="Times New Roman" w:cs="Times New Roman"/>
        </w:rPr>
        <w:t>, P &lt;&lt; 0.05</w:t>
      </w:r>
      <w:r w:rsidR="00E91D55">
        <w:rPr>
          <w:rFonts w:ascii="Times New Roman" w:hAnsi="Times New Roman" w:cs="Times New Roman"/>
        </w:rPr>
        <w:t xml:space="preserve">). </w:t>
      </w:r>
    </w:p>
    <w:p w:rsidR="00334FDC" w:rsidRDefault="00334FDC">
      <w:pPr>
        <w:rPr>
          <w:rFonts w:ascii="Times New Roman" w:hAnsi="Times New Roman" w:cs="Times New Roman"/>
        </w:rPr>
      </w:pPr>
    </w:p>
    <w:p w:rsidR="00F04000" w:rsidRDefault="00F04000" w:rsidP="00F04000">
      <w:pPr>
        <w:keepNext/>
      </w:pPr>
      <w:r>
        <w:rPr>
          <w:rFonts w:ascii="Times New Roman" w:hAnsi="Times New Roman" w:cs="Times New Roman"/>
          <w:noProof/>
        </w:rPr>
        <w:drawing>
          <wp:inline distT="0" distB="0" distL="0" distR="0">
            <wp:extent cx="2789766" cy="27897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y_Assoc_to_FRAL_Delay.pdf"/>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2789766" cy="278976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9F5E11" w:rsidRDefault="00F04000" w:rsidP="000D03E1">
      <w:pPr>
        <w:pStyle w:val="Caption"/>
        <w:rPr>
          <w:rFonts w:ascii="Times New Roman" w:hAnsi="Times New Roman" w:cs="Times New Roman"/>
          <w:b w:val="0"/>
        </w:rPr>
      </w:pPr>
      <w:r w:rsidRPr="00F04000">
        <w:rPr>
          <w:rFonts w:ascii="Times New Roman" w:hAnsi="Times New Roman" w:cs="Times New Roman"/>
          <w:color w:val="auto"/>
          <w:sz w:val="22"/>
          <w:szCs w:val="22"/>
        </w:rPr>
        <w:t xml:space="preserve">Figure </w:t>
      </w:r>
      <w:r w:rsidR="008C03AF" w:rsidRPr="00F04000">
        <w:rPr>
          <w:rFonts w:ascii="Times New Roman" w:hAnsi="Times New Roman" w:cs="Times New Roman"/>
          <w:color w:val="auto"/>
          <w:sz w:val="22"/>
          <w:szCs w:val="22"/>
        </w:rPr>
        <w:fldChar w:fldCharType="begin"/>
      </w:r>
      <w:r w:rsidRPr="00F04000">
        <w:rPr>
          <w:rFonts w:ascii="Times New Roman" w:hAnsi="Times New Roman" w:cs="Times New Roman"/>
          <w:color w:val="auto"/>
          <w:sz w:val="22"/>
          <w:szCs w:val="22"/>
        </w:rPr>
        <w:instrText xml:space="preserve"> SEQ Figure \* ARABIC </w:instrText>
      </w:r>
      <w:r w:rsidR="008C03AF" w:rsidRPr="00F04000">
        <w:rPr>
          <w:rFonts w:ascii="Times New Roman" w:hAnsi="Times New Roman" w:cs="Times New Roman"/>
          <w:color w:val="auto"/>
          <w:sz w:val="22"/>
          <w:szCs w:val="22"/>
        </w:rPr>
        <w:fldChar w:fldCharType="separate"/>
      </w:r>
      <w:r w:rsidR="009C2B78">
        <w:rPr>
          <w:rFonts w:ascii="Times New Roman" w:hAnsi="Times New Roman" w:cs="Times New Roman"/>
          <w:noProof/>
          <w:color w:val="auto"/>
          <w:sz w:val="22"/>
          <w:szCs w:val="22"/>
        </w:rPr>
        <w:t>15</w:t>
      </w:r>
      <w:r w:rsidR="008C03AF" w:rsidRPr="00F04000">
        <w:rPr>
          <w:rFonts w:ascii="Times New Roman" w:hAnsi="Times New Roman" w:cs="Times New Roman"/>
          <w:color w:val="auto"/>
          <w:sz w:val="22"/>
          <w:szCs w:val="22"/>
        </w:rPr>
        <w:fldChar w:fldCharType="end"/>
      </w:r>
      <w:r w:rsidRPr="00F04000">
        <w:rPr>
          <w:rFonts w:ascii="Times New Roman" w:hAnsi="Times New Roman" w:cs="Times New Roman"/>
          <w:color w:val="auto"/>
          <w:sz w:val="22"/>
          <w:szCs w:val="22"/>
        </w:rPr>
        <w:t xml:space="preserve"> </w:t>
      </w:r>
      <w:r w:rsidRPr="00F04000">
        <w:rPr>
          <w:rFonts w:ascii="Times New Roman" w:hAnsi="Times New Roman" w:cs="Times New Roman"/>
          <w:b w:val="0"/>
          <w:color w:val="auto"/>
          <w:sz w:val="22"/>
          <w:szCs w:val="22"/>
        </w:rPr>
        <w:t xml:space="preserve">Frequency of the number of years between an observation of one of the associated species in a county and the observation of </w:t>
      </w:r>
      <w:r w:rsidRPr="00F04000">
        <w:rPr>
          <w:rFonts w:ascii="Times New Roman" w:hAnsi="Times New Roman" w:cs="Times New Roman"/>
          <w:b w:val="0"/>
          <w:i/>
          <w:color w:val="auto"/>
          <w:sz w:val="22"/>
          <w:szCs w:val="22"/>
        </w:rPr>
        <w:t xml:space="preserve">F. </w:t>
      </w:r>
      <w:proofErr w:type="spellStart"/>
      <w:r w:rsidRPr="00F04000">
        <w:rPr>
          <w:rFonts w:ascii="Times New Roman" w:hAnsi="Times New Roman" w:cs="Times New Roman"/>
          <w:b w:val="0"/>
          <w:i/>
          <w:color w:val="auto"/>
          <w:sz w:val="22"/>
          <w:szCs w:val="22"/>
        </w:rPr>
        <w:t>alnus</w:t>
      </w:r>
      <w:proofErr w:type="spellEnd"/>
      <w:r w:rsidRPr="00F04000">
        <w:rPr>
          <w:rFonts w:ascii="Times New Roman" w:hAnsi="Times New Roman" w:cs="Times New Roman"/>
          <w:b w:val="0"/>
          <w:color w:val="auto"/>
          <w:sz w:val="22"/>
          <w:szCs w:val="22"/>
        </w:rPr>
        <w:t xml:space="preserve"> in that county.</w:t>
      </w:r>
      <w:r w:rsidR="008060A6">
        <w:rPr>
          <w:rFonts w:ascii="Times New Roman" w:hAnsi="Times New Roman" w:cs="Times New Roman"/>
          <w:b w:val="0"/>
        </w:rPr>
        <w:br w:type="page"/>
      </w:r>
    </w:p>
    <w:p w:rsidR="00EE2F09" w:rsidRDefault="00EE2F09" w:rsidP="001F0CAE">
      <w:pPr>
        <w:rPr>
          <w:rFonts w:ascii="Times New Roman" w:hAnsi="Times New Roman" w:cs="Times New Roman"/>
        </w:rPr>
      </w:pPr>
      <w:r>
        <w:rPr>
          <w:rFonts w:ascii="Times New Roman" w:hAnsi="Times New Roman" w:cs="Times New Roman"/>
          <w:b/>
        </w:rPr>
        <w:lastRenderedPageBreak/>
        <w:t>Discussion</w:t>
      </w:r>
    </w:p>
    <w:p w:rsidR="00385561" w:rsidRDefault="00385561" w:rsidP="001F0CAE">
      <w:pPr>
        <w:rPr>
          <w:rFonts w:ascii="Times New Roman" w:hAnsi="Times New Roman" w:cs="Times New Roman"/>
        </w:rPr>
      </w:pPr>
    </w:p>
    <w:p w:rsidR="006B2D51" w:rsidRDefault="006A4D29" w:rsidP="001F0CAE">
      <w:pPr>
        <w:rPr>
          <w:rFonts w:ascii="Times New Roman" w:hAnsi="Times New Roman" w:cs="Times New Roman"/>
        </w:rPr>
      </w:pPr>
      <w:r>
        <w:rPr>
          <w:rFonts w:ascii="Times New Roman" w:hAnsi="Times New Roman" w:cs="Times New Roman"/>
        </w:rPr>
        <w:t xml:space="preserve">The question of </w:t>
      </w:r>
      <w:r w:rsidR="008366E9">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00CE4331">
        <w:rPr>
          <w:rFonts w:ascii="Times New Roman" w:hAnsi="Times New Roman" w:cs="Times New Roman"/>
        </w:rPr>
        <w:t xml:space="preserve"> was introduced remains unanswered</w:t>
      </w:r>
      <w:r>
        <w:rPr>
          <w:rFonts w:ascii="Times New Roman" w:hAnsi="Times New Roman" w:cs="Times New Roman"/>
        </w:rPr>
        <w:t xml:space="preserve">. Given its established use as both a medicinal plant (REFS) and as an ornamental (as suggested by the fact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planted in the U.S. Department of Agricult</w:t>
      </w:r>
      <w:r w:rsidR="000D03E1">
        <w:rPr>
          <w:rFonts w:ascii="Times New Roman" w:hAnsi="Times New Roman" w:cs="Times New Roman"/>
        </w:rPr>
        <w:t xml:space="preserve">ure arboretum as early as 1891, as well as discussion in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Rhamnus frangula and Sporobolus asperifolius", "type" : "entry-encyclopedia", "volume" : "14" }, "uris" : [ "http://www.mendeley.com/documents/?uuid=29fae87d-3256-4261-bc18-40e0d1bc8576" ] } ], "mendeley" : { "previouslyFormattedCitation" : "(Sherff 1912)" }, "properties" : { "noteIndex" : 0 }, "schema" : "https://github.com/citation-style-language/schema/raw/master/csl-citation.json" }</w:instrText>
      </w:r>
      <w:r w:rsidR="008C03AF">
        <w:rPr>
          <w:rFonts w:ascii="Times New Roman" w:hAnsi="Times New Roman" w:cs="Times New Roman"/>
        </w:rPr>
        <w:fldChar w:fldCharType="separate"/>
      </w:r>
      <w:r w:rsidR="000D03E1" w:rsidRPr="000D03E1">
        <w:rPr>
          <w:rFonts w:ascii="Times New Roman" w:hAnsi="Times New Roman" w:cs="Times New Roman"/>
          <w:noProof/>
        </w:rPr>
        <w:t>(Sherff 1912)</w:t>
      </w:r>
      <w:r w:rsidR="008C03AF">
        <w:rPr>
          <w:rFonts w:ascii="Times New Roman" w:hAnsi="Times New Roman" w:cs="Times New Roman"/>
        </w:rPr>
        <w:fldChar w:fldCharType="end"/>
      </w:r>
      <w:r>
        <w:rPr>
          <w:rFonts w:ascii="Times New Roman" w:hAnsi="Times New Roman" w:cs="Times New Roman"/>
        </w:rPr>
        <w:t xml:space="preserve">), it is likely that this species was purposely planted. </w:t>
      </w:r>
      <w:r w:rsidR="00B32751">
        <w:rPr>
          <w:rFonts w:ascii="Times New Roman" w:hAnsi="Times New Roman" w:cs="Times New Roman"/>
        </w:rPr>
        <w:t xml:space="preserve">In fact, </w:t>
      </w:r>
      <w:r w:rsidR="00FB515E">
        <w:rPr>
          <w:rFonts w:ascii="Times New Roman" w:hAnsi="Times New Roman" w:cs="Times New Roman"/>
        </w:rPr>
        <w:t xml:space="preserve">low fertility </w:t>
      </w:r>
      <w:r w:rsidR="00B32751">
        <w:rPr>
          <w:rFonts w:ascii="Times New Roman" w:hAnsi="Times New Roman" w:cs="Times New Roman"/>
        </w:rPr>
        <w:t xml:space="preserve">cultivars of </w:t>
      </w:r>
      <w:r w:rsidR="00B32751" w:rsidRPr="00B32751">
        <w:rPr>
          <w:rFonts w:ascii="Times New Roman" w:hAnsi="Times New Roman" w:cs="Times New Roman"/>
          <w:i/>
          <w:iCs/>
        </w:rPr>
        <w:t xml:space="preserve">F. </w:t>
      </w:r>
      <w:proofErr w:type="spellStart"/>
      <w:r w:rsidR="00B32751" w:rsidRPr="00B32751">
        <w:rPr>
          <w:rFonts w:ascii="Times New Roman" w:hAnsi="Times New Roman" w:cs="Times New Roman"/>
          <w:i/>
          <w:iCs/>
        </w:rPr>
        <w:t>alnus</w:t>
      </w:r>
      <w:proofErr w:type="spellEnd"/>
      <w:r w:rsidR="00B32751">
        <w:rPr>
          <w:rFonts w:ascii="Times New Roman" w:hAnsi="Times New Roman" w:cs="Times New Roman"/>
        </w:rPr>
        <w:t xml:space="preserve"> are still available for purchase today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&amp; Knight 2010)" }, "properties" : { "noteIndex" : 0 }, "schema" : "https://github.com/citation-style-language/schema/raw/master/csl-citation.json" }</w:instrText>
      </w:r>
      <w:r w:rsidR="008C03AF">
        <w:rPr>
          <w:rFonts w:ascii="Times New Roman" w:hAnsi="Times New Roman" w:cs="Times New Roman"/>
        </w:rPr>
        <w:fldChar w:fldCharType="separate"/>
      </w:r>
      <w:r w:rsidR="00B32751" w:rsidRPr="00B32751">
        <w:rPr>
          <w:rFonts w:ascii="Times New Roman" w:hAnsi="Times New Roman" w:cs="Times New Roman"/>
          <w:noProof/>
        </w:rPr>
        <w:t>(Jacquart &amp; Knight 2010)</w:t>
      </w:r>
      <w:r w:rsidR="008C03AF">
        <w:rPr>
          <w:rFonts w:ascii="Times New Roman" w:hAnsi="Times New Roman" w:cs="Times New Roman"/>
        </w:rPr>
        <w:fldChar w:fldCharType="end"/>
      </w:r>
      <w:r w:rsidR="00B32751">
        <w:rPr>
          <w:rFonts w:ascii="Times New Roman" w:hAnsi="Times New Roman" w:cs="Times New Roman"/>
        </w:rPr>
        <w:t xml:space="preserve">. </w:t>
      </w:r>
      <w:r>
        <w:rPr>
          <w:rFonts w:ascii="Times New Roman" w:hAnsi="Times New Roman" w:cs="Times New Roman"/>
        </w:rPr>
        <w:t>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further light on this mystery, but </w:t>
      </w:r>
      <w:r w:rsidR="000D03E1">
        <w:rPr>
          <w:rFonts w:ascii="Times New Roman" w:hAnsi="Times New Roman" w:cs="Times New Roman"/>
        </w:rPr>
        <w:t>was</w:t>
      </w:r>
      <w:r>
        <w:rPr>
          <w:rFonts w:ascii="Times New Roman" w:hAnsi="Times New Roman" w:cs="Times New Roman"/>
        </w:rPr>
        <w:t xml:space="preserve"> beyond the scope of this project. </w:t>
      </w:r>
      <w:r w:rsidR="005E2F61">
        <w:rPr>
          <w:rFonts w:ascii="Times New Roman" w:hAnsi="Times New Roman" w:cs="Times New Roman"/>
        </w:rPr>
        <w:t xml:space="preserve">As is the case with many non-native species that naturalize in novel regions, there is little documented knowledge of the time or place that </w:t>
      </w:r>
      <w:r w:rsidR="005E2F61">
        <w:rPr>
          <w:rFonts w:ascii="Times New Roman" w:hAnsi="Times New Roman" w:cs="Times New Roman"/>
          <w:i/>
        </w:rPr>
        <w:t xml:space="preserve">F. </w:t>
      </w:r>
      <w:proofErr w:type="spellStart"/>
      <w:r w:rsidR="005E2F61">
        <w:rPr>
          <w:rFonts w:ascii="Times New Roman" w:hAnsi="Times New Roman" w:cs="Times New Roman"/>
          <w:i/>
        </w:rPr>
        <w:t>alnus</w:t>
      </w:r>
      <w:proofErr w:type="spellEnd"/>
      <w:r w:rsidR="005E2F61">
        <w:rPr>
          <w:rFonts w:ascii="Times New Roman" w:hAnsi="Times New Roman" w:cs="Times New Roman"/>
        </w:rPr>
        <w:t xml:space="preserve"> was first introduced. </w:t>
      </w:r>
      <w:r w:rsidR="00EF67BF">
        <w:rPr>
          <w:rFonts w:ascii="Times New Roman" w:hAnsi="Times New Roman" w:cs="Times New Roman"/>
        </w:rPr>
        <w:t xml:space="preserve">While most literature related to </w:t>
      </w:r>
      <w:r w:rsidR="00EF67BF">
        <w:rPr>
          <w:rFonts w:ascii="Times New Roman" w:hAnsi="Times New Roman" w:cs="Times New Roman"/>
          <w:i/>
        </w:rPr>
        <w:t xml:space="preserve">F. </w:t>
      </w:r>
      <w:proofErr w:type="spellStart"/>
      <w:r w:rsidR="00EF67BF">
        <w:rPr>
          <w:rFonts w:ascii="Times New Roman" w:hAnsi="Times New Roman" w:cs="Times New Roman"/>
          <w:i/>
        </w:rPr>
        <w:t>alnus</w:t>
      </w:r>
      <w:proofErr w:type="spellEnd"/>
      <w:r w:rsidR="00EF67BF">
        <w:rPr>
          <w:rFonts w:ascii="Times New Roman" w:hAnsi="Times New Roman" w:cs="Times New Roman"/>
        </w:rPr>
        <w:t xml:space="preserve"> claims that it was likely first introduced during the mid-19</w:t>
      </w:r>
      <w:r w:rsidR="00EF67BF" w:rsidRPr="00EF67BF">
        <w:rPr>
          <w:rFonts w:ascii="Times New Roman" w:hAnsi="Times New Roman" w:cs="Times New Roman"/>
          <w:vertAlign w:val="superscript"/>
        </w:rPr>
        <w:t>th</w:t>
      </w:r>
      <w:r w:rsidR="00EF67BF">
        <w:rPr>
          <w:rFonts w:ascii="Times New Roman" w:hAnsi="Times New Roman" w:cs="Times New Roman"/>
        </w:rPr>
        <w:t xml:space="preserve"> century, at least one source suggests it was introduced prior to 1800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Rhamnus cathartica, Rhamnus frangula (syn. Frangula alnus)", "type" : "report" }, "uris" : [ "http://www.mendeley.com/documents/?uuid=ff9b955c-6f7a-4bcd-80b3-9e2459c20464" ] } ], "mendeley" : { "previouslyFormattedCitation" : "(Converse 1984)" }, "properties" : { "noteIndex" : 0 }, "schema" : "https://github.com/citation-style-language/schema/raw/master/csl-citation.json" }</w:instrText>
      </w:r>
      <w:r w:rsidR="008C03AF">
        <w:rPr>
          <w:rFonts w:ascii="Times New Roman" w:hAnsi="Times New Roman" w:cs="Times New Roman"/>
        </w:rPr>
        <w:fldChar w:fldCharType="separate"/>
      </w:r>
      <w:r w:rsidR="00EF67BF" w:rsidRPr="00EF67BF">
        <w:rPr>
          <w:rFonts w:ascii="Times New Roman" w:hAnsi="Times New Roman" w:cs="Times New Roman"/>
          <w:noProof/>
        </w:rPr>
        <w:t>(Converse 1984)</w:t>
      </w:r>
      <w:r w:rsidR="008C03AF">
        <w:rPr>
          <w:rFonts w:ascii="Times New Roman" w:hAnsi="Times New Roman" w:cs="Times New Roman"/>
        </w:rPr>
        <w:fldChar w:fldCharType="end"/>
      </w:r>
      <w:r w:rsidR="00413C81">
        <w:rPr>
          <w:rFonts w:ascii="Times New Roman" w:hAnsi="Times New Roman" w:cs="Times New Roman"/>
        </w:rPr>
        <w:t>. T</w:t>
      </w:r>
      <w:r w:rsidR="00EF67BF">
        <w:rPr>
          <w:rFonts w:ascii="Times New Roman" w:hAnsi="Times New Roman" w:cs="Times New Roman"/>
        </w:rPr>
        <w:t xml:space="preserve">he location of first introduction has been reported as “the eastern states” </w:t>
      </w:r>
      <w:r w:rsidR="00413C81">
        <w:rPr>
          <w:rFonts w:ascii="Times New Roman" w:hAnsi="Times New Roman" w:cs="Times New Roman"/>
        </w:rPr>
        <w:t xml:space="preserve">by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8C03AF">
        <w:rPr>
          <w:rFonts w:ascii="Times New Roman" w:hAnsi="Times New Roman" w:cs="Times New Roman"/>
        </w:rPr>
        <w:fldChar w:fldCharType="separate"/>
      </w:r>
      <w:r w:rsidR="00EF67BF" w:rsidRPr="00EF67BF">
        <w:rPr>
          <w:rFonts w:ascii="Times New Roman" w:hAnsi="Times New Roman" w:cs="Times New Roman"/>
          <w:noProof/>
        </w:rPr>
        <w:t>(Howell &amp; Blackwell 1977)</w:t>
      </w:r>
      <w:r w:rsidR="008C03AF">
        <w:rPr>
          <w:rFonts w:ascii="Times New Roman" w:hAnsi="Times New Roman" w:cs="Times New Roman"/>
        </w:rPr>
        <w:fldChar w:fldCharType="end"/>
      </w:r>
      <w:r w:rsidR="00413C81">
        <w:rPr>
          <w:rFonts w:ascii="Times New Roman" w:hAnsi="Times New Roman" w:cs="Times New Roman"/>
        </w:rPr>
        <w:t xml:space="preserve"> and as Canada by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&lt;i&gt;Rhamnus frangula&lt;/i&gt; L.(glossy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sidR="008C03AF">
        <w:rPr>
          <w:rFonts w:ascii="Times New Roman" w:hAnsi="Times New Roman" w:cs="Times New Roman"/>
        </w:rPr>
        <w:fldChar w:fldCharType="separate"/>
      </w:r>
      <w:r w:rsidR="00EC3F61" w:rsidRPr="00EC3F61">
        <w:rPr>
          <w:rFonts w:ascii="Times New Roman" w:hAnsi="Times New Roman" w:cs="Times New Roman"/>
          <w:noProof/>
        </w:rPr>
        <w:t>(Frappier et al. 2003a)</w:t>
      </w:r>
      <w:r w:rsidR="008C03AF">
        <w:rPr>
          <w:rFonts w:ascii="Times New Roman" w:hAnsi="Times New Roman" w:cs="Times New Roman"/>
        </w:rPr>
        <w:fldChar w:fldCharType="end"/>
      </w:r>
      <w:r w:rsidR="00413C81">
        <w:rPr>
          <w:rFonts w:ascii="Times New Roman" w:hAnsi="Times New Roman" w:cs="Times New Roman"/>
        </w:rPr>
        <w:t>. My findings suggest that a likely location of first introduction was the metropolitan New York City area, particularly in nearby areas of New Jersey.</w:t>
      </w:r>
      <w:r w:rsidR="00F05C0C">
        <w:rPr>
          <w:rFonts w:ascii="Times New Roman" w:hAnsi="Times New Roman" w:cs="Times New Roman"/>
        </w:rPr>
        <w:t xml:space="preserve"> </w:t>
      </w:r>
      <w:r w:rsidR="00160FB5">
        <w:rPr>
          <w:rFonts w:ascii="Times New Roman" w:hAnsi="Times New Roman" w:cs="Times New Roman"/>
        </w:rPr>
        <w:t xml:space="preserve">Specimens for 12 of 14 records in my dataset dating from before 1900 were collected in this region. </w:t>
      </w:r>
      <w:r w:rsidR="000D03E1">
        <w:rPr>
          <w:rFonts w:ascii="Times New Roman" w:hAnsi="Times New Roman" w:cs="Times New Roman"/>
        </w:rPr>
        <w:t>Furthermore, b</w:t>
      </w:r>
      <w:r w:rsidR="00F05C0C">
        <w:rPr>
          <w:rFonts w:ascii="Times New Roman" w:hAnsi="Times New Roman" w:cs="Times New Roman"/>
        </w:rPr>
        <w:t xml:space="preserve">ased on </w:t>
      </w:r>
      <w:r w:rsidR="000D03E1">
        <w:rPr>
          <w:rFonts w:ascii="Times New Roman" w:hAnsi="Times New Roman" w:cs="Times New Roman"/>
        </w:rPr>
        <w:t>reported years</w:t>
      </w:r>
      <w:r w:rsidR="00F05C0C">
        <w:rPr>
          <w:rFonts w:ascii="Times New Roman" w:hAnsi="Times New Roman" w:cs="Times New Roman"/>
        </w:rPr>
        <w:t xml:space="preserve"> of specimen collection, </w:t>
      </w:r>
      <w:r w:rsidR="00F05C0C">
        <w:rPr>
          <w:rFonts w:ascii="Times New Roman" w:hAnsi="Times New Roman" w:cs="Times New Roman"/>
          <w:i/>
        </w:rPr>
        <w:t xml:space="preserve">F. </w:t>
      </w:r>
      <w:proofErr w:type="spellStart"/>
      <w:r w:rsidR="00F05C0C">
        <w:rPr>
          <w:rFonts w:ascii="Times New Roman" w:hAnsi="Times New Roman" w:cs="Times New Roman"/>
          <w:i/>
        </w:rPr>
        <w:t>alnus</w:t>
      </w:r>
      <w:proofErr w:type="spellEnd"/>
      <w:r w:rsidR="00F05C0C">
        <w:rPr>
          <w:rFonts w:ascii="Times New Roman" w:hAnsi="Times New Roman" w:cs="Times New Roman"/>
        </w:rPr>
        <w:t xml:space="preserve"> was present in this area more than a decade before it was first reported in southern Ontario, countering the claim of Canada as being the location of first introduction. </w:t>
      </w:r>
      <w:r w:rsidR="00160FB5">
        <w:rPr>
          <w:rFonts w:ascii="Times New Roman" w:hAnsi="Times New Roman" w:cs="Times New Roman"/>
        </w:rPr>
        <w:t xml:space="preserve">However, locations in southern Ontario account for the remaining 2 of 14 records dating before 1900, indicating that introduction into the region was </w:t>
      </w:r>
      <w:r w:rsidR="000D03E1">
        <w:rPr>
          <w:rFonts w:ascii="Times New Roman" w:hAnsi="Times New Roman" w:cs="Times New Roman"/>
        </w:rPr>
        <w:t>likely</w:t>
      </w:r>
      <w:r w:rsidR="00160FB5">
        <w:rPr>
          <w:rFonts w:ascii="Times New Roman" w:hAnsi="Times New Roman" w:cs="Times New Roman"/>
        </w:rPr>
        <w:t xml:space="preserve"> early during the spread of </w:t>
      </w:r>
      <w:r w:rsidR="00160FB5">
        <w:rPr>
          <w:rFonts w:ascii="Times New Roman" w:hAnsi="Times New Roman" w:cs="Times New Roman"/>
          <w:i/>
        </w:rPr>
        <w:t xml:space="preserve">F. </w:t>
      </w:r>
      <w:proofErr w:type="spellStart"/>
      <w:r w:rsidR="00160FB5">
        <w:rPr>
          <w:rFonts w:ascii="Times New Roman" w:hAnsi="Times New Roman" w:cs="Times New Roman"/>
          <w:i/>
        </w:rPr>
        <w:t>alnus</w:t>
      </w:r>
      <w:proofErr w:type="spellEnd"/>
      <w:r w:rsidR="00160FB5">
        <w:rPr>
          <w:rFonts w:ascii="Times New Roman" w:hAnsi="Times New Roman" w:cs="Times New Roman"/>
        </w:rPr>
        <w:t xml:space="preserve">. </w:t>
      </w:r>
      <w:r w:rsidR="006B2D51">
        <w:rPr>
          <w:rFonts w:ascii="Times New Roman" w:hAnsi="Times New Roman" w:cs="Times New Roman"/>
        </w:rPr>
        <w:t xml:space="preserve">It is interesting to note that the region </w:t>
      </w:r>
      <w:r w:rsidR="00866136">
        <w:rPr>
          <w:rFonts w:ascii="Times New Roman" w:hAnsi="Times New Roman" w:cs="Times New Roman"/>
        </w:rPr>
        <w:t>in which I found the first recorded observation</w:t>
      </w:r>
      <w:r w:rsidR="000D03E1">
        <w:rPr>
          <w:rFonts w:ascii="Times New Roman" w:hAnsi="Times New Roman" w:cs="Times New Roman"/>
        </w:rPr>
        <w:t xml:space="preserve"> was a large shipping </w:t>
      </w:r>
      <w:r w:rsidR="00866136">
        <w:rPr>
          <w:rFonts w:ascii="Times New Roman" w:hAnsi="Times New Roman" w:cs="Times New Roman"/>
        </w:rPr>
        <w:t>and port area</w:t>
      </w:r>
      <w:r w:rsidR="000D03E1">
        <w:rPr>
          <w:rFonts w:ascii="Times New Roman" w:hAnsi="Times New Roman" w:cs="Times New Roman"/>
        </w:rPr>
        <w:t>, raising the possibility</w:t>
      </w:r>
      <w:r w:rsidR="006B2D51">
        <w:rPr>
          <w:rFonts w:ascii="Times New Roman" w:hAnsi="Times New Roman" w:cs="Times New Roman"/>
        </w:rPr>
        <w:t xml:space="preserve"> that shipping played a role in </w:t>
      </w:r>
      <w:r w:rsidR="000D03E1">
        <w:rPr>
          <w:rFonts w:ascii="Times New Roman" w:hAnsi="Times New Roman" w:cs="Times New Roman"/>
        </w:rPr>
        <w:t xml:space="preserve">an </w:t>
      </w:r>
      <w:r w:rsidR="006B2D51">
        <w:rPr>
          <w:rFonts w:ascii="Times New Roman" w:hAnsi="Times New Roman" w:cs="Times New Roman"/>
        </w:rPr>
        <w:t>accident</w:t>
      </w:r>
      <w:r w:rsidR="000D03E1">
        <w:rPr>
          <w:rFonts w:ascii="Times New Roman" w:hAnsi="Times New Roman" w:cs="Times New Roman"/>
        </w:rPr>
        <w:t xml:space="preserve">al introduction of this species. </w:t>
      </w:r>
      <w:r w:rsidR="00112761">
        <w:rPr>
          <w:rFonts w:ascii="Times New Roman" w:hAnsi="Times New Roman" w:cs="Times New Roman"/>
        </w:rPr>
        <w:t xml:space="preserve">Many non-native plants have been introduced to port areas by the unloading of solid ballast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"10.1007/s10530-005-3174-9",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"previouslyFormattedCitation" : "(Barney 2006)" }, "properties" : { "noteIndex" : 0 }, "schema" : "https://github.com/citation-style-language/schema/raw/master/csl-citation.json" }</w:instrText>
      </w:r>
      <w:r w:rsidR="008C03AF">
        <w:rPr>
          <w:rFonts w:ascii="Times New Roman" w:hAnsi="Times New Roman" w:cs="Times New Roman"/>
        </w:rPr>
        <w:fldChar w:fldCharType="separate"/>
      </w:r>
      <w:r w:rsidR="00446C3D" w:rsidRPr="00446C3D">
        <w:rPr>
          <w:rFonts w:ascii="Times New Roman" w:hAnsi="Times New Roman" w:cs="Times New Roman"/>
          <w:noProof/>
        </w:rPr>
        <w:t>(Barney 2006)</w:t>
      </w:r>
      <w:r w:rsidR="008C03AF">
        <w:rPr>
          <w:rFonts w:ascii="Times New Roman" w:hAnsi="Times New Roman" w:cs="Times New Roman"/>
        </w:rPr>
        <w:fldChar w:fldCharType="end"/>
      </w:r>
      <w:r w:rsidR="00F45227">
        <w:rPr>
          <w:rFonts w:ascii="Times New Roman" w:hAnsi="Times New Roman" w:cs="Times New Roman"/>
        </w:rPr>
        <w:t xml:space="preserve"> </w:t>
      </w:r>
      <w:r w:rsidR="00112761">
        <w:rPr>
          <w:rFonts w:ascii="Times New Roman" w:hAnsi="Times New Roman" w:cs="Times New Roman"/>
        </w:rPr>
        <w:t xml:space="preserve">(REF – Look in </w:t>
      </w:r>
      <w:proofErr w:type="spellStart"/>
      <w:r w:rsidR="00112761">
        <w:rPr>
          <w:rFonts w:ascii="Times New Roman" w:hAnsi="Times New Roman" w:cs="Times New Roman"/>
        </w:rPr>
        <w:t>Rhodoria</w:t>
      </w:r>
      <w:proofErr w:type="spellEnd"/>
      <w:r w:rsidR="00112761">
        <w:rPr>
          <w:rFonts w:ascii="Times New Roman" w:hAnsi="Times New Roman" w:cs="Times New Roman"/>
        </w:rPr>
        <w:t>).</w:t>
      </w:r>
      <w:r w:rsidR="000A4352">
        <w:rPr>
          <w:rFonts w:ascii="Times New Roman" w:hAnsi="Times New Roman" w:cs="Times New Roman"/>
        </w:rPr>
        <w:t xml:space="preserve"> However,</w:t>
      </w:r>
      <w:r w:rsidR="003B2407">
        <w:rPr>
          <w:rFonts w:ascii="Times New Roman" w:hAnsi="Times New Roman" w:cs="Times New Roman"/>
        </w:rPr>
        <w:t xml:space="preserve"> this region </w:t>
      </w:r>
      <w:r w:rsidR="006B2D51">
        <w:rPr>
          <w:rFonts w:ascii="Times New Roman" w:hAnsi="Times New Roman" w:cs="Times New Roman"/>
        </w:rPr>
        <w:t xml:space="preserve">also </w:t>
      </w:r>
      <w:r w:rsidR="0084082A">
        <w:rPr>
          <w:rFonts w:ascii="Times New Roman" w:hAnsi="Times New Roman" w:cs="Times New Roman"/>
        </w:rPr>
        <w:t>had a high population density, thus</w:t>
      </w:r>
      <w:r w:rsidR="000A4352">
        <w:rPr>
          <w:rFonts w:ascii="Times New Roman" w:hAnsi="Times New Roman" w:cs="Times New Roman"/>
        </w:rPr>
        <w:t xml:space="preserve"> there</w:t>
      </w:r>
      <w:r w:rsidR="006B2D51">
        <w:rPr>
          <w:rFonts w:ascii="Times New Roman" w:hAnsi="Times New Roman" w:cs="Times New Roman"/>
        </w:rPr>
        <w:t xml:space="preserve"> may </w:t>
      </w:r>
      <w:r w:rsidR="0084082A">
        <w:rPr>
          <w:rFonts w:ascii="Times New Roman" w:hAnsi="Times New Roman" w:cs="Times New Roman"/>
        </w:rPr>
        <w:t xml:space="preserve">have been </w:t>
      </w:r>
      <w:r w:rsidR="006B2D51">
        <w:rPr>
          <w:rFonts w:ascii="Times New Roman" w:hAnsi="Times New Roman" w:cs="Times New Roman"/>
        </w:rPr>
        <w:t xml:space="preserve">more people </w:t>
      </w:r>
      <w:r w:rsidR="000A4352">
        <w:rPr>
          <w:rFonts w:ascii="Times New Roman" w:hAnsi="Times New Roman" w:cs="Times New Roman"/>
        </w:rPr>
        <w:t xml:space="preserve">who purposely planted </w:t>
      </w:r>
      <w:r w:rsidR="000A4352">
        <w:rPr>
          <w:rFonts w:ascii="Times New Roman" w:hAnsi="Times New Roman" w:cs="Times New Roman"/>
          <w:i/>
        </w:rPr>
        <w:t xml:space="preserve">F. </w:t>
      </w:r>
      <w:proofErr w:type="spellStart"/>
      <w:r w:rsidR="000A4352">
        <w:rPr>
          <w:rFonts w:ascii="Times New Roman" w:hAnsi="Times New Roman" w:cs="Times New Roman"/>
          <w:i/>
        </w:rPr>
        <w:t>alnus</w:t>
      </w:r>
      <w:proofErr w:type="spellEnd"/>
      <w:r w:rsidR="006B2D51">
        <w:rPr>
          <w:rFonts w:ascii="Times New Roman" w:hAnsi="Times New Roman" w:cs="Times New Roman"/>
        </w:rPr>
        <w:t>.</w:t>
      </w:r>
    </w:p>
    <w:p w:rsidR="005E2F61" w:rsidRDefault="005E2F61" w:rsidP="001F0CAE">
      <w:pPr>
        <w:rPr>
          <w:rFonts w:ascii="Times New Roman" w:hAnsi="Times New Roman" w:cs="Times New Roman"/>
        </w:rPr>
      </w:pPr>
    </w:p>
    <w:p w:rsidR="00976E6E" w:rsidRDefault="00976E6E" w:rsidP="00976E6E">
      <w:pPr>
        <w:rPr>
          <w:rFonts w:ascii="Times New Roman" w:hAnsi="Times New Roman" w:cs="Times New Roman"/>
        </w:rPr>
      </w:pPr>
      <w:r>
        <w:rPr>
          <w:rFonts w:ascii="Times New Roman" w:hAnsi="Times New Roman" w:cs="Times New Roman"/>
        </w:rPr>
        <w:t xml:space="preserve">Three previous studies have examined aspects of the range expansion of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sidR="007A024B">
        <w:rPr>
          <w:rFonts w:ascii="Times New Roman" w:hAnsi="Times New Roman" w:cs="Times New Roman"/>
        </w:rPr>
        <w:t xml:space="preserve"> using </w:t>
      </w:r>
      <w:r>
        <w:rPr>
          <w:rFonts w:ascii="Times New Roman" w:hAnsi="Times New Roman" w:cs="Times New Roman"/>
        </w:rPr>
        <w:t xml:space="preserve">herbarium records as their primary data source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&amp; Blackwell 1977; Catling &amp; Porebski 1994; Larkin 2011)" }, "properties" : { "noteIndex" : 0 }, "schema" : "https://github.com/citation-style-language/schema/raw/master/csl-citation.json" }</w:instrText>
      </w:r>
      <w:r w:rsidR="008C03AF">
        <w:rPr>
          <w:rFonts w:ascii="Times New Roman" w:hAnsi="Times New Roman" w:cs="Times New Roman"/>
        </w:rPr>
        <w:fldChar w:fldCharType="separate"/>
      </w:r>
      <w:r w:rsidRPr="00994106">
        <w:rPr>
          <w:rFonts w:ascii="Times New Roman" w:hAnsi="Times New Roman" w:cs="Times New Roman"/>
          <w:noProof/>
        </w:rPr>
        <w:t>(Howell &amp; Blackwell 1977; Catling &amp; Porebski 1994; Larkin 2011)</w:t>
      </w:r>
      <w:r w:rsidR="008C03AF">
        <w:rPr>
          <w:rFonts w:ascii="Times New Roman" w:hAnsi="Times New Roman" w:cs="Times New Roman"/>
        </w:rPr>
        <w:fldChar w:fldCharType="end"/>
      </w:r>
      <w:r>
        <w:rPr>
          <w:rFonts w:ascii="Times New Roman" w:hAnsi="Times New Roman" w:cs="Times New Roman"/>
        </w:rPr>
        <w:t xml:space="preserve">. All of these studies were geographically restricted in the range examined. Howell &amp; Blackwell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sidR="008C03AF">
        <w:rPr>
          <w:rFonts w:ascii="Times New Roman" w:hAnsi="Times New Roman" w:cs="Times New Roman"/>
        </w:rPr>
        <w:fldChar w:fldCharType="separate"/>
      </w:r>
      <w:r w:rsidRPr="006C533D">
        <w:rPr>
          <w:rFonts w:ascii="Times New Roman" w:hAnsi="Times New Roman" w:cs="Times New Roman"/>
          <w:noProof/>
        </w:rPr>
        <w:t>(1977)</w:t>
      </w:r>
      <w:r w:rsidR="008C03AF">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sidR="007A024B">
        <w:rPr>
          <w:rFonts w:ascii="Times New Roman" w:hAnsi="Times New Roman" w:cs="Times New Roman"/>
        </w:rPr>
        <w:t>) into, and throughout, Ohio and found</w:t>
      </w:r>
      <w:r>
        <w:rPr>
          <w:rFonts w:ascii="Times New Roman" w:hAnsi="Times New Roman" w:cs="Times New Roman"/>
        </w:rPr>
        <w:t xml:space="preserve"> evidence that it likely first entered Ohio in the 1920’s, being observed first in Lake County (northeastern Ohio). The authors </w:t>
      </w:r>
      <w:r w:rsidR="007A024B">
        <w:rPr>
          <w:rFonts w:ascii="Times New Roman" w:hAnsi="Times New Roman" w:cs="Times New Roman"/>
        </w:rPr>
        <w:t>speculate</w:t>
      </w:r>
      <w:r>
        <w:rPr>
          <w:rFonts w:ascii="Times New Roman" w:hAnsi="Times New Roman" w:cs="Times New Roman"/>
        </w:rPr>
        <w:t xml:space="preserve"> that</w:t>
      </w:r>
      <w:r w:rsidR="007A024B">
        <w:rPr>
          <w:rFonts w:ascii="Times New Roman" w:hAnsi="Times New Roman" w:cs="Times New Roman"/>
        </w:rPr>
        <w:t xml:space="preserve"> the </w:t>
      </w:r>
      <w:r>
        <w:rPr>
          <w:rFonts w:ascii="Times New Roman" w:hAnsi="Times New Roman" w:cs="Times New Roman"/>
        </w:rPr>
        <w:t xml:space="preserve">spread </w:t>
      </w:r>
      <w:r w:rsidR="007A024B">
        <w:rPr>
          <w:rFonts w:ascii="Times New Roman" w:hAnsi="Times New Roman" w:cs="Times New Roman"/>
        </w:rPr>
        <w:t xml:space="preserve">of </w:t>
      </w:r>
      <w:r w:rsidR="007A024B" w:rsidRPr="007A024B">
        <w:rPr>
          <w:rFonts w:ascii="Times New Roman" w:hAnsi="Times New Roman" w:cs="Times New Roman"/>
          <w:i/>
          <w:iCs/>
        </w:rPr>
        <w:t xml:space="preserve">F. </w:t>
      </w:r>
      <w:proofErr w:type="spellStart"/>
      <w:r w:rsidR="007A024B" w:rsidRPr="007A024B">
        <w:rPr>
          <w:rFonts w:ascii="Times New Roman" w:hAnsi="Times New Roman" w:cs="Times New Roman"/>
          <w:i/>
          <w:iCs/>
        </w:rPr>
        <w:t>alnus</w:t>
      </w:r>
      <w:proofErr w:type="spellEnd"/>
      <w:r w:rsidR="007A024B">
        <w:rPr>
          <w:rFonts w:ascii="Times New Roman" w:hAnsi="Times New Roman" w:cs="Times New Roman"/>
        </w:rPr>
        <w:t xml:space="preserve"> </w:t>
      </w:r>
      <w:r>
        <w:rPr>
          <w:rFonts w:ascii="Times New Roman" w:hAnsi="Times New Roman" w:cs="Times New Roman"/>
        </w:rPr>
        <w:t>westward through Ohio</w:t>
      </w:r>
      <w:r w:rsidR="007A024B">
        <w:rPr>
          <w:rFonts w:ascii="Times New Roman" w:hAnsi="Times New Roman" w:cs="Times New Roman"/>
        </w:rPr>
        <w:t xml:space="preserve"> was </w:t>
      </w:r>
      <w:r>
        <w:rPr>
          <w:rFonts w:ascii="Times New Roman" w:hAnsi="Times New Roman" w:cs="Times New Roman"/>
        </w:rPr>
        <w:t xml:space="preserve">facilitated by the range-expanding non-native </w:t>
      </w:r>
      <w:r w:rsidR="007A024B">
        <w:rPr>
          <w:rFonts w:ascii="Times New Roman" w:hAnsi="Times New Roman" w:cs="Times New Roman"/>
        </w:rPr>
        <w:t xml:space="preserve">bird </w:t>
      </w:r>
      <w:r w:rsidR="005C26AC">
        <w:rPr>
          <w:rFonts w:ascii="Times New Roman" w:hAnsi="Times New Roman" w:cs="Times New Roman"/>
        </w:rPr>
        <w:t xml:space="preserve">the European Starling. </w:t>
      </w:r>
      <w:r>
        <w:rPr>
          <w:rFonts w:ascii="Times New Roman" w:hAnsi="Times New Roman" w:cs="Times New Roman"/>
        </w:rPr>
        <w:t xml:space="preserve"> </w:t>
      </w:r>
      <w:r w:rsidR="005C26AC">
        <w:rPr>
          <w:rFonts w:ascii="Times New Roman" w:hAnsi="Times New Roman" w:cs="Times New Roman"/>
        </w:rPr>
        <w:t xml:space="preserve">Many bird species are noted to eat the fruit of </w:t>
      </w:r>
      <w:r w:rsidR="005C26AC">
        <w:rPr>
          <w:rFonts w:ascii="Times New Roman" w:hAnsi="Times New Roman" w:cs="Times New Roman"/>
          <w:i/>
        </w:rPr>
        <w:t xml:space="preserve">F. </w:t>
      </w:r>
      <w:proofErr w:type="spellStart"/>
      <w:r w:rsidR="005C26AC">
        <w:rPr>
          <w:rFonts w:ascii="Times New Roman" w:hAnsi="Times New Roman" w:cs="Times New Roman"/>
          <w:i/>
        </w:rPr>
        <w:t>alnus</w:t>
      </w:r>
      <w:proofErr w:type="spellEnd"/>
      <w:r w:rsidR="005C26AC">
        <w:rPr>
          <w:rFonts w:ascii="Times New Roman" w:hAnsi="Times New Roman" w:cs="Times New Roman"/>
          <w:i/>
        </w:rPr>
        <w:t xml:space="preserve"> </w:t>
      </w:r>
      <w:r w:rsidR="005C26AC">
        <w:rPr>
          <w:rFonts w:ascii="Times New Roman" w:hAnsi="Times New Roman" w:cs="Times New Roman"/>
        </w:rPr>
        <w:t xml:space="preserve">and </w:t>
      </w:r>
      <w:r w:rsidR="006C02D5">
        <w:rPr>
          <w:rFonts w:ascii="Times New Roman" w:hAnsi="Times New Roman" w:cs="Times New Roman"/>
        </w:rPr>
        <w:t>defecate</w:t>
      </w:r>
      <w:r w:rsidR="005C26AC">
        <w:rPr>
          <w:rFonts w:ascii="Times New Roman" w:hAnsi="Times New Roman" w:cs="Times New Roman"/>
        </w:rPr>
        <w:t xml:space="preserve"> undigested seeds</w:t>
      </w:r>
      <w:r w:rsidR="006C02D5">
        <w:rPr>
          <w:rFonts w:ascii="Times New Roman" w:hAnsi="Times New Roman" w:cs="Times New Roman"/>
        </w:rPr>
        <w:t xml:space="preserve">, and European Starlings in particular have been noted as eating these fruit </w:t>
      </w:r>
      <w:r w:rsidR="005C26AC">
        <w:rPr>
          <w:rFonts w:ascii="Times New Roman" w:hAnsi="Times New Roman" w:cs="Times New Roman"/>
        </w:rPr>
        <w:t>(</w:t>
      </w:r>
      <w:r w:rsidR="005220A8" w:rsidRPr="005220A8">
        <w:rPr>
          <w:rFonts w:ascii="Times New Roman" w:hAnsi="Times New Roman" w:cs="Times New Roman"/>
          <w:highlight w:val="yellow"/>
        </w:rPr>
        <w:t>Ridley 1930</w:t>
      </w:r>
      <w:r w:rsidR="005220A8">
        <w:rPr>
          <w:rFonts w:ascii="Times New Roman" w:hAnsi="Times New Roman" w:cs="Times New Roman"/>
        </w:rPr>
        <w:t xml:space="preserve"> as cited in </w:t>
      </w:r>
      <w:r w:rsidR="008C03AF" w:rsidRPr="005220A8">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Rhamnus frangula (glossy buckthorn) in the Ohio flora", "type" : "article-journal", "volume" : "42" }, "uris" : [ "http://www.mendeley.com/documents/?uuid=85bffe6f-07d4-4e1a-8c69-91f0548bc599" ] } ], "mendeley" : { "previouslyFormattedCitation" : "(Howell &amp; Blackwell 1977)" }, "properties" : { "noteIndex" : 0 }, "schema" : "https://github.com/citation-style-language/schema/raw/master/csl-citation.json" }</w:instrText>
      </w:r>
      <w:r w:rsidR="008C03AF" w:rsidRPr="005220A8">
        <w:rPr>
          <w:rFonts w:ascii="Times New Roman" w:hAnsi="Times New Roman" w:cs="Times New Roman"/>
        </w:rPr>
        <w:fldChar w:fldCharType="separate"/>
      </w:r>
      <w:r w:rsidR="005220A8" w:rsidRPr="005220A8">
        <w:rPr>
          <w:rFonts w:ascii="Times New Roman" w:hAnsi="Times New Roman" w:cs="Times New Roman"/>
          <w:noProof/>
        </w:rPr>
        <w:t>(Howell &amp; Blackwell 1977)</w:t>
      </w:r>
      <w:r w:rsidR="008C03AF" w:rsidRPr="005220A8">
        <w:rPr>
          <w:rFonts w:ascii="Times New Roman" w:hAnsi="Times New Roman" w:cs="Times New Roman"/>
        </w:rPr>
        <w:fldChar w:fldCharType="end"/>
      </w:r>
      <w:r w:rsidR="005C26AC" w:rsidRPr="005220A8">
        <w:rPr>
          <w:rFonts w:ascii="Times New Roman" w:hAnsi="Times New Roman" w:cs="Times New Roman"/>
        </w:rPr>
        <w:t>).</w:t>
      </w:r>
      <w:r>
        <w:rPr>
          <w:rFonts w:ascii="Times New Roman" w:hAnsi="Times New Roman" w:cs="Times New Roman"/>
        </w:rPr>
        <w:t xml:space="preserve"> These authors did not account for potential unequal sampling effort in herbarium records, but </w:t>
      </w:r>
      <w:r w:rsidR="005220A8">
        <w:rPr>
          <w:rFonts w:ascii="Times New Roman" w:hAnsi="Times New Roman" w:cs="Times New Roman"/>
        </w:rPr>
        <w:t xml:space="preserve">rather simply </w:t>
      </w:r>
      <w:r>
        <w:rPr>
          <w:rFonts w:ascii="Times New Roman" w:hAnsi="Times New Roman" w:cs="Times New Roman"/>
        </w:rPr>
        <w:t xml:space="preserve">reported when and where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t>
      </w:r>
      <w:r w:rsidR="005220A8">
        <w:rPr>
          <w:rFonts w:ascii="Times New Roman" w:hAnsi="Times New Roman" w:cs="Times New Roman"/>
        </w:rPr>
        <w:t xml:space="preserve">first </w:t>
      </w:r>
      <w:r>
        <w:rPr>
          <w:rFonts w:ascii="Times New Roman" w:hAnsi="Times New Roman" w:cs="Times New Roman"/>
        </w:rPr>
        <w:t xml:space="preserve">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Pr="00960D29">
        <w:rPr>
          <w:rFonts w:ascii="Times New Roman" w:hAnsi="Times New Roman" w:cs="Times New Roman"/>
          <w:noProof/>
        </w:rPr>
        <w:t>(1994)</w:t>
      </w:r>
      <w:r w:rsidR="008C03AF">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w:t>
      </w:r>
      <w:r w:rsidR="005220A8">
        <w:rPr>
          <w:rFonts w:ascii="Times New Roman" w:hAnsi="Times New Roman" w:cs="Times New Roman"/>
        </w:rPr>
        <w:t xml:space="preserve"> and</w:t>
      </w:r>
      <w:r>
        <w:rPr>
          <w:rFonts w:ascii="Times New Roman" w:hAnsi="Times New Roman" w:cs="Times New Roman"/>
        </w:rPr>
        <w:t xml:space="preserve"> found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first recorded in London, Ontario in 1898 and Ottawa in 1899. Their data show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spread to other urban centers, but primarily remained confined to urban areas until the 1970’s. From the 1970’s to the early 1990’s (the time the study was published) </w:t>
      </w:r>
      <w:r w:rsidR="005220A8" w:rsidRPr="005220A8">
        <w:rPr>
          <w:rFonts w:ascii="Times New Roman" w:hAnsi="Times New Roman" w:cs="Times New Roman"/>
          <w:i/>
          <w:iCs/>
        </w:rPr>
        <w:t xml:space="preserve">F. </w:t>
      </w:r>
      <w:proofErr w:type="spellStart"/>
      <w:r w:rsidR="005220A8" w:rsidRPr="005220A8">
        <w:rPr>
          <w:rFonts w:ascii="Times New Roman" w:hAnsi="Times New Roman" w:cs="Times New Roman"/>
          <w:i/>
          <w:iCs/>
        </w:rPr>
        <w:t>alnus</w:t>
      </w:r>
      <w:proofErr w:type="spellEnd"/>
      <w:r>
        <w:rPr>
          <w:rFonts w:ascii="Times New Roman" w:hAnsi="Times New Roman" w:cs="Times New Roman"/>
        </w:rPr>
        <w:t xml:space="preserve"> appeared to spread into natural areas outside of urban areas at </w:t>
      </w:r>
      <w:r w:rsidR="005220A8">
        <w:rPr>
          <w:rFonts w:ascii="Times New Roman" w:hAnsi="Times New Roman" w:cs="Times New Roman"/>
        </w:rPr>
        <w:t>an increased</w:t>
      </w:r>
      <w:r>
        <w:rPr>
          <w:rFonts w:ascii="Times New Roman" w:hAnsi="Times New Roman" w:cs="Times New Roman"/>
        </w:rPr>
        <w:t xml:space="preserve"> rate of spread</w:t>
      </w:r>
      <w:r w:rsidR="005220A8">
        <w:rPr>
          <w:rFonts w:ascii="Times New Roman" w:hAnsi="Times New Roman" w:cs="Times New Roman"/>
        </w:rPr>
        <w:t xml:space="preserve"> compared to the rate of spread during the previous 70 years</w:t>
      </w:r>
      <w:r>
        <w:rPr>
          <w:rFonts w:ascii="Times New Roman" w:hAnsi="Times New Roman" w:cs="Times New Roman"/>
        </w:rPr>
        <w:t xml:space="preserve">. The authors suggest that this observation may be </w:t>
      </w:r>
      <w:r>
        <w:rPr>
          <w:rFonts w:ascii="Times New Roman" w:hAnsi="Times New Roman" w:cs="Times New Roman"/>
        </w:rPr>
        <w:lastRenderedPageBreak/>
        <w:t xml:space="preserve">indicative of a lag period in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address potential biases resulting from unequal sampling efforts, specifically for records collected prior to 1930, the authors visually compared the spatial distribution of the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8C03AF">
        <w:rPr>
          <w:rFonts w:ascii="Times New Roman" w:hAnsi="Times New Roman" w:cs="Times New Roman"/>
        </w:rPr>
        <w:fldChar w:fldCharType="separate"/>
      </w:r>
      <w:r w:rsidRPr="0031555C">
        <w:rPr>
          <w:rFonts w:ascii="Times New Roman" w:hAnsi="Times New Roman" w:cs="Times New Roman"/>
          <w:noProof/>
        </w:rPr>
        <w:t>(2011)</w:t>
      </w:r>
      <w:r w:rsidR="008C03AF">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In his analysis, Larkin applied the methods of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"10.1111/j.1600-0706.2009.17963.x",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sidR="008C03AF">
        <w:rPr>
          <w:rFonts w:ascii="Times New Roman" w:hAnsi="Times New Roman" w:cs="Times New Roman"/>
        </w:rPr>
        <w:fldChar w:fldCharType="separate"/>
      </w:r>
      <w:r w:rsidRPr="0031555C">
        <w:rPr>
          <w:rFonts w:ascii="Times New Roman" w:hAnsi="Times New Roman" w:cs="Times New Roman"/>
          <w:noProof/>
        </w:rPr>
        <w:t>(Aikio et al. 2010a)</w:t>
      </w:r>
      <w:r w:rsidR="008C03AF">
        <w:rPr>
          <w:rFonts w:ascii="Times New Roman" w:hAnsi="Times New Roman" w:cs="Times New Roman"/>
        </w:rPr>
        <w:fldChar w:fldCharType="end"/>
      </w:r>
      <w:r>
        <w:rPr>
          <w:rFonts w:ascii="Times New Roman" w:hAnsi="Times New Roman" w:cs="Times New Roman"/>
        </w:rPr>
        <w:t xml:space="preserve">. In the regional context of this study, the earliest record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from 1941 and </w:t>
      </w:r>
      <w:r w:rsidR="00D967EC">
        <w:rPr>
          <w:rFonts w:ascii="Times New Roman" w:hAnsi="Times New Roman" w:cs="Times New Roman"/>
        </w:rPr>
        <w:t xml:space="preserve">based on his analysis, </w:t>
      </w:r>
      <w:r>
        <w:rPr>
          <w:rFonts w:ascii="Times New Roman" w:hAnsi="Times New Roman" w:cs="Times New Roman"/>
        </w:rPr>
        <w:t>was found to have had a 15-year lag phase.</w:t>
      </w:r>
    </w:p>
    <w:p w:rsidR="007B7B97" w:rsidRDefault="007B7B97" w:rsidP="00976E6E">
      <w:pPr>
        <w:rPr>
          <w:rFonts w:ascii="Times New Roman" w:hAnsi="Times New Roman" w:cs="Times New Roman"/>
        </w:rPr>
      </w:pPr>
    </w:p>
    <w:p w:rsidR="00FC3B40" w:rsidRDefault="007B7B97" w:rsidP="00976E6E">
      <w:pPr>
        <w:rPr>
          <w:rFonts w:ascii="Times New Roman" w:hAnsi="Times New Roman" w:cs="Times New Roman"/>
        </w:rPr>
      </w:pPr>
      <w:r>
        <w:rPr>
          <w:rFonts w:ascii="Times New Roman" w:hAnsi="Times New Roman" w:cs="Times New Roman"/>
        </w:rPr>
        <w:t xml:space="preserve">Compared to previous work, my study examines the spread of </w:t>
      </w:r>
      <w:r w:rsidRPr="007B7B97">
        <w:rPr>
          <w:rFonts w:ascii="Times New Roman" w:hAnsi="Times New Roman" w:cs="Times New Roman"/>
          <w:i/>
          <w:iCs/>
        </w:rPr>
        <w:t xml:space="preserve">F. </w:t>
      </w:r>
      <w:proofErr w:type="spellStart"/>
      <w:r w:rsidRPr="007B7B97">
        <w:rPr>
          <w:rFonts w:ascii="Times New Roman" w:hAnsi="Times New Roman" w:cs="Times New Roman"/>
          <w:i/>
          <w:iCs/>
        </w:rPr>
        <w:t>alnus</w:t>
      </w:r>
      <w:proofErr w:type="spellEnd"/>
      <w:r>
        <w:rPr>
          <w:rFonts w:ascii="Times New Roman" w:hAnsi="Times New Roman" w:cs="Times New Roman"/>
        </w:rPr>
        <w:t xml:space="preserve"> over a larger spatial area. The area of interest (described in </w:t>
      </w:r>
      <w:r w:rsidRPr="007B7B97">
        <w:rPr>
          <w:rFonts w:ascii="Times New Roman" w:hAnsi="Times New Roman" w:cs="Times New Roman"/>
          <w:i/>
          <w:iCs/>
        </w:rPr>
        <w:t>Area of Occupancy Through Time</w:t>
      </w:r>
      <w:r>
        <w:rPr>
          <w:rFonts w:ascii="Times New Roman" w:hAnsi="Times New Roman" w:cs="Times New Roman"/>
        </w:rPr>
        <w:t xml:space="preserve">) includes all known observations of </w:t>
      </w:r>
      <w:r w:rsidRPr="007B7B97">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both historical and contemporary presences, with the exception of less than four presences located in Tennessee and Wyoming.</w:t>
      </w:r>
      <w:r w:rsidR="00E91719">
        <w:rPr>
          <w:rFonts w:ascii="Times New Roman" w:hAnsi="Times New Roman" w:cs="Times New Roman"/>
        </w:rPr>
        <w:t xml:space="preserve"> </w:t>
      </w:r>
      <w:r w:rsidR="00E37016">
        <w:rPr>
          <w:rFonts w:ascii="Times New Roman" w:hAnsi="Times New Roman" w:cs="Times New Roman"/>
        </w:rPr>
        <w:t xml:space="preserve">Additionally, the datasets I have compiled include many more sources than previous studies. Including these additional data in previous studies would have an effect on their results. For example, using data from </w:t>
      </w:r>
      <w:proofErr w:type="spellStart"/>
      <w:r w:rsidR="00E37016">
        <w:rPr>
          <w:rFonts w:ascii="Times New Roman" w:hAnsi="Times New Roman" w:cs="Times New Roman"/>
        </w:rPr>
        <w:t>WisFlora</w:t>
      </w:r>
      <w:proofErr w:type="spellEnd"/>
      <w:r w:rsidR="00E37016">
        <w:rPr>
          <w:rFonts w:ascii="Times New Roman" w:hAnsi="Times New Roman" w:cs="Times New Roman"/>
        </w:rPr>
        <w:t xml:space="preserve"> and </w:t>
      </w:r>
      <w:proofErr w:type="spellStart"/>
      <w:r w:rsidR="00E37016">
        <w:rPr>
          <w:rFonts w:ascii="Times New Roman" w:hAnsi="Times New Roman" w:cs="Times New Roman"/>
        </w:rPr>
        <w:t>vPlants</w:t>
      </w:r>
      <w:proofErr w:type="spellEnd"/>
      <w:r w:rsidR="00D20834">
        <w:rPr>
          <w:rFonts w:ascii="Times New Roman" w:hAnsi="Times New Roman" w:cs="Times New Roman"/>
        </w:rPr>
        <w:t xml:space="preserve"> (two databases associated with WIS and CHIC, respectively)</w:t>
      </w:r>
      <w:r w:rsidR="00E37016">
        <w:rPr>
          <w:rFonts w:ascii="Times New Roman" w:hAnsi="Times New Roman" w:cs="Times New Roman"/>
        </w:rPr>
        <w:t xml:space="preserve"> Larkin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8C03AF">
        <w:rPr>
          <w:rFonts w:ascii="Times New Roman" w:hAnsi="Times New Roman" w:cs="Times New Roman"/>
        </w:rPr>
        <w:fldChar w:fldCharType="separate"/>
      </w:r>
      <w:r w:rsidR="00E37016" w:rsidRPr="00E37016">
        <w:rPr>
          <w:rFonts w:ascii="Times New Roman" w:hAnsi="Times New Roman" w:cs="Times New Roman"/>
          <w:noProof/>
        </w:rPr>
        <w:t>(2011)</w:t>
      </w:r>
      <w:r w:rsidR="008C03AF">
        <w:rPr>
          <w:rFonts w:ascii="Times New Roman" w:hAnsi="Times New Roman" w:cs="Times New Roman"/>
        </w:rPr>
        <w:fldChar w:fldCharType="end"/>
      </w:r>
      <w:r w:rsidR="00E37016">
        <w:rPr>
          <w:rFonts w:ascii="Times New Roman" w:hAnsi="Times New Roman" w:cs="Times New Roman"/>
        </w:rPr>
        <w:t xml:space="preserve"> found that the earliest record of </w:t>
      </w:r>
      <w:r w:rsidR="00E37016">
        <w:rPr>
          <w:rFonts w:ascii="Times New Roman" w:hAnsi="Times New Roman" w:cs="Times New Roman"/>
        </w:rPr>
        <w:softHyphen/>
      </w:r>
      <w:r w:rsidR="00E37016" w:rsidRPr="00E37016">
        <w:rPr>
          <w:rFonts w:ascii="Times New Roman" w:hAnsi="Times New Roman" w:cs="Times New Roman"/>
          <w:i/>
          <w:iCs/>
        </w:rPr>
        <w:t xml:space="preserve">F. </w:t>
      </w:r>
      <w:proofErr w:type="spellStart"/>
      <w:r w:rsidR="00E37016" w:rsidRPr="00E37016">
        <w:rPr>
          <w:rFonts w:ascii="Times New Roman" w:hAnsi="Times New Roman" w:cs="Times New Roman"/>
          <w:i/>
          <w:iCs/>
        </w:rPr>
        <w:t>alnus</w:t>
      </w:r>
      <w:proofErr w:type="spellEnd"/>
      <w:r w:rsidR="00E37016">
        <w:rPr>
          <w:rFonts w:ascii="Times New Roman" w:hAnsi="Times New Roman" w:cs="Times New Roman"/>
        </w:rPr>
        <w:t xml:space="preserve"> in the southern Lake Michigan region was 1941</w:t>
      </w:r>
      <w:r w:rsidR="005B4EF4">
        <w:rPr>
          <w:rFonts w:ascii="Times New Roman" w:hAnsi="Times New Roman" w:cs="Times New Roman"/>
        </w:rPr>
        <w:t xml:space="preserve"> and estimated that the species had a 15 year lag-phase, culminating</w:t>
      </w:r>
      <w:r w:rsidR="005741D4">
        <w:rPr>
          <w:rFonts w:ascii="Times New Roman" w:hAnsi="Times New Roman" w:cs="Times New Roman"/>
        </w:rPr>
        <w:t xml:space="preserve"> in</w:t>
      </w:r>
      <w:r w:rsidR="005B4EF4">
        <w:rPr>
          <w:rFonts w:ascii="Times New Roman" w:hAnsi="Times New Roman" w:cs="Times New Roman"/>
        </w:rPr>
        <w:t xml:space="preserve"> 1956</w:t>
      </w:r>
      <w:r w:rsidR="00E37016">
        <w:rPr>
          <w:rFonts w:ascii="Times New Roman" w:hAnsi="Times New Roman" w:cs="Times New Roman"/>
        </w:rPr>
        <w:t xml:space="preserve">. </w:t>
      </w:r>
      <w:r w:rsidR="00460759">
        <w:rPr>
          <w:rFonts w:ascii="Times New Roman" w:hAnsi="Times New Roman" w:cs="Times New Roman"/>
        </w:rPr>
        <w:t>In my compiled dataset, the first record in this region is from 1912, which would expand the estimated lag-phase by</w:t>
      </w:r>
      <w:r w:rsidR="00FD7E04">
        <w:rPr>
          <w:rFonts w:ascii="Times New Roman" w:hAnsi="Times New Roman" w:cs="Times New Roman"/>
        </w:rPr>
        <w:t xml:space="preserve"> 29 years, making the total lag-phase </w:t>
      </w:r>
      <w:r w:rsidR="00460759">
        <w:rPr>
          <w:rFonts w:ascii="Times New Roman" w:hAnsi="Times New Roman" w:cs="Times New Roman"/>
        </w:rPr>
        <w:t>44 years. This raises the interesting point that in studies using herbarium data, limiting the data used to particular sources (i.e., particular herbaria or collections within herbaria) can result in misleading calculations of the real ecological processes going on in space.</w:t>
      </w:r>
      <w:r w:rsidR="002C1255">
        <w:rPr>
          <w:rFonts w:ascii="Times New Roman" w:hAnsi="Times New Roman" w:cs="Times New Roman"/>
        </w:rPr>
        <w:t xml:space="preserve"> </w:t>
      </w:r>
    </w:p>
    <w:p w:rsidR="00FC3B40" w:rsidRDefault="00FC3B40" w:rsidP="00976E6E">
      <w:pPr>
        <w:rPr>
          <w:rFonts w:ascii="Times New Roman" w:hAnsi="Times New Roman" w:cs="Times New Roman"/>
        </w:rPr>
      </w:pPr>
    </w:p>
    <w:p w:rsidR="004B1006" w:rsidRDefault="00FC3B40" w:rsidP="009A31F2">
      <w:pPr>
        <w:rPr>
          <w:rFonts w:ascii="Times New Roman" w:hAnsi="Times New Roman" w:cs="Times New Roman"/>
        </w:rPr>
      </w:pPr>
      <w:r>
        <w:rPr>
          <w:rFonts w:ascii="Times New Roman" w:hAnsi="Times New Roman" w:cs="Times New Roman"/>
        </w:rPr>
        <w:t xml:space="preserve">Maximizing the use of historical biodiversity collections presents many challenges </w:t>
      </w:r>
      <w:r w:rsidR="009A31F2">
        <w:rPr>
          <w:rFonts w:ascii="Times New Roman" w:hAnsi="Times New Roman" w:cs="Times New Roman"/>
        </w:rPr>
        <w:t>that</w:t>
      </w:r>
      <w:r>
        <w:rPr>
          <w:rFonts w:ascii="Times New Roman" w:hAnsi="Times New Roman" w:cs="Times New Roman"/>
        </w:rPr>
        <w:t xml:space="preserve"> </w:t>
      </w:r>
      <w:r w:rsidR="009A31F2">
        <w:rPr>
          <w:rFonts w:ascii="Times New Roman" w:hAnsi="Times New Roman" w:cs="Times New Roman"/>
        </w:rPr>
        <w:t>the current</w:t>
      </w:r>
      <w:r w:rsidR="002C1255">
        <w:rPr>
          <w:rFonts w:ascii="Times New Roman" w:hAnsi="Times New Roman" w:cs="Times New Roman"/>
        </w:rPr>
        <w:t xml:space="preserve"> study</w:t>
      </w:r>
      <w:r>
        <w:rPr>
          <w:rFonts w:ascii="Times New Roman" w:hAnsi="Times New Roman" w:cs="Times New Roman"/>
        </w:rPr>
        <w:t xml:space="preserve"> is certainly not immune to</w:t>
      </w:r>
      <w:r w:rsidR="002C1255">
        <w:rPr>
          <w:rFonts w:ascii="Times New Roman" w:hAnsi="Times New Roman" w:cs="Times New Roman"/>
        </w:rPr>
        <w:t xml:space="preserve">. </w:t>
      </w:r>
      <w:r w:rsidR="009A31F2">
        <w:rPr>
          <w:rFonts w:ascii="Times New Roman" w:hAnsi="Times New Roman" w:cs="Times New Roman"/>
        </w:rPr>
        <w:t xml:space="preserve">First, unequal sampling effort is pervasive in most historical biodiversity collections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"mendeley" : { "previouslyFormattedCitation" : "(Reddy &amp; D\u00e1valos 2003)" }, "properties" : { "noteIndex" : 0 }, "schema" : "https://github.com/citation-style-language/schema/raw/master/csl-citation.json" }</w:instrText>
      </w:r>
      <w:r w:rsidR="008C03AF">
        <w:rPr>
          <w:rFonts w:ascii="Times New Roman" w:hAnsi="Times New Roman" w:cs="Times New Roman"/>
        </w:rPr>
        <w:fldChar w:fldCharType="separate"/>
      </w:r>
      <w:r w:rsidR="009A31F2" w:rsidRPr="009A31F2">
        <w:rPr>
          <w:rFonts w:ascii="Times New Roman" w:hAnsi="Times New Roman" w:cs="Times New Roman"/>
          <w:noProof/>
        </w:rPr>
        <w:t>(Reddy &amp; Dávalos 2003)</w:t>
      </w:r>
      <w:r w:rsidR="008C03AF">
        <w:rPr>
          <w:rFonts w:ascii="Times New Roman" w:hAnsi="Times New Roman" w:cs="Times New Roman"/>
        </w:rPr>
        <w:fldChar w:fldCharType="end"/>
      </w:r>
      <w:r w:rsidR="009A31F2">
        <w:rPr>
          <w:rFonts w:ascii="Times New Roman" w:hAnsi="Times New Roman" w:cs="Times New Roman"/>
        </w:rPr>
        <w:t xml:space="preserve"> (ADD REF</w:t>
      </w:r>
      <w:r w:rsidR="00072713">
        <w:rPr>
          <w:rFonts w:ascii="Times New Roman" w:hAnsi="Times New Roman" w:cs="Times New Roman"/>
        </w:rPr>
        <w:t>S). For herbaria in particular, t</w:t>
      </w:r>
      <w:r w:rsidR="009A31F2">
        <w:rPr>
          <w:rFonts w:ascii="Times New Roman" w:hAnsi="Times New Roman" w:cs="Times New Roman"/>
        </w:rPr>
        <w:t xml:space="preserve">here are many reasons for unequal sampling effort in </w:t>
      </w:r>
      <w:r w:rsidR="00072713">
        <w:rPr>
          <w:rFonts w:ascii="Times New Roman" w:hAnsi="Times New Roman" w:cs="Times New Roman"/>
        </w:rPr>
        <w:t>specimen collection</w:t>
      </w:r>
      <w:r w:rsidR="009A31F2">
        <w:rPr>
          <w:rFonts w:ascii="Times New Roman" w:hAnsi="Times New Roman" w:cs="Times New Roman"/>
        </w:rPr>
        <w:t xml:space="preserve">, some of which have been discussed above (i.e. the ‘botanist effect’). </w:t>
      </w:r>
      <w:r w:rsidR="00072713">
        <w:rPr>
          <w:rFonts w:ascii="Times New Roman" w:hAnsi="Times New Roman" w:cs="Times New Roman"/>
        </w:rPr>
        <w:t>O</w:t>
      </w:r>
      <w:r w:rsidR="009A31F2">
        <w:rPr>
          <w:rFonts w:ascii="Times New Roman" w:hAnsi="Times New Roman" w:cs="Times New Roman"/>
        </w:rPr>
        <w:t xml:space="preserve">ther </w:t>
      </w:r>
      <w:r w:rsidR="00072713">
        <w:rPr>
          <w:rFonts w:ascii="Times New Roman" w:hAnsi="Times New Roman" w:cs="Times New Roman"/>
        </w:rPr>
        <w:t xml:space="preserve">causes of unequal sampling effort include </w:t>
      </w:r>
      <w:r w:rsidR="00A84A0F">
        <w:rPr>
          <w:rFonts w:ascii="Times New Roman" w:hAnsi="Times New Roman" w:cs="Times New Roman"/>
        </w:rPr>
        <w:t>herbaria specific emphasis on regional collections or the targeting of specific taxonomic groups or places for collection. An example of the former is the Oberlin Herbarium collection (housed in the Ohio State Herbarium)</w:t>
      </w:r>
      <w:r w:rsidR="005C6DC2">
        <w:rPr>
          <w:rFonts w:ascii="Times New Roman" w:hAnsi="Times New Roman" w:cs="Times New Roman"/>
        </w:rPr>
        <w:t>,</w:t>
      </w:r>
      <w:r w:rsidR="00A84A0F">
        <w:rPr>
          <w:rFonts w:ascii="Times New Roman" w:hAnsi="Times New Roman" w:cs="Times New Roman"/>
        </w:rPr>
        <w:t xml:space="preserve"> which includes several thousand records primarily collected from within the state of Ohio.</w:t>
      </w:r>
      <w:r w:rsidR="005C6DC2">
        <w:rPr>
          <w:rFonts w:ascii="Times New Roman" w:hAnsi="Times New Roman" w:cs="Times New Roman"/>
        </w:rPr>
        <w:t xml:space="preserve"> There are numerous examples of the latter, including several collections of orchids, bryophytes, mosses, and ferns, which seem to be groups of particular interest to plant collectors.</w:t>
      </w:r>
      <w:r w:rsidR="0008518D">
        <w:rPr>
          <w:rFonts w:ascii="Times New Roman" w:hAnsi="Times New Roman" w:cs="Times New Roman"/>
        </w:rPr>
        <w:t xml:space="preserve"> </w:t>
      </w:r>
      <w:r w:rsidR="007B2D4E">
        <w:rPr>
          <w:rFonts w:ascii="Times New Roman" w:hAnsi="Times New Roman" w:cs="Times New Roman"/>
        </w:rPr>
        <w:t>While I cannot prevent these sorts of biases from being pres</w:t>
      </w:r>
      <w:r w:rsidR="004A743E">
        <w:rPr>
          <w:rFonts w:ascii="Times New Roman" w:hAnsi="Times New Roman" w:cs="Times New Roman"/>
        </w:rPr>
        <w:t xml:space="preserve">ent in my compiled dataset, calculating the ratios of the cumulative number of grid cells and counties occupied for </w:t>
      </w:r>
      <w:r w:rsidR="004A743E" w:rsidRPr="004A743E">
        <w:rPr>
          <w:rFonts w:ascii="Times New Roman" w:hAnsi="Times New Roman" w:cs="Times New Roman"/>
          <w:i/>
          <w:iCs/>
        </w:rPr>
        <w:t xml:space="preserve">F. </w:t>
      </w:r>
      <w:proofErr w:type="spellStart"/>
      <w:r w:rsidR="004A743E" w:rsidRPr="004A743E">
        <w:rPr>
          <w:rFonts w:ascii="Times New Roman" w:hAnsi="Times New Roman" w:cs="Times New Roman"/>
          <w:i/>
          <w:iCs/>
        </w:rPr>
        <w:t>alnus</w:t>
      </w:r>
      <w:proofErr w:type="spellEnd"/>
      <w:r w:rsidR="004A743E">
        <w:rPr>
          <w:rFonts w:ascii="Times New Roman" w:hAnsi="Times New Roman" w:cs="Times New Roman"/>
        </w:rPr>
        <w:t xml:space="preserve"> and the associated species should correct for these biases. One potentiality that would not be corrected for in this case is if invasive species, including </w:t>
      </w:r>
      <w:r w:rsidR="004A743E" w:rsidRPr="004A743E">
        <w:rPr>
          <w:rFonts w:ascii="Times New Roman" w:hAnsi="Times New Roman" w:cs="Times New Roman"/>
          <w:i/>
          <w:iCs/>
        </w:rPr>
        <w:t xml:space="preserve">F. </w:t>
      </w:r>
      <w:proofErr w:type="spellStart"/>
      <w:r w:rsidR="004A743E" w:rsidRPr="004A743E">
        <w:rPr>
          <w:rFonts w:ascii="Times New Roman" w:hAnsi="Times New Roman" w:cs="Times New Roman"/>
          <w:i/>
          <w:iCs/>
        </w:rPr>
        <w:t>alnus</w:t>
      </w:r>
      <w:proofErr w:type="spellEnd"/>
      <w:r w:rsidR="004A743E">
        <w:rPr>
          <w:rFonts w:ascii="Times New Roman" w:hAnsi="Times New Roman" w:cs="Times New Roman"/>
          <w:iCs/>
        </w:rPr>
        <w:t>,</w:t>
      </w:r>
      <w:r w:rsidR="004A743E">
        <w:rPr>
          <w:rFonts w:ascii="Times New Roman" w:hAnsi="Times New Roman" w:cs="Times New Roman"/>
        </w:rPr>
        <w:t xml:space="preserve"> are sampled more intensely than native species for some time during the study period. This could have the effect of making the rate of </w:t>
      </w:r>
      <w:r w:rsidR="004A743E" w:rsidRPr="004A743E">
        <w:rPr>
          <w:rFonts w:ascii="Times New Roman" w:hAnsi="Times New Roman" w:cs="Times New Roman"/>
          <w:i/>
          <w:iCs/>
        </w:rPr>
        <w:t xml:space="preserve">F. </w:t>
      </w:r>
      <w:proofErr w:type="spellStart"/>
      <w:r w:rsidR="004A743E" w:rsidRPr="004A743E">
        <w:rPr>
          <w:rFonts w:ascii="Times New Roman" w:hAnsi="Times New Roman" w:cs="Times New Roman"/>
          <w:i/>
          <w:iCs/>
        </w:rPr>
        <w:t>alnus</w:t>
      </w:r>
      <w:proofErr w:type="spellEnd"/>
      <w:r w:rsidR="004A743E">
        <w:rPr>
          <w:rFonts w:ascii="Times New Roman" w:hAnsi="Times New Roman" w:cs="Times New Roman"/>
        </w:rPr>
        <w:t xml:space="preserve"> areal growth appear greater than it </w:t>
      </w:r>
      <w:r w:rsidR="001747FB">
        <w:rPr>
          <w:rFonts w:ascii="Times New Roman" w:hAnsi="Times New Roman" w:cs="Times New Roman"/>
        </w:rPr>
        <w:t xml:space="preserve">actually </w:t>
      </w:r>
      <w:r w:rsidR="004A743E">
        <w:rPr>
          <w:rFonts w:ascii="Times New Roman" w:hAnsi="Times New Roman" w:cs="Times New Roman"/>
        </w:rPr>
        <w:t>was.</w:t>
      </w:r>
      <w:r w:rsidR="001747FB">
        <w:rPr>
          <w:rFonts w:ascii="Times New Roman" w:hAnsi="Times New Roman" w:cs="Times New Roman"/>
        </w:rPr>
        <w:t xml:space="preserve"> However, since I calculated these ratios using the </w:t>
      </w:r>
      <w:r w:rsidR="001747FB" w:rsidRPr="001747FB">
        <w:rPr>
          <w:rFonts w:ascii="Times New Roman" w:hAnsi="Times New Roman" w:cs="Times New Roman"/>
          <w:i/>
          <w:iCs/>
        </w:rPr>
        <w:t>cumulative</w:t>
      </w:r>
      <w:r w:rsidR="001747FB">
        <w:rPr>
          <w:rFonts w:ascii="Times New Roman" w:hAnsi="Times New Roman" w:cs="Times New Roman"/>
        </w:rPr>
        <w:t xml:space="preserve"> number of occurrences (or counties), I expect that these effects would be most influential during early part of the study period. During this time, an intensive collection of non-native species may result in grid cells (or counties) being classified as occupied earlier than the associated species expected to already be present in these areas. </w:t>
      </w:r>
      <w:r w:rsidR="00EB5DA8">
        <w:rPr>
          <w:rFonts w:ascii="Times New Roman" w:hAnsi="Times New Roman" w:cs="Times New Roman"/>
        </w:rPr>
        <w:t>It is unlikely that such surveys were undertaken during the early part of the study period, thus I believe my results are robust to these concerns.</w:t>
      </w:r>
      <w:r w:rsidR="0059620E">
        <w:rPr>
          <w:rFonts w:ascii="Times New Roman" w:hAnsi="Times New Roman" w:cs="Times New Roman"/>
        </w:rPr>
        <w:t xml:space="preserve"> Assuming that the </w:t>
      </w:r>
      <w:r w:rsidR="0059620E">
        <w:rPr>
          <w:rFonts w:ascii="Times New Roman" w:hAnsi="Times New Roman" w:cs="Times New Roman"/>
        </w:rPr>
        <w:lastRenderedPageBreak/>
        <w:t>cumulative number of occupied grid cells or counties is representative of the area of extent is likely a valid assumption</w:t>
      </w:r>
      <w:r w:rsidR="004B1006">
        <w:rPr>
          <w:rFonts w:ascii="Times New Roman" w:hAnsi="Times New Roman" w:cs="Times New Roman"/>
        </w:rPr>
        <w:t xml:space="preserve">. With one notable exception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&amp; Lee 2008)" }, "properties" : { "noteIndex" : 0 }, "schema" : "https://github.com/citation-style-language/schema/raw/master/csl-citation.json" }</w:instrText>
      </w:r>
      <w:r w:rsidR="008C03AF">
        <w:rPr>
          <w:rFonts w:ascii="Times New Roman" w:hAnsi="Times New Roman" w:cs="Times New Roman"/>
        </w:rPr>
        <w:fldChar w:fldCharType="separate"/>
      </w:r>
      <w:r w:rsidR="004B1006" w:rsidRPr="004B1006">
        <w:rPr>
          <w:rFonts w:ascii="Times New Roman" w:hAnsi="Times New Roman" w:cs="Times New Roman"/>
          <w:noProof/>
        </w:rPr>
        <w:t>(Cunard &amp; Lee 2008)</w:t>
      </w:r>
      <w:r w:rsidR="008C03AF">
        <w:rPr>
          <w:rFonts w:ascii="Times New Roman" w:hAnsi="Times New Roman" w:cs="Times New Roman"/>
        </w:rPr>
        <w:fldChar w:fldCharType="end"/>
      </w:r>
      <w:r w:rsidR="004B1006">
        <w:rPr>
          <w:rFonts w:ascii="Times New Roman" w:hAnsi="Times New Roman" w:cs="Times New Roman"/>
        </w:rPr>
        <w:t xml:space="preserve">, there are no documented examples of successful buckthorn eradication from an area the size </w:t>
      </w:r>
      <w:r w:rsidR="00A468BC">
        <w:rPr>
          <w:rFonts w:ascii="Times New Roman" w:hAnsi="Times New Roman" w:cs="Times New Roman"/>
        </w:rPr>
        <w:t xml:space="preserve">of a 5x5 arc min grid cell, </w:t>
      </w:r>
      <w:r w:rsidR="004B1006">
        <w:rPr>
          <w:rFonts w:ascii="Times New Roman" w:hAnsi="Times New Roman" w:cs="Times New Roman"/>
        </w:rPr>
        <w:t xml:space="preserve">or </w:t>
      </w:r>
      <w:r w:rsidR="00A468BC">
        <w:rPr>
          <w:rFonts w:ascii="Times New Roman" w:hAnsi="Times New Roman" w:cs="Times New Roman"/>
        </w:rPr>
        <w:t>a county</w:t>
      </w:r>
      <w:r w:rsidR="004B1006">
        <w:rPr>
          <w:rFonts w:ascii="Times New Roman" w:hAnsi="Times New Roman" w:cs="Times New Roman"/>
        </w:rPr>
        <w:t xml:space="preserve">. </w:t>
      </w:r>
      <w:r w:rsidR="00A468BC">
        <w:rPr>
          <w:rFonts w:ascii="Times New Roman" w:hAnsi="Times New Roman" w:cs="Times New Roman"/>
        </w:rPr>
        <w:t xml:space="preserve">This supports the notion that once a location is occupied, it remains so. </w:t>
      </w:r>
      <w:r w:rsidR="004B1006">
        <w:rPr>
          <w:rFonts w:ascii="Times New Roman" w:hAnsi="Times New Roman" w:cs="Times New Roman"/>
        </w:rPr>
        <w:t xml:space="preserve">On the other hand, I am certain that some locations </w:t>
      </w:r>
      <w:r w:rsidR="00A468BC">
        <w:rPr>
          <w:rFonts w:ascii="Times New Roman" w:hAnsi="Times New Roman" w:cs="Times New Roman"/>
        </w:rPr>
        <w:t>of</w:t>
      </w:r>
      <w:r w:rsidR="004B1006">
        <w:rPr>
          <w:rFonts w:ascii="Times New Roman" w:hAnsi="Times New Roman" w:cs="Times New Roman"/>
        </w:rPr>
        <w:t xml:space="preserve"> historical </w:t>
      </w:r>
      <w:r w:rsidR="00A468BC" w:rsidRPr="00A468BC">
        <w:rPr>
          <w:rFonts w:ascii="Times New Roman" w:hAnsi="Times New Roman" w:cs="Times New Roman"/>
          <w:i/>
          <w:iCs/>
        </w:rPr>
        <w:t xml:space="preserve">F. </w:t>
      </w:r>
      <w:proofErr w:type="spellStart"/>
      <w:r w:rsidR="00A468BC" w:rsidRPr="00A468BC">
        <w:rPr>
          <w:rFonts w:ascii="Times New Roman" w:hAnsi="Times New Roman" w:cs="Times New Roman"/>
          <w:i/>
          <w:iCs/>
        </w:rPr>
        <w:t>alnus</w:t>
      </w:r>
      <w:proofErr w:type="spellEnd"/>
      <w:r w:rsidR="00A468BC">
        <w:rPr>
          <w:rFonts w:ascii="Times New Roman" w:hAnsi="Times New Roman" w:cs="Times New Roman"/>
        </w:rPr>
        <w:t xml:space="preserve"> occurrences </w:t>
      </w:r>
      <w:r w:rsidR="004B1006">
        <w:rPr>
          <w:rFonts w:ascii="Times New Roman" w:hAnsi="Times New Roman" w:cs="Times New Roman"/>
        </w:rPr>
        <w:t xml:space="preserve">no longer have </w:t>
      </w:r>
      <w:r w:rsidR="00A468BC">
        <w:rPr>
          <w:rFonts w:ascii="Times New Roman" w:hAnsi="Times New Roman" w:cs="Times New Roman"/>
        </w:rPr>
        <w:t>the species present</w:t>
      </w:r>
      <w:r w:rsidR="004B1006">
        <w:rPr>
          <w:rFonts w:ascii="Times New Roman" w:hAnsi="Times New Roman" w:cs="Times New Roman"/>
        </w:rPr>
        <w:t xml:space="preserve"> be</w:t>
      </w:r>
      <w:r w:rsidR="00A468BC">
        <w:rPr>
          <w:rFonts w:ascii="Times New Roman" w:hAnsi="Times New Roman" w:cs="Times New Roman"/>
        </w:rPr>
        <w:t>cause of changes in land-use (e.g., development of once woodland plots)</w:t>
      </w:r>
      <w:r w:rsidR="004B1006">
        <w:rPr>
          <w:rFonts w:ascii="Times New Roman" w:hAnsi="Times New Roman" w:cs="Times New Roman"/>
        </w:rPr>
        <w:t>. This is the case for many of the records observed in the metropolitan New York region, the site of many of the earliest records. Disturbances, or removal of population from the landscape, due to anthropogenic influences may have a substantial effect on the spread of buckthorn throug</w:t>
      </w:r>
      <w:r w:rsidR="00A468BC">
        <w:rPr>
          <w:rFonts w:ascii="Times New Roman" w:hAnsi="Times New Roman" w:cs="Times New Roman"/>
        </w:rPr>
        <w:t xml:space="preserve">hout its novel region. However, </w:t>
      </w:r>
      <w:r w:rsidR="00A468BC" w:rsidRPr="00A468BC">
        <w:rPr>
          <w:rFonts w:ascii="Times New Roman" w:hAnsi="Times New Roman" w:cs="Times New Roman"/>
          <w:i/>
          <w:iCs/>
        </w:rPr>
        <w:t xml:space="preserve">F. </w:t>
      </w:r>
      <w:proofErr w:type="spellStart"/>
      <w:r w:rsidR="00A468BC" w:rsidRPr="00A468BC">
        <w:rPr>
          <w:rFonts w:ascii="Times New Roman" w:hAnsi="Times New Roman" w:cs="Times New Roman"/>
          <w:i/>
          <w:iCs/>
        </w:rPr>
        <w:t>alnus</w:t>
      </w:r>
      <w:proofErr w:type="spellEnd"/>
      <w:r w:rsidR="00A468BC">
        <w:rPr>
          <w:rFonts w:ascii="Times New Roman" w:hAnsi="Times New Roman" w:cs="Times New Roman"/>
        </w:rPr>
        <w:t xml:space="preserve"> can be successful in very small, isolated, and disturbed plots within a urban or suburban land-use matrix (personal observation and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sidR="008C03AF">
        <w:rPr>
          <w:rFonts w:ascii="Times New Roman" w:hAnsi="Times New Roman" w:cs="Times New Roman"/>
        </w:rPr>
        <w:fldChar w:fldCharType="separate"/>
      </w:r>
      <w:r w:rsidR="00A468BC" w:rsidRPr="00A468BC">
        <w:rPr>
          <w:rFonts w:ascii="Times New Roman" w:hAnsi="Times New Roman" w:cs="Times New Roman"/>
          <w:noProof/>
        </w:rPr>
        <w:t>(Del Tredici 2010)</w:t>
      </w:r>
      <w:r w:rsidR="008C03AF">
        <w:rPr>
          <w:rFonts w:ascii="Times New Roman" w:hAnsi="Times New Roman" w:cs="Times New Roman"/>
        </w:rPr>
        <w:fldChar w:fldCharType="end"/>
      </w:r>
      <w:r w:rsidR="00A468BC">
        <w:rPr>
          <w:rFonts w:ascii="Times New Roman" w:hAnsi="Times New Roman" w:cs="Times New Roman"/>
        </w:rPr>
        <w:t>.</w:t>
      </w:r>
    </w:p>
    <w:p w:rsidR="004B1006" w:rsidRDefault="004B1006" w:rsidP="009A31F2">
      <w:pPr>
        <w:rPr>
          <w:rFonts w:ascii="Times New Roman" w:hAnsi="Times New Roman" w:cs="Times New Roman"/>
        </w:rPr>
      </w:pPr>
    </w:p>
    <w:p w:rsidR="009A31F2" w:rsidRDefault="00313098" w:rsidP="009A31F2">
      <w:pPr>
        <w:rPr>
          <w:rFonts w:ascii="Times New Roman" w:hAnsi="Times New Roman" w:cs="Times New Roman"/>
        </w:rPr>
      </w:pPr>
      <w:r>
        <w:rPr>
          <w:rFonts w:ascii="Times New Roman" w:hAnsi="Times New Roman" w:cs="Times New Roman"/>
        </w:rPr>
        <w:t>A s</w:t>
      </w:r>
      <w:r w:rsidR="009A31F2">
        <w:rPr>
          <w:rFonts w:ascii="Times New Roman" w:hAnsi="Times New Roman" w:cs="Times New Roman"/>
        </w:rPr>
        <w:t>econd</w:t>
      </w:r>
      <w:r>
        <w:rPr>
          <w:rFonts w:ascii="Times New Roman" w:hAnsi="Times New Roman" w:cs="Times New Roman"/>
        </w:rPr>
        <w:t xml:space="preserve"> challenge is that </w:t>
      </w:r>
      <w:r w:rsidR="009A31F2">
        <w:rPr>
          <w:rFonts w:ascii="Times New Roman" w:hAnsi="Times New Roman" w:cs="Times New Roman"/>
        </w:rPr>
        <w:t>m</w:t>
      </w:r>
      <w:r w:rsidR="006C1F91">
        <w:rPr>
          <w:rFonts w:ascii="Times New Roman" w:hAnsi="Times New Roman" w:cs="Times New Roman"/>
        </w:rPr>
        <w:t xml:space="preserve">ost herbaria do not have electronic databases of their holdings that are easily accessed by the public (i.e., a web-base search interface) and many do not have a complete electronic database of </w:t>
      </w:r>
      <w:r w:rsidR="00451B8A">
        <w:rPr>
          <w:rFonts w:ascii="Times New Roman" w:hAnsi="Times New Roman" w:cs="Times New Roman"/>
        </w:rPr>
        <w:t xml:space="preserve">records within the institution (personal observation and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"10.1016/j.ppees.2012.10.002",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sidR="008C03AF">
        <w:rPr>
          <w:rFonts w:ascii="Times New Roman" w:hAnsi="Times New Roman" w:cs="Times New Roman"/>
        </w:rPr>
        <w:fldChar w:fldCharType="separate"/>
      </w:r>
      <w:r w:rsidR="00451B8A" w:rsidRPr="00451B8A">
        <w:rPr>
          <w:rFonts w:ascii="Times New Roman" w:hAnsi="Times New Roman" w:cs="Times New Roman"/>
          <w:noProof/>
        </w:rPr>
        <w:t>(Lavoie 2012)</w:t>
      </w:r>
      <w:r w:rsidR="008C03AF">
        <w:rPr>
          <w:rFonts w:ascii="Times New Roman" w:hAnsi="Times New Roman" w:cs="Times New Roman"/>
        </w:rPr>
        <w:fldChar w:fldCharType="end"/>
      </w:r>
      <w:r w:rsidR="00451B8A">
        <w:rPr>
          <w:rFonts w:ascii="Times New Roman" w:hAnsi="Times New Roman" w:cs="Times New Roman"/>
        </w:rPr>
        <w:t>.</w:t>
      </w:r>
      <w:r w:rsidR="00A44078">
        <w:rPr>
          <w:rFonts w:ascii="Times New Roman" w:hAnsi="Times New Roman" w:cs="Times New Roman"/>
        </w:rPr>
        <w:t xml:space="preserve"> </w:t>
      </w:r>
      <w:r w:rsidR="009A31F2">
        <w:rPr>
          <w:rFonts w:ascii="Times New Roman" w:hAnsi="Times New Roman" w:cs="Times New Roman"/>
        </w:rPr>
        <w:t xml:space="preserve">There are several herbaria records that were not included in my compiled dataset because of lack of ease of acquisition. </w:t>
      </w:r>
      <w:r w:rsidR="00A44078">
        <w:rPr>
          <w:rFonts w:ascii="Times New Roman" w:hAnsi="Times New Roman" w:cs="Times New Roman"/>
        </w:rPr>
        <w:t xml:space="preserve">Nevertheless, </w:t>
      </w:r>
      <w:r w:rsidR="00FC3B40">
        <w:rPr>
          <w:rFonts w:ascii="Times New Roman" w:hAnsi="Times New Roman" w:cs="Times New Roman"/>
        </w:rPr>
        <w:t xml:space="preserve">given the extent of my data compilation in space and across institutions, I’m confident that the patterns and trends reported are accurate in general. </w:t>
      </w:r>
      <w:r w:rsidR="00A44078">
        <w:rPr>
          <w:rFonts w:ascii="Times New Roman" w:hAnsi="Times New Roman" w:cs="Times New Roman"/>
        </w:rPr>
        <w:t xml:space="preserve">I was able to collect records from some herbaria by directly contacting curators and collection managers. Many collection managers were happy to provide me with record information for </w:t>
      </w:r>
      <w:proofErr w:type="spellStart"/>
      <w:r w:rsidR="00A44078">
        <w:rPr>
          <w:rFonts w:ascii="Times New Roman" w:hAnsi="Times New Roman" w:cs="Times New Roman"/>
          <w:i/>
        </w:rPr>
        <w:t>Frangula</w:t>
      </w:r>
      <w:proofErr w:type="spellEnd"/>
      <w:r w:rsidR="00A44078">
        <w:rPr>
          <w:rFonts w:ascii="Times New Roman" w:hAnsi="Times New Roman" w:cs="Times New Roman"/>
          <w:i/>
        </w:rPr>
        <w:t xml:space="preserve"> </w:t>
      </w:r>
      <w:proofErr w:type="spellStart"/>
      <w:r w:rsidR="00A44078">
        <w:rPr>
          <w:rFonts w:ascii="Times New Roman" w:hAnsi="Times New Roman" w:cs="Times New Roman"/>
          <w:i/>
        </w:rPr>
        <w:t>alnus</w:t>
      </w:r>
      <w:proofErr w:type="spellEnd"/>
      <w:r w:rsidR="00A44078">
        <w:rPr>
          <w:rFonts w:ascii="Times New Roman" w:hAnsi="Times New Roman" w:cs="Times New Roman"/>
        </w:rPr>
        <w:t>, in part because there were gene</w:t>
      </w:r>
      <w:r w:rsidR="00C34D56">
        <w:rPr>
          <w:rFonts w:ascii="Times New Roman" w:hAnsi="Times New Roman" w:cs="Times New Roman"/>
        </w:rPr>
        <w:t>rally a small number of records, and some were able to provide me with information from records of the group of associated species.</w:t>
      </w:r>
      <w:r w:rsidR="00A44078">
        <w:rPr>
          <w:rFonts w:ascii="Times New Roman" w:hAnsi="Times New Roman" w:cs="Times New Roman"/>
        </w:rPr>
        <w:t xml:space="preserve"> However, because of the large request entailed in collecting records for the associated species I </w:t>
      </w:r>
      <w:r w:rsidR="004F5611">
        <w:rPr>
          <w:rFonts w:ascii="Times New Roman" w:hAnsi="Times New Roman" w:cs="Times New Roman"/>
        </w:rPr>
        <w:t>was</w:t>
      </w:r>
      <w:r w:rsidR="00A44078">
        <w:rPr>
          <w:rFonts w:ascii="Times New Roman" w:hAnsi="Times New Roman" w:cs="Times New Roman"/>
        </w:rPr>
        <w:t xml:space="preserve"> not </w:t>
      </w:r>
      <w:r w:rsidR="004F5611">
        <w:rPr>
          <w:rFonts w:ascii="Times New Roman" w:hAnsi="Times New Roman" w:cs="Times New Roman"/>
        </w:rPr>
        <w:t xml:space="preserve">able to </w:t>
      </w:r>
      <w:r w:rsidR="00A44078">
        <w:rPr>
          <w:rFonts w:ascii="Times New Roman" w:hAnsi="Times New Roman" w:cs="Times New Roman"/>
        </w:rPr>
        <w:t xml:space="preserve">collect these records from </w:t>
      </w:r>
      <w:r w:rsidR="004F5611">
        <w:rPr>
          <w:rFonts w:ascii="Times New Roman" w:hAnsi="Times New Roman" w:cs="Times New Roman"/>
        </w:rPr>
        <w:t xml:space="preserve">some </w:t>
      </w:r>
      <w:r w:rsidR="00A44078">
        <w:rPr>
          <w:rFonts w:ascii="Times New Roman" w:hAnsi="Times New Roman" w:cs="Times New Roman"/>
        </w:rPr>
        <w:t xml:space="preserve">herbaria. This is particularly problematic because I focused my direct contact efforts on herbaria that I either new </w:t>
      </w:r>
      <w:r w:rsidR="00A44078">
        <w:rPr>
          <w:rFonts w:ascii="Times New Roman" w:hAnsi="Times New Roman" w:cs="Times New Roman"/>
          <w:i/>
        </w:rPr>
        <w:t xml:space="preserve">F. </w:t>
      </w:r>
      <w:proofErr w:type="spellStart"/>
      <w:r w:rsidR="00A44078">
        <w:rPr>
          <w:rFonts w:ascii="Times New Roman" w:hAnsi="Times New Roman" w:cs="Times New Roman"/>
          <w:i/>
        </w:rPr>
        <w:t>alnus</w:t>
      </w:r>
      <w:proofErr w:type="spellEnd"/>
      <w:r w:rsidR="00A44078">
        <w:rPr>
          <w:rFonts w:ascii="Times New Roman" w:hAnsi="Times New Roman" w:cs="Times New Roman"/>
        </w:rPr>
        <w:t xml:space="preserve"> records were stored in (e.g. Miami University Herbarium) or herbaria in regions that I </w:t>
      </w:r>
      <w:r w:rsidR="00D849F5">
        <w:rPr>
          <w:rFonts w:ascii="Times New Roman" w:hAnsi="Times New Roman" w:cs="Times New Roman"/>
        </w:rPr>
        <w:t>thought were lacking in</w:t>
      </w:r>
      <w:r w:rsidR="00A44078">
        <w:rPr>
          <w:rFonts w:ascii="Times New Roman" w:hAnsi="Times New Roman" w:cs="Times New Roman"/>
        </w:rPr>
        <w:t xml:space="preserve"> records collected by other means (e.g. Cornell University to cover western New York state).</w:t>
      </w:r>
      <w:r w:rsidR="00D849F5">
        <w:rPr>
          <w:rFonts w:ascii="Times New Roman" w:hAnsi="Times New Roman" w:cs="Times New Roman"/>
        </w:rPr>
        <w:t xml:space="preserve"> </w:t>
      </w:r>
      <w:r w:rsidR="004F5611">
        <w:rPr>
          <w:rFonts w:ascii="Times New Roman" w:hAnsi="Times New Roman" w:cs="Times New Roman"/>
        </w:rPr>
        <w:t>In the case of the latter</w:t>
      </w:r>
      <w:r w:rsidR="00D849F5">
        <w:rPr>
          <w:rFonts w:ascii="Times New Roman" w:hAnsi="Times New Roman" w:cs="Times New Roman"/>
        </w:rPr>
        <w:t xml:space="preserve">, I was unable to collect </w:t>
      </w:r>
      <w:r w:rsidR="004F5611">
        <w:rPr>
          <w:rFonts w:ascii="Times New Roman" w:hAnsi="Times New Roman" w:cs="Times New Roman"/>
        </w:rPr>
        <w:t xml:space="preserve">any record </w:t>
      </w:r>
      <w:r w:rsidR="00D849F5">
        <w:rPr>
          <w:rFonts w:ascii="Times New Roman" w:hAnsi="Times New Roman" w:cs="Times New Roman"/>
        </w:rPr>
        <w:t>from this source. These collecti</w:t>
      </w:r>
      <w:r w:rsidR="004F5611">
        <w:rPr>
          <w:rFonts w:ascii="Times New Roman" w:hAnsi="Times New Roman" w:cs="Times New Roman"/>
        </w:rPr>
        <w:t>on issues mean that my analysis</w:t>
      </w:r>
      <w:r w:rsidR="00D849F5">
        <w:rPr>
          <w:rFonts w:ascii="Times New Roman" w:hAnsi="Times New Roman" w:cs="Times New Roman"/>
        </w:rPr>
        <w:t xml:space="preserve"> underestimates the amount of area occupied by </w:t>
      </w:r>
      <w:r w:rsidR="00D849F5">
        <w:rPr>
          <w:rFonts w:ascii="Times New Roman" w:hAnsi="Times New Roman" w:cs="Times New Roman"/>
          <w:i/>
        </w:rPr>
        <w:t xml:space="preserve">F. </w:t>
      </w:r>
      <w:proofErr w:type="spellStart"/>
      <w:r w:rsidR="00D849F5">
        <w:rPr>
          <w:rFonts w:ascii="Times New Roman" w:hAnsi="Times New Roman" w:cs="Times New Roman"/>
          <w:i/>
        </w:rPr>
        <w:t>alnus</w:t>
      </w:r>
      <w:proofErr w:type="spellEnd"/>
      <w:r w:rsidR="00D849F5">
        <w:rPr>
          <w:rFonts w:ascii="Times New Roman" w:hAnsi="Times New Roman" w:cs="Times New Roman"/>
        </w:rPr>
        <w:t>.</w:t>
      </w:r>
      <w:r w:rsidR="00DA4DCB">
        <w:rPr>
          <w:rFonts w:ascii="Times New Roman" w:hAnsi="Times New Roman" w:cs="Times New Roman"/>
        </w:rPr>
        <w:t xml:space="preserve"> </w:t>
      </w:r>
      <w:r w:rsidR="004F5611">
        <w:rPr>
          <w:rFonts w:ascii="Times New Roman" w:hAnsi="Times New Roman" w:cs="Times New Roman"/>
        </w:rPr>
        <w:t>Further</w:t>
      </w:r>
      <w:r w:rsidR="00DA4DCB">
        <w:rPr>
          <w:rFonts w:ascii="Times New Roman" w:hAnsi="Times New Roman" w:cs="Times New Roman"/>
        </w:rPr>
        <w:t xml:space="preserve"> collection</w:t>
      </w:r>
      <w:r w:rsidR="004F5611">
        <w:rPr>
          <w:rFonts w:ascii="Times New Roman" w:hAnsi="Times New Roman" w:cs="Times New Roman"/>
        </w:rPr>
        <w:t>s may</w:t>
      </w:r>
      <w:r w:rsidR="00DA4DCB">
        <w:rPr>
          <w:rFonts w:ascii="Times New Roman" w:hAnsi="Times New Roman" w:cs="Times New Roman"/>
        </w:rPr>
        <w:t xml:space="preserve"> increase the accuracy of my results.</w:t>
      </w:r>
    </w:p>
    <w:p w:rsidR="00235D88" w:rsidRDefault="00235D88" w:rsidP="001F0CAE">
      <w:pPr>
        <w:rPr>
          <w:rFonts w:ascii="Times New Roman" w:hAnsi="Times New Roman" w:cs="Times New Roman"/>
          <w:b/>
          <w:highlight w:val="yellow"/>
        </w:rPr>
      </w:pPr>
    </w:p>
    <w:p w:rsidR="00DA4DCB" w:rsidRDefault="00DA4DCB" w:rsidP="001F0CAE">
      <w:pPr>
        <w:rPr>
          <w:rFonts w:ascii="Times New Roman" w:hAnsi="Times New Roman" w:cs="Times New Roman"/>
          <w:b/>
        </w:rPr>
      </w:pPr>
      <w:r w:rsidRPr="006669A6">
        <w:rPr>
          <w:rFonts w:ascii="Times New Roman" w:hAnsi="Times New Roman" w:cs="Times New Roman"/>
          <w:b/>
          <w:highlight w:val="yellow"/>
        </w:rPr>
        <w:t xml:space="preserve">Matt and </w:t>
      </w:r>
      <w:proofErr w:type="spellStart"/>
      <w:r w:rsidRPr="006669A6">
        <w:rPr>
          <w:rFonts w:ascii="Times New Roman" w:hAnsi="Times New Roman" w:cs="Times New Roman"/>
          <w:b/>
          <w:highlight w:val="yellow"/>
        </w:rPr>
        <w:t>Resit</w:t>
      </w:r>
      <w:proofErr w:type="spellEnd"/>
      <w:r w:rsidRPr="006669A6">
        <w:rPr>
          <w:rFonts w:ascii="Times New Roman" w:hAnsi="Times New Roman" w:cs="Times New Roman"/>
          <w:b/>
          <w:highlight w:val="yellow"/>
        </w:rPr>
        <w:t xml:space="preserve"> – I think this is a possible area I can put some more thought into. Yes, more sampling is certainly going to make my results more accurate, but I wonder if there is a way to test how robust my results are? Perhaps I could sample from other records collected, or perhaps I could sample from a distribution model result? The latter m</w:t>
      </w:r>
      <w:r w:rsidR="004F5611">
        <w:rPr>
          <w:rFonts w:ascii="Times New Roman" w:hAnsi="Times New Roman" w:cs="Times New Roman"/>
          <w:b/>
          <w:highlight w:val="yellow"/>
        </w:rPr>
        <w:t>a</w:t>
      </w:r>
      <w:r w:rsidRPr="006669A6">
        <w:rPr>
          <w:rFonts w:ascii="Times New Roman" w:hAnsi="Times New Roman" w:cs="Times New Roman"/>
          <w:b/>
          <w:highlight w:val="yellow"/>
        </w:rPr>
        <w:t>y be akin to a bootstrap process.</w:t>
      </w:r>
    </w:p>
    <w:p w:rsidR="006669A6" w:rsidRDefault="006669A6" w:rsidP="001F0CAE">
      <w:pPr>
        <w:rPr>
          <w:rFonts w:ascii="Times New Roman" w:hAnsi="Times New Roman" w:cs="Times New Roman"/>
          <w:b/>
        </w:rPr>
      </w:pPr>
    </w:p>
    <w:p w:rsidR="00DF7B13" w:rsidRDefault="006669A6" w:rsidP="00DF7B13">
      <w:pPr>
        <w:rPr>
          <w:rFonts w:ascii="Times New Roman" w:hAnsi="Times New Roman" w:cs="Times New Roman"/>
          <w:iCs/>
        </w:rPr>
      </w:pPr>
      <w:r>
        <w:rPr>
          <w:rFonts w:ascii="Times New Roman" w:hAnsi="Times New Roman" w:cs="Times New Roman"/>
        </w:rPr>
        <w:t xml:space="preserve">Despite </w:t>
      </w:r>
      <w:r w:rsidR="004F5611">
        <w:rPr>
          <w:rFonts w:ascii="Times New Roman" w:hAnsi="Times New Roman" w:cs="Times New Roman"/>
        </w:rPr>
        <w:t xml:space="preserve">concern regarding the extent to which my compiled datasets approximate a </w:t>
      </w:r>
      <w:r w:rsidR="00B70F40">
        <w:rPr>
          <w:rFonts w:ascii="Times New Roman" w:hAnsi="Times New Roman" w:cs="Times New Roman"/>
        </w:rPr>
        <w:t xml:space="preserve">complete representation of the area occupied by </w:t>
      </w:r>
      <w:r w:rsidR="00B70F40" w:rsidRPr="00B70F40">
        <w:rPr>
          <w:rFonts w:ascii="Times New Roman" w:hAnsi="Times New Roman" w:cs="Times New Roman"/>
          <w:i/>
          <w:iCs/>
        </w:rPr>
        <w:t xml:space="preserve">F. </w:t>
      </w:r>
      <w:proofErr w:type="spellStart"/>
      <w:r w:rsidR="00B70F40" w:rsidRPr="00B70F40">
        <w:rPr>
          <w:rFonts w:ascii="Times New Roman" w:hAnsi="Times New Roman" w:cs="Times New Roman"/>
          <w:i/>
          <w:iCs/>
        </w:rPr>
        <w:t>alnus</w:t>
      </w:r>
      <w:proofErr w:type="spellEnd"/>
      <w:r>
        <w:rPr>
          <w:rFonts w:ascii="Times New Roman" w:hAnsi="Times New Roman" w:cs="Times New Roman"/>
        </w:rPr>
        <w:t xml:space="preserve">, my results </w:t>
      </w:r>
      <w:r w:rsidR="00044AFF">
        <w:rPr>
          <w:rFonts w:ascii="Times New Roman" w:hAnsi="Times New Roman" w:cs="Times New Roman"/>
        </w:rPr>
        <w:t xml:space="preserve">clearly </w:t>
      </w:r>
      <w:r w:rsidR="00BF595F">
        <w:rPr>
          <w:rFonts w:ascii="Times New Roman" w:hAnsi="Times New Roman" w:cs="Times New Roman"/>
        </w:rPr>
        <w:t xml:space="preserve">support </w:t>
      </w:r>
      <w:r w:rsidR="00044AFF">
        <w:rPr>
          <w:rFonts w:ascii="Times New Roman" w:hAnsi="Times New Roman" w:cs="Times New Roman"/>
        </w:rPr>
        <w:t>a rapid rate of spread for this species</w:t>
      </w:r>
      <w:r w:rsidR="00BF595F">
        <w:rPr>
          <w:rFonts w:ascii="Times New Roman" w:hAnsi="Times New Roman" w:cs="Times New Roman"/>
        </w:rPr>
        <w:t xml:space="preserve"> throughout its invasion history</w:t>
      </w:r>
      <w:r>
        <w:rPr>
          <w:rFonts w:ascii="Times New Roman" w:hAnsi="Times New Roman" w:cs="Times New Roman"/>
        </w:rPr>
        <w:t xml:space="preserve">. </w:t>
      </w:r>
      <w:r w:rsidR="0082753E">
        <w:rPr>
          <w:rFonts w:ascii="Times New Roman" w:hAnsi="Times New Roman" w:cs="Times New Roman"/>
        </w:rPr>
        <w:t xml:space="preserve">Calculating the ratio of the cumulative number of grid cells and counties occupied between </w:t>
      </w:r>
      <w:r w:rsidR="0082753E">
        <w:rPr>
          <w:rFonts w:ascii="Times New Roman" w:hAnsi="Times New Roman" w:cs="Times New Roman"/>
          <w:i/>
        </w:rPr>
        <w:t xml:space="preserve">F. </w:t>
      </w:r>
      <w:proofErr w:type="spellStart"/>
      <w:r w:rsidR="0082753E">
        <w:rPr>
          <w:rFonts w:ascii="Times New Roman" w:hAnsi="Times New Roman" w:cs="Times New Roman"/>
          <w:i/>
        </w:rPr>
        <w:t>alnus</w:t>
      </w:r>
      <w:proofErr w:type="spellEnd"/>
      <w:r w:rsidR="0082753E">
        <w:rPr>
          <w:rFonts w:ascii="Times New Roman" w:hAnsi="Times New Roman" w:cs="Times New Roman"/>
        </w:rPr>
        <w:t xml:space="preserve"> and the group of associated species I was able identify time-periods associated with the expansion of </w:t>
      </w:r>
      <w:r w:rsidR="0082753E">
        <w:rPr>
          <w:rFonts w:ascii="Times New Roman" w:hAnsi="Times New Roman" w:cs="Times New Roman"/>
          <w:i/>
        </w:rPr>
        <w:t xml:space="preserve">F. </w:t>
      </w:r>
      <w:proofErr w:type="spellStart"/>
      <w:r w:rsidR="0082753E">
        <w:rPr>
          <w:rFonts w:ascii="Times New Roman" w:hAnsi="Times New Roman" w:cs="Times New Roman"/>
          <w:i/>
        </w:rPr>
        <w:t>alnus</w:t>
      </w:r>
      <w:proofErr w:type="spellEnd"/>
      <w:r w:rsidR="0082753E">
        <w:rPr>
          <w:rFonts w:ascii="Times New Roman" w:hAnsi="Times New Roman" w:cs="Times New Roman"/>
        </w:rPr>
        <w:t xml:space="preserve"> while accounting for potential unequal spatial and temporal sampling bias in occurrence record collection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sidR="008C03AF">
        <w:rPr>
          <w:rFonts w:ascii="Times New Roman" w:hAnsi="Times New Roman" w:cs="Times New Roman"/>
        </w:rPr>
        <w:fldChar w:fldCharType="separate"/>
      </w:r>
      <w:r w:rsidR="0082753E" w:rsidRPr="0082753E">
        <w:rPr>
          <w:rFonts w:ascii="Times New Roman" w:hAnsi="Times New Roman" w:cs="Times New Roman"/>
          <w:noProof/>
        </w:rPr>
        <w:t>(Delisle et al. 2003)</w:t>
      </w:r>
      <w:r w:rsidR="008C03AF">
        <w:rPr>
          <w:rFonts w:ascii="Times New Roman" w:hAnsi="Times New Roman" w:cs="Times New Roman"/>
        </w:rPr>
        <w:fldChar w:fldCharType="end"/>
      </w:r>
      <w:r w:rsidR="0082753E">
        <w:rPr>
          <w:rFonts w:ascii="Times New Roman" w:hAnsi="Times New Roman" w:cs="Times New Roman"/>
        </w:rPr>
        <w:t>. Based on these</w:t>
      </w:r>
      <w:r w:rsidR="00D50376">
        <w:rPr>
          <w:rFonts w:ascii="Times New Roman" w:hAnsi="Times New Roman" w:cs="Times New Roman"/>
        </w:rPr>
        <w:t xml:space="preserve"> calculations, it seems likely </w:t>
      </w:r>
      <w:r w:rsidR="0082753E">
        <w:rPr>
          <w:rFonts w:ascii="Times New Roman" w:hAnsi="Times New Roman" w:cs="Times New Roman"/>
        </w:rPr>
        <w:t xml:space="preserve">that </w:t>
      </w:r>
      <w:r w:rsidR="0082753E">
        <w:rPr>
          <w:rFonts w:ascii="Times New Roman" w:hAnsi="Times New Roman" w:cs="Times New Roman"/>
          <w:i/>
        </w:rPr>
        <w:t xml:space="preserve">F. </w:t>
      </w:r>
      <w:proofErr w:type="spellStart"/>
      <w:r w:rsidR="0082753E">
        <w:rPr>
          <w:rFonts w:ascii="Times New Roman" w:hAnsi="Times New Roman" w:cs="Times New Roman"/>
          <w:i/>
        </w:rPr>
        <w:t>alnus</w:t>
      </w:r>
      <w:proofErr w:type="spellEnd"/>
      <w:r w:rsidR="0082753E">
        <w:rPr>
          <w:rFonts w:ascii="Times New Roman" w:hAnsi="Times New Roman" w:cs="Times New Roman"/>
        </w:rPr>
        <w:t xml:space="preserve"> has been expanding rapidly </w:t>
      </w:r>
      <w:r w:rsidR="002533AC">
        <w:rPr>
          <w:rFonts w:ascii="Times New Roman" w:hAnsi="Times New Roman" w:cs="Times New Roman"/>
        </w:rPr>
        <w:t xml:space="preserve">throughout its invaded range </w:t>
      </w:r>
      <w:r w:rsidR="0082753E">
        <w:rPr>
          <w:rFonts w:ascii="Times New Roman" w:hAnsi="Times New Roman" w:cs="Times New Roman"/>
        </w:rPr>
        <w:t xml:space="preserve">since the mid to late 1920s. </w:t>
      </w:r>
      <w:r w:rsidR="002533AC">
        <w:rPr>
          <w:rFonts w:ascii="Times New Roman" w:hAnsi="Times New Roman" w:cs="Times New Roman"/>
        </w:rPr>
        <w:t xml:space="preserve">A key assumption for this correction method is that the members of the group of associated species are in equilibrium with their environment. That </w:t>
      </w:r>
      <w:r w:rsidR="002533AC">
        <w:rPr>
          <w:rFonts w:ascii="Times New Roman" w:hAnsi="Times New Roman" w:cs="Times New Roman"/>
        </w:rPr>
        <w:lastRenderedPageBreak/>
        <w:t xml:space="preserve">is, these plants have a stable range distribution and have previously spread to all of the ecological conditions within the study range that they can survive and reproduce. </w:t>
      </w:r>
      <w:r w:rsidR="00DF7B13">
        <w:rPr>
          <w:rFonts w:ascii="Times New Roman" w:hAnsi="Times New Roman" w:cs="Times New Roman"/>
        </w:rPr>
        <w:t xml:space="preserve">There are some caveats to this assumption to consider, perhaps the most important being that the ecological conditions in my study region have certainly not been stable over the last 130 years. There have been substantial changes in land-use, no doubt resulting in changes to plant communities. However, given that the species chosen for the group of associated species have similar ecological requirements as </w:t>
      </w:r>
      <w:r w:rsidR="00DF7B13" w:rsidRPr="00CB59C5">
        <w:rPr>
          <w:rFonts w:ascii="Times New Roman" w:hAnsi="Times New Roman" w:cs="Times New Roman"/>
          <w:i/>
          <w:iCs/>
        </w:rPr>
        <w:t xml:space="preserve">F. </w:t>
      </w:r>
      <w:proofErr w:type="spellStart"/>
      <w:r w:rsidR="00DF7B13" w:rsidRPr="00CB59C5">
        <w:rPr>
          <w:rFonts w:ascii="Times New Roman" w:hAnsi="Times New Roman" w:cs="Times New Roman"/>
          <w:i/>
          <w:iCs/>
        </w:rPr>
        <w:t>alnus</w:t>
      </w:r>
      <w:proofErr w:type="spellEnd"/>
      <w:r w:rsidR="00DF7B13">
        <w:rPr>
          <w:rFonts w:ascii="Times New Roman" w:hAnsi="Times New Roman" w:cs="Times New Roman"/>
        </w:rPr>
        <w:t xml:space="preserve">, I expect that any such changes would affect trends in these species and </w:t>
      </w:r>
      <w:r w:rsidR="00DF7B13" w:rsidRPr="00CB59C5">
        <w:rPr>
          <w:rFonts w:ascii="Times New Roman" w:hAnsi="Times New Roman" w:cs="Times New Roman"/>
          <w:i/>
          <w:iCs/>
        </w:rPr>
        <w:t xml:space="preserve">F. </w:t>
      </w:r>
      <w:proofErr w:type="spellStart"/>
      <w:r w:rsidR="00DF7B13" w:rsidRPr="00CB59C5">
        <w:rPr>
          <w:rFonts w:ascii="Times New Roman" w:hAnsi="Times New Roman" w:cs="Times New Roman"/>
          <w:i/>
          <w:iCs/>
        </w:rPr>
        <w:t>alnus</w:t>
      </w:r>
      <w:proofErr w:type="spellEnd"/>
      <w:r w:rsidR="00DF7B13">
        <w:rPr>
          <w:rFonts w:ascii="Times New Roman" w:hAnsi="Times New Roman" w:cs="Times New Roman"/>
          <w:iCs/>
        </w:rPr>
        <w:t xml:space="preserve"> equally. Thus, I am confident that these ratios are not strongly affected by such changes.</w:t>
      </w:r>
    </w:p>
    <w:p w:rsidR="00DF7B13" w:rsidRDefault="00DF7B13" w:rsidP="001F0CAE">
      <w:pPr>
        <w:rPr>
          <w:rFonts w:ascii="Times New Roman" w:hAnsi="Times New Roman" w:cs="Times New Roman"/>
        </w:rPr>
      </w:pPr>
    </w:p>
    <w:p w:rsidR="00C73D82" w:rsidRDefault="00DF7B13" w:rsidP="001F0CAE">
      <w:pPr>
        <w:rPr>
          <w:rFonts w:ascii="Times New Roman" w:hAnsi="Times New Roman" w:cs="Times New Roman"/>
        </w:rPr>
      </w:pPr>
      <w:r>
        <w:rPr>
          <w:rFonts w:ascii="Times New Roman" w:hAnsi="Times New Roman" w:cs="Times New Roman"/>
        </w:rPr>
        <w:t>Provided the equilibrium</w:t>
      </w:r>
      <w:r w:rsidR="002533AC">
        <w:rPr>
          <w:rFonts w:ascii="Times New Roman" w:hAnsi="Times New Roman" w:cs="Times New Roman"/>
        </w:rPr>
        <w:t xml:space="preserve"> assumption</w:t>
      </w:r>
      <w:r w:rsidR="009B3E5C">
        <w:rPr>
          <w:rFonts w:ascii="Times New Roman" w:hAnsi="Times New Roman" w:cs="Times New Roman"/>
        </w:rPr>
        <w:t xml:space="preserve"> </w:t>
      </w:r>
      <w:r>
        <w:rPr>
          <w:rFonts w:ascii="Times New Roman" w:hAnsi="Times New Roman" w:cs="Times New Roman"/>
        </w:rPr>
        <w:t xml:space="preserve">for the associated species </w:t>
      </w:r>
      <w:r w:rsidR="009B3E5C">
        <w:rPr>
          <w:rFonts w:ascii="Times New Roman" w:hAnsi="Times New Roman" w:cs="Times New Roman"/>
        </w:rPr>
        <w:t>is true, then the rate</w:t>
      </w:r>
      <w:r w:rsidR="002533AC">
        <w:rPr>
          <w:rFonts w:ascii="Times New Roman" w:hAnsi="Times New Roman" w:cs="Times New Roman"/>
        </w:rPr>
        <w:t xml:space="preserve"> of </w:t>
      </w:r>
      <w:r w:rsidR="009B3E5C">
        <w:rPr>
          <w:rFonts w:ascii="Times New Roman" w:hAnsi="Times New Roman" w:cs="Times New Roman"/>
        </w:rPr>
        <w:t xml:space="preserve">the </w:t>
      </w:r>
      <w:r w:rsidR="002533AC">
        <w:rPr>
          <w:rFonts w:ascii="Times New Roman" w:hAnsi="Times New Roman" w:cs="Times New Roman"/>
        </w:rPr>
        <w:t xml:space="preserve">cumulative number of grid cells or counties occupied </w:t>
      </w:r>
      <w:r w:rsidR="009B3E5C">
        <w:rPr>
          <w:rFonts w:ascii="Times New Roman" w:hAnsi="Times New Roman" w:cs="Times New Roman"/>
        </w:rPr>
        <w:t>is</w:t>
      </w:r>
      <w:r w:rsidR="002533AC">
        <w:rPr>
          <w:rFonts w:ascii="Times New Roman" w:hAnsi="Times New Roman" w:cs="Times New Roman"/>
        </w:rPr>
        <w:t xml:space="preserve"> not representative of the spread of these plants, but rather indicative of the spatial spread of the effort of </w:t>
      </w:r>
      <w:r w:rsidR="00D90140">
        <w:rPr>
          <w:rFonts w:ascii="Times New Roman" w:hAnsi="Times New Roman" w:cs="Times New Roman"/>
        </w:rPr>
        <w:t xml:space="preserve">herbarium specimen collectors. </w:t>
      </w:r>
      <w:r>
        <w:rPr>
          <w:rFonts w:ascii="Times New Roman" w:hAnsi="Times New Roman" w:cs="Times New Roman"/>
        </w:rPr>
        <w:t>Therefore, if the cumulative number of grid cells (and counties) occupied by the associated species were appropriately represented by a random diffusion process (i.e., linear when taking the square root of the cumulative number of grid cells versus time), this would imply that specimen collectors moved randomly outward from a cen</w:t>
      </w:r>
      <w:r w:rsidR="00543A74">
        <w:rPr>
          <w:rFonts w:ascii="Times New Roman" w:hAnsi="Times New Roman" w:cs="Times New Roman"/>
        </w:rPr>
        <w:t>tral point, perhaps an herbarium</w:t>
      </w:r>
      <w:r>
        <w:rPr>
          <w:rFonts w:ascii="Times New Roman" w:hAnsi="Times New Roman" w:cs="Times New Roman"/>
        </w:rPr>
        <w:t>, collecting new records as they went.</w:t>
      </w:r>
      <w:r w:rsidR="003B79F9">
        <w:rPr>
          <w:rFonts w:ascii="Times New Roman" w:hAnsi="Times New Roman" w:cs="Times New Roman"/>
        </w:rPr>
        <w:t xml:space="preserve"> </w:t>
      </w:r>
      <w:r w:rsidR="004A76C4">
        <w:rPr>
          <w:rFonts w:ascii="Times New Roman" w:hAnsi="Times New Roman" w:cs="Times New Roman"/>
        </w:rPr>
        <w:t xml:space="preserve">Neither the square root of the cumulative number of grid cells or counties fit such a relationship (Figures 8 and 12). However, it may be that piecewise linear regression would fit these curves, implying that early during the study period specimen collecting did spread out randomly on the landscape, but very rapidly, and later the accumulation of specimens from new areas continued to follow a random diffusion relationship, but with a much slower rate of spread. </w:t>
      </w:r>
      <w:r w:rsidR="00C73D82">
        <w:rPr>
          <w:rFonts w:ascii="Times New Roman" w:hAnsi="Times New Roman" w:cs="Times New Roman"/>
        </w:rPr>
        <w:t xml:space="preserve">Combined with the dramatic increase in the cumulative number of records during earlier part of the study period (Figure 3), these patterns suggest that this was a period of high sampling effort, which </w:t>
      </w:r>
      <w:r w:rsidR="00934926">
        <w:rPr>
          <w:rFonts w:ascii="Times New Roman" w:hAnsi="Times New Roman" w:cs="Times New Roman"/>
        </w:rPr>
        <w:t>coincide</w:t>
      </w:r>
      <w:r w:rsidR="00C73D82">
        <w:rPr>
          <w:rFonts w:ascii="Times New Roman" w:hAnsi="Times New Roman" w:cs="Times New Roman"/>
        </w:rPr>
        <w:t>s</w:t>
      </w:r>
      <w:r w:rsidR="004A76C4">
        <w:rPr>
          <w:rFonts w:ascii="Times New Roman" w:hAnsi="Times New Roman" w:cs="Times New Roman"/>
        </w:rPr>
        <w:t xml:space="preserve"> with beginning of an intense effort to collect specimens for herbaria</w:t>
      </w:r>
      <w:r w:rsidR="00934926">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sidR="008C03AF">
        <w:rPr>
          <w:rFonts w:ascii="Times New Roman" w:hAnsi="Times New Roman" w:cs="Times New Roman"/>
        </w:rPr>
        <w:fldChar w:fldCharType="separate"/>
      </w:r>
      <w:r w:rsidR="00934926" w:rsidRPr="00934926">
        <w:rPr>
          <w:rFonts w:ascii="Times New Roman" w:hAnsi="Times New Roman" w:cs="Times New Roman"/>
          <w:noProof/>
        </w:rPr>
        <w:t>(Prather et al. 2004)</w:t>
      </w:r>
      <w:r w:rsidR="008C03AF">
        <w:rPr>
          <w:rFonts w:ascii="Times New Roman" w:hAnsi="Times New Roman" w:cs="Times New Roman"/>
        </w:rPr>
        <w:fldChar w:fldCharType="end"/>
      </w:r>
      <w:r w:rsidR="004A76C4">
        <w:rPr>
          <w:rFonts w:ascii="Times New Roman" w:hAnsi="Times New Roman" w:cs="Times New Roman"/>
        </w:rPr>
        <w:t>.</w:t>
      </w:r>
      <w:r w:rsidR="00C73D82">
        <w:rPr>
          <w:rFonts w:ascii="Times New Roman" w:hAnsi="Times New Roman" w:cs="Times New Roman"/>
        </w:rPr>
        <w:t xml:space="preserve"> </w:t>
      </w:r>
    </w:p>
    <w:p w:rsidR="00C73D82" w:rsidRDefault="00C73D82" w:rsidP="001F0CAE">
      <w:pPr>
        <w:rPr>
          <w:rFonts w:ascii="Times New Roman" w:hAnsi="Times New Roman" w:cs="Times New Roman"/>
        </w:rPr>
      </w:pPr>
    </w:p>
    <w:p w:rsidR="008C6355" w:rsidRDefault="00812C15" w:rsidP="001F0CAE">
      <w:pPr>
        <w:rPr>
          <w:rFonts w:ascii="Times New Roman" w:hAnsi="Times New Roman" w:cs="Times New Roman"/>
        </w:rPr>
      </w:pPr>
      <w:r>
        <w:rPr>
          <w:rFonts w:ascii="Times New Roman" w:hAnsi="Times New Roman" w:cs="Times New Roman"/>
        </w:rPr>
        <w:t xml:space="preserve">The earliest occurrence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the study region were collected during this period of high sampling effort, making it clear that</w:t>
      </w:r>
      <w:r w:rsidR="00A75C39">
        <w:rPr>
          <w:rFonts w:ascii="Times New Roman" w:hAnsi="Times New Roman" w:cs="Times New Roman"/>
        </w:rPr>
        <w:t xml:space="preserve"> this species was present in the</w:t>
      </w:r>
      <w:r>
        <w:rPr>
          <w:rFonts w:ascii="Times New Roman" w:hAnsi="Times New Roman" w:cs="Times New Roman"/>
        </w:rPr>
        <w:t xml:space="preserve"> novel range from what could be considered the beginning of intensive sampling effort </w:t>
      </w:r>
      <w:r w:rsidR="00A75C39">
        <w:rPr>
          <w:rFonts w:ascii="Times New Roman" w:hAnsi="Times New Roman" w:cs="Times New Roman"/>
        </w:rPr>
        <w:t xml:space="preserve">for herbaria </w:t>
      </w:r>
      <w:r>
        <w:rPr>
          <w:rFonts w:ascii="Times New Roman" w:hAnsi="Times New Roman" w:cs="Times New Roman"/>
        </w:rPr>
        <w:t>in areas with ecological conditions conducive to its growth.</w:t>
      </w:r>
      <w:r w:rsidR="006648B2">
        <w:rPr>
          <w:rFonts w:ascii="Times New Roman" w:hAnsi="Times New Roman" w:cs="Times New Roman"/>
        </w:rPr>
        <w:t xml:space="preserve"> Nevertheless, </w:t>
      </w:r>
      <w:r w:rsidR="006648B2">
        <w:rPr>
          <w:rFonts w:ascii="Times New Roman" w:hAnsi="Times New Roman" w:cs="Times New Roman"/>
        </w:rPr>
        <w:softHyphen/>
      </w:r>
      <w:r w:rsidR="006648B2" w:rsidRPr="006648B2">
        <w:rPr>
          <w:rFonts w:ascii="Times New Roman" w:hAnsi="Times New Roman" w:cs="Times New Roman"/>
          <w:i/>
          <w:iCs/>
        </w:rPr>
        <w:t xml:space="preserve">F. </w:t>
      </w:r>
      <w:proofErr w:type="spellStart"/>
      <w:r w:rsidR="006648B2" w:rsidRPr="006648B2">
        <w:rPr>
          <w:rFonts w:ascii="Times New Roman" w:hAnsi="Times New Roman" w:cs="Times New Roman"/>
          <w:i/>
          <w:iCs/>
        </w:rPr>
        <w:t>alnus</w:t>
      </w:r>
      <w:proofErr w:type="spellEnd"/>
      <w:r w:rsidR="006648B2">
        <w:rPr>
          <w:rFonts w:ascii="Times New Roman" w:hAnsi="Times New Roman" w:cs="Times New Roman"/>
        </w:rPr>
        <w:t xml:space="preserve"> was uncommon across the study region at this time, and appears to remain uncommon until at least the 1920s. </w:t>
      </w:r>
      <w:r w:rsidR="00041CC2">
        <w:rPr>
          <w:rFonts w:ascii="Times New Roman" w:hAnsi="Times New Roman" w:cs="Times New Roman"/>
        </w:rPr>
        <w:t xml:space="preserve">Assuming that cumulative occurrence curves for the associated species do in fact represent the spatial spread of collection effort, and that a collector would collect </w:t>
      </w:r>
      <w:r w:rsidR="00041CC2" w:rsidRPr="00C73D82">
        <w:rPr>
          <w:rFonts w:ascii="Times New Roman" w:hAnsi="Times New Roman" w:cs="Times New Roman"/>
          <w:i/>
          <w:iCs/>
        </w:rPr>
        <w:t xml:space="preserve">F. </w:t>
      </w:r>
      <w:proofErr w:type="spellStart"/>
      <w:r w:rsidR="00041CC2" w:rsidRPr="00C73D82">
        <w:rPr>
          <w:rFonts w:ascii="Times New Roman" w:hAnsi="Times New Roman" w:cs="Times New Roman"/>
          <w:i/>
          <w:iCs/>
        </w:rPr>
        <w:t>alnus</w:t>
      </w:r>
      <w:proofErr w:type="spellEnd"/>
      <w:r w:rsidR="00041CC2">
        <w:rPr>
          <w:rFonts w:ascii="Times New Roman" w:hAnsi="Times New Roman" w:cs="Times New Roman"/>
        </w:rPr>
        <w:t xml:space="preserve"> if it were present during a survey, I can put into perspective these findings. </w:t>
      </w:r>
      <w:r w:rsidR="005836A1">
        <w:rPr>
          <w:rFonts w:ascii="Times New Roman" w:hAnsi="Times New Roman" w:cs="Times New Roman"/>
        </w:rPr>
        <w:t xml:space="preserve">This period </w:t>
      </w:r>
      <w:r w:rsidR="00304E2B">
        <w:rPr>
          <w:rFonts w:ascii="Times New Roman" w:hAnsi="Times New Roman" w:cs="Times New Roman"/>
        </w:rPr>
        <w:t>appears to be</w:t>
      </w:r>
      <w:r w:rsidR="005836A1">
        <w:rPr>
          <w:rFonts w:ascii="Times New Roman" w:hAnsi="Times New Roman" w:cs="Times New Roman"/>
        </w:rPr>
        <w:t xml:space="preserve"> a lag-phase for </w:t>
      </w:r>
      <w:r w:rsidR="005836A1">
        <w:rPr>
          <w:rFonts w:ascii="Times New Roman" w:hAnsi="Times New Roman" w:cs="Times New Roman"/>
          <w:i/>
        </w:rPr>
        <w:t xml:space="preserve">F. </w:t>
      </w:r>
      <w:proofErr w:type="spellStart"/>
      <w:r w:rsidR="005836A1">
        <w:rPr>
          <w:rFonts w:ascii="Times New Roman" w:hAnsi="Times New Roman" w:cs="Times New Roman"/>
          <w:i/>
        </w:rPr>
        <w:t>alnus</w:t>
      </w:r>
      <w:proofErr w:type="spellEnd"/>
      <w:r w:rsidR="00A75C39">
        <w:rPr>
          <w:rFonts w:ascii="Times New Roman" w:hAnsi="Times New Roman" w:cs="Times New Roman"/>
        </w:rPr>
        <w:t>, which is supported by the predicted periods of expansion resulting from the ratios of cumulative number of occupied grid cells and counties discussed above</w:t>
      </w:r>
      <w:r w:rsidR="00035840">
        <w:rPr>
          <w:rFonts w:ascii="Times New Roman" w:hAnsi="Times New Roman" w:cs="Times New Roman"/>
        </w:rPr>
        <w:t xml:space="preserve"> that follow it</w:t>
      </w:r>
      <w:r w:rsidR="00A75C39">
        <w:rPr>
          <w:rFonts w:ascii="Times New Roman" w:hAnsi="Times New Roman" w:cs="Times New Roman"/>
        </w:rPr>
        <w:t xml:space="preserve">.  Additionally, </w:t>
      </w:r>
      <w:r w:rsidR="0017171F">
        <w:rPr>
          <w:rFonts w:ascii="Times New Roman" w:hAnsi="Times New Roman" w:cs="Times New Roman"/>
        </w:rPr>
        <w:t xml:space="preserve">the calculated ratios of growth rates for </w:t>
      </w:r>
      <w:r w:rsidR="00304E2B">
        <w:rPr>
          <w:rFonts w:ascii="Times New Roman" w:hAnsi="Times New Roman" w:cs="Times New Roman"/>
        </w:rPr>
        <w:t xml:space="preserve">the </w:t>
      </w:r>
      <w:r w:rsidR="0017171F">
        <w:rPr>
          <w:rFonts w:ascii="Times New Roman" w:hAnsi="Times New Roman" w:cs="Times New Roman"/>
        </w:rPr>
        <w:t xml:space="preserve">cumulative number of records, occupied grid cells, and occupied counties all show that the growth rate of </w:t>
      </w:r>
      <w:r w:rsidR="0017171F" w:rsidRPr="0017171F">
        <w:rPr>
          <w:rFonts w:ascii="Times New Roman" w:hAnsi="Times New Roman" w:cs="Times New Roman"/>
          <w:i/>
          <w:iCs/>
        </w:rPr>
        <w:t xml:space="preserve">F. </w:t>
      </w:r>
      <w:proofErr w:type="spellStart"/>
      <w:r w:rsidR="0017171F" w:rsidRPr="0017171F">
        <w:rPr>
          <w:rFonts w:ascii="Times New Roman" w:hAnsi="Times New Roman" w:cs="Times New Roman"/>
          <w:i/>
          <w:iCs/>
        </w:rPr>
        <w:t>alnus</w:t>
      </w:r>
      <w:proofErr w:type="spellEnd"/>
      <w:r w:rsidR="0017171F">
        <w:rPr>
          <w:rFonts w:ascii="Times New Roman" w:hAnsi="Times New Roman" w:cs="Times New Roman"/>
        </w:rPr>
        <w:t xml:space="preserve"> was </w:t>
      </w:r>
      <w:r w:rsidR="00304E2B">
        <w:rPr>
          <w:rFonts w:ascii="Times New Roman" w:hAnsi="Times New Roman" w:cs="Times New Roman"/>
        </w:rPr>
        <w:t>smaller</w:t>
      </w:r>
      <w:r w:rsidR="0017171F">
        <w:rPr>
          <w:rFonts w:ascii="Times New Roman" w:hAnsi="Times New Roman" w:cs="Times New Roman"/>
        </w:rPr>
        <w:t xml:space="preserve"> than that of the associated species </w:t>
      </w:r>
      <w:r w:rsidR="00304E2B">
        <w:rPr>
          <w:rFonts w:ascii="Times New Roman" w:hAnsi="Times New Roman" w:cs="Times New Roman"/>
        </w:rPr>
        <w:t>before</w:t>
      </w:r>
      <w:r w:rsidR="0017171F">
        <w:rPr>
          <w:rFonts w:ascii="Times New Roman" w:hAnsi="Times New Roman" w:cs="Times New Roman"/>
        </w:rPr>
        <w:t xml:space="preserve"> the 1920s</w:t>
      </w:r>
      <w:r w:rsidR="00304E2B">
        <w:rPr>
          <w:rFonts w:ascii="Times New Roman" w:hAnsi="Times New Roman" w:cs="Times New Roman"/>
        </w:rPr>
        <w:t xml:space="preserve"> and greater after</w:t>
      </w:r>
      <w:r w:rsidR="008C0DE5">
        <w:rPr>
          <w:rFonts w:ascii="Times New Roman" w:hAnsi="Times New Roman" w:cs="Times New Roman"/>
        </w:rPr>
        <w:t xml:space="preserve"> (Figure</w:t>
      </w:r>
      <w:r w:rsidR="00DF7C8D">
        <w:rPr>
          <w:rFonts w:ascii="Times New Roman" w:hAnsi="Times New Roman" w:cs="Times New Roman"/>
        </w:rPr>
        <w:t>s</w:t>
      </w:r>
      <w:r w:rsidR="008C0DE5">
        <w:rPr>
          <w:rFonts w:ascii="Times New Roman" w:hAnsi="Times New Roman" w:cs="Times New Roman"/>
        </w:rPr>
        <w:t xml:space="preserve"> 4</w:t>
      </w:r>
      <w:r w:rsidR="00DF7C8D">
        <w:rPr>
          <w:rFonts w:ascii="Times New Roman" w:hAnsi="Times New Roman" w:cs="Times New Roman"/>
        </w:rPr>
        <w:t>, 10, and 14</w:t>
      </w:r>
      <w:r w:rsidR="008C0DE5">
        <w:rPr>
          <w:rFonts w:ascii="Times New Roman" w:hAnsi="Times New Roman" w:cs="Times New Roman"/>
        </w:rPr>
        <w:t>)</w:t>
      </w:r>
      <w:r w:rsidR="0017171F">
        <w:rPr>
          <w:rFonts w:ascii="Times New Roman" w:hAnsi="Times New Roman" w:cs="Times New Roman"/>
        </w:rPr>
        <w:t>.</w:t>
      </w:r>
      <w:r w:rsidR="00636236">
        <w:rPr>
          <w:rFonts w:ascii="Times New Roman" w:hAnsi="Times New Roman" w:cs="Times New Roman"/>
        </w:rPr>
        <w:t xml:space="preserve"> Accepting this period as a lag-phase, </w:t>
      </w:r>
      <w:r w:rsidR="005836A1">
        <w:rPr>
          <w:rFonts w:ascii="Times New Roman" w:hAnsi="Times New Roman" w:cs="Times New Roman"/>
        </w:rPr>
        <w:t>the question remains as to whether it is a inherent or extended lag-phase</w:t>
      </w:r>
      <w:r w:rsidR="00C75D71">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"Crooks", "given" : "JEFFREY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&amp; Soul\u00e9 1999)" }, "properties" : { "noteIndex" : 0 }, "schema" : "https://github.com/citation-style-language/schema/raw/master/csl-citation.json" }</w:instrText>
      </w:r>
      <w:r w:rsidR="008C03AF">
        <w:rPr>
          <w:rFonts w:ascii="Times New Roman" w:hAnsi="Times New Roman" w:cs="Times New Roman"/>
        </w:rPr>
        <w:fldChar w:fldCharType="separate"/>
      </w:r>
      <w:r w:rsidR="00C75D71" w:rsidRPr="00C75D71">
        <w:rPr>
          <w:rFonts w:ascii="Times New Roman" w:hAnsi="Times New Roman" w:cs="Times New Roman"/>
          <w:noProof/>
        </w:rPr>
        <w:t>(Crooks &amp; Soulé 1999)</w:t>
      </w:r>
      <w:r w:rsidR="008C03AF">
        <w:rPr>
          <w:rFonts w:ascii="Times New Roman" w:hAnsi="Times New Roman" w:cs="Times New Roman"/>
        </w:rPr>
        <w:fldChar w:fldCharType="end"/>
      </w:r>
      <w:r w:rsidR="005836A1">
        <w:rPr>
          <w:rFonts w:ascii="Times New Roman" w:hAnsi="Times New Roman" w:cs="Times New Roman"/>
        </w:rPr>
        <w:t>.</w:t>
      </w:r>
      <w:r w:rsidR="00BE7C22">
        <w:rPr>
          <w:rFonts w:ascii="Times New Roman" w:hAnsi="Times New Roman" w:cs="Times New Roman"/>
        </w:rPr>
        <w:t xml:space="preserve"> </w:t>
      </w:r>
      <w:r w:rsidR="00482904">
        <w:rPr>
          <w:rFonts w:ascii="Times New Roman" w:hAnsi="Times New Roman" w:cs="Times New Roman"/>
        </w:rPr>
        <w:t>If</w:t>
      </w:r>
      <w:r w:rsidR="00371AD2">
        <w:rPr>
          <w:rFonts w:ascii="Times New Roman" w:hAnsi="Times New Roman" w:cs="Times New Roman"/>
        </w:rPr>
        <w:t xml:space="preserve"> the number of herbarium records collected for a species is </w:t>
      </w:r>
      <w:r w:rsidR="00D17BD3">
        <w:rPr>
          <w:rFonts w:ascii="Times New Roman" w:hAnsi="Times New Roman" w:cs="Times New Roman"/>
        </w:rPr>
        <w:t>related</w:t>
      </w:r>
      <w:r w:rsidR="00371AD2">
        <w:rPr>
          <w:rFonts w:ascii="Times New Roman" w:hAnsi="Times New Roman" w:cs="Times New Roman"/>
        </w:rPr>
        <w:t xml:space="preserve"> to the population size of that species, </w:t>
      </w:r>
      <w:r w:rsidR="00D17BD3">
        <w:rPr>
          <w:rFonts w:ascii="Times New Roman" w:hAnsi="Times New Roman" w:cs="Times New Roman"/>
        </w:rPr>
        <w:t>then</w:t>
      </w:r>
      <w:r w:rsidR="002D3AAC">
        <w:rPr>
          <w:rFonts w:ascii="Times New Roman" w:hAnsi="Times New Roman" w:cs="Times New Roman"/>
        </w:rPr>
        <w:t xml:space="preserve"> after</w:t>
      </w:r>
      <w:r w:rsidR="00D17BD3">
        <w:rPr>
          <w:rFonts w:ascii="Times New Roman" w:hAnsi="Times New Roman" w:cs="Times New Roman"/>
        </w:rPr>
        <w:t xml:space="preserve"> correcting for the background rate of sampling and unequal effort, an extended-lag phase</w:t>
      </w:r>
      <w:r w:rsidR="009C2B78">
        <w:rPr>
          <w:rFonts w:ascii="Times New Roman" w:hAnsi="Times New Roman" w:cs="Times New Roman"/>
        </w:rPr>
        <w:t xml:space="preserve"> would show a non-linear relationship in the log-</w:t>
      </w:r>
      <w:proofErr w:type="spellStart"/>
      <w:r w:rsidR="009C2B78">
        <w:rPr>
          <w:rFonts w:ascii="Times New Roman" w:hAnsi="Times New Roman" w:cs="Times New Roman"/>
        </w:rPr>
        <w:t>tranformed</w:t>
      </w:r>
      <w:proofErr w:type="spellEnd"/>
      <w:r w:rsidR="009C2B78">
        <w:rPr>
          <w:rFonts w:ascii="Times New Roman" w:hAnsi="Times New Roman" w:cs="Times New Roman"/>
        </w:rPr>
        <w:t xml:space="preserve"> ratio of </w:t>
      </w:r>
      <w:r w:rsidR="002D3AAC">
        <w:rPr>
          <w:rFonts w:ascii="Times New Roman" w:hAnsi="Times New Roman" w:cs="Times New Roman"/>
        </w:rPr>
        <w:t xml:space="preserve">the </w:t>
      </w:r>
      <w:r w:rsidR="009C2B78">
        <w:rPr>
          <w:rFonts w:ascii="Times New Roman" w:hAnsi="Times New Roman" w:cs="Times New Roman"/>
        </w:rPr>
        <w:t xml:space="preserve">cumulative number of records for </w:t>
      </w:r>
      <w:r w:rsidR="009C2B78" w:rsidRPr="009C2B78">
        <w:rPr>
          <w:rFonts w:ascii="Times New Roman" w:hAnsi="Times New Roman" w:cs="Times New Roman"/>
          <w:i/>
          <w:iCs/>
        </w:rPr>
        <w:t xml:space="preserve">F. </w:t>
      </w:r>
      <w:proofErr w:type="spellStart"/>
      <w:r w:rsidR="009C2B78" w:rsidRPr="009C2B78">
        <w:rPr>
          <w:rFonts w:ascii="Times New Roman" w:hAnsi="Times New Roman" w:cs="Times New Roman"/>
          <w:i/>
          <w:iCs/>
        </w:rPr>
        <w:t>alnus</w:t>
      </w:r>
      <w:proofErr w:type="spellEnd"/>
      <w:r w:rsidR="009C2B78">
        <w:rPr>
          <w:rFonts w:ascii="Times New Roman" w:hAnsi="Times New Roman" w:cs="Times New Roman"/>
        </w:rPr>
        <w:t xml:space="preserve"> and the associated species.</w:t>
      </w:r>
      <w:r w:rsidR="00ED1C8E">
        <w:rPr>
          <w:rFonts w:ascii="Times New Roman" w:hAnsi="Times New Roman" w:cs="Times New Roman"/>
        </w:rPr>
        <w:t xml:space="preserve"> This appears to be the case for </w:t>
      </w:r>
      <w:r w:rsidR="00ED1C8E" w:rsidRPr="00ED1C8E">
        <w:rPr>
          <w:rFonts w:ascii="Times New Roman" w:hAnsi="Times New Roman" w:cs="Times New Roman"/>
          <w:i/>
          <w:iCs/>
        </w:rPr>
        <w:t xml:space="preserve">F. </w:t>
      </w:r>
      <w:proofErr w:type="spellStart"/>
      <w:r w:rsidR="00ED1C8E" w:rsidRPr="00ED1C8E">
        <w:rPr>
          <w:rFonts w:ascii="Times New Roman" w:hAnsi="Times New Roman" w:cs="Times New Roman"/>
          <w:i/>
          <w:iCs/>
        </w:rPr>
        <w:t>alnus</w:t>
      </w:r>
      <w:proofErr w:type="spellEnd"/>
      <w:r w:rsidR="00ED1C8E">
        <w:rPr>
          <w:rFonts w:ascii="Times New Roman" w:hAnsi="Times New Roman" w:cs="Times New Roman"/>
        </w:rPr>
        <w:t xml:space="preserve"> early in its invasion history</w:t>
      </w:r>
      <w:r w:rsidR="003477B2">
        <w:rPr>
          <w:rFonts w:ascii="Times New Roman" w:hAnsi="Times New Roman" w:cs="Times New Roman"/>
        </w:rPr>
        <w:t xml:space="preserve"> (Figure 6). If the start of the invasion of </w:t>
      </w:r>
      <w:r w:rsidR="003477B2" w:rsidRPr="003477B2">
        <w:rPr>
          <w:rFonts w:ascii="Times New Roman" w:hAnsi="Times New Roman" w:cs="Times New Roman"/>
          <w:i/>
          <w:iCs/>
        </w:rPr>
        <w:t xml:space="preserve">F. </w:t>
      </w:r>
      <w:proofErr w:type="spellStart"/>
      <w:r w:rsidR="003477B2" w:rsidRPr="003477B2">
        <w:rPr>
          <w:rFonts w:ascii="Times New Roman" w:hAnsi="Times New Roman" w:cs="Times New Roman"/>
          <w:i/>
          <w:iCs/>
        </w:rPr>
        <w:t>alnus</w:t>
      </w:r>
      <w:proofErr w:type="spellEnd"/>
      <w:r w:rsidR="003477B2">
        <w:rPr>
          <w:rFonts w:ascii="Times New Roman" w:hAnsi="Times New Roman" w:cs="Times New Roman"/>
        </w:rPr>
        <w:t xml:space="preserve"> were considered 1920, then the results would indicate that there </w:t>
      </w:r>
      <w:r w:rsidR="003477B2">
        <w:rPr>
          <w:rFonts w:ascii="Times New Roman" w:hAnsi="Times New Roman" w:cs="Times New Roman"/>
        </w:rPr>
        <w:lastRenderedPageBreak/>
        <w:t xml:space="preserve">was only an inherent lag-phase. However, given the pattern from 1879 to the 1920s, dominated </w:t>
      </w:r>
      <w:r w:rsidR="002D3AAC">
        <w:rPr>
          <w:rFonts w:ascii="Times New Roman" w:hAnsi="Times New Roman" w:cs="Times New Roman"/>
        </w:rPr>
        <w:t xml:space="preserve">by high fluctuations of the log of the </w:t>
      </w:r>
      <w:r w:rsidR="003477B2">
        <w:rPr>
          <w:rFonts w:ascii="Times New Roman" w:hAnsi="Times New Roman" w:cs="Times New Roman"/>
        </w:rPr>
        <w:t xml:space="preserve">ratio value, there is not a simple linear relationship over its </w:t>
      </w:r>
      <w:r w:rsidR="002D3AAC">
        <w:rPr>
          <w:rFonts w:ascii="Times New Roman" w:hAnsi="Times New Roman" w:cs="Times New Roman"/>
        </w:rPr>
        <w:t xml:space="preserve">complete </w:t>
      </w:r>
      <w:r w:rsidR="003477B2">
        <w:rPr>
          <w:rFonts w:ascii="Times New Roman" w:hAnsi="Times New Roman" w:cs="Times New Roman"/>
        </w:rPr>
        <w:t xml:space="preserve">invasion history. </w:t>
      </w:r>
    </w:p>
    <w:p w:rsidR="008C6355" w:rsidRDefault="008C6355" w:rsidP="001F0CAE">
      <w:pPr>
        <w:rPr>
          <w:rFonts w:ascii="Times New Roman" w:hAnsi="Times New Roman" w:cs="Times New Roman"/>
        </w:rPr>
      </w:pPr>
    </w:p>
    <w:p w:rsidR="00BE7C22" w:rsidRDefault="000B6DED" w:rsidP="001F0CAE">
      <w:pPr>
        <w:rPr>
          <w:rFonts w:ascii="Times New Roman" w:hAnsi="Times New Roman" w:cs="Times New Roman"/>
        </w:rPr>
      </w:pPr>
      <w:r>
        <w:rPr>
          <w:rFonts w:ascii="Times New Roman" w:hAnsi="Times New Roman" w:cs="Times New Roman"/>
        </w:rPr>
        <w:t xml:space="preserve">The high fluctuations </w:t>
      </w:r>
      <w:r w:rsidR="008C6355">
        <w:rPr>
          <w:rFonts w:ascii="Times New Roman" w:hAnsi="Times New Roman" w:cs="Times New Roman"/>
        </w:rPr>
        <w:t xml:space="preserve">of ratio values for all comparisons presented above </w:t>
      </w:r>
      <w:r>
        <w:rPr>
          <w:rFonts w:ascii="Times New Roman" w:hAnsi="Times New Roman" w:cs="Times New Roman"/>
        </w:rPr>
        <w:t xml:space="preserve">may be the result of the relatively small number of cumulative records for both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and the associated species during this time (shown by the size of the points in Figures 9 and 13). In this situation, the addition of a small number of records to either dataset can drastically change the ratio between them. </w:t>
      </w:r>
      <w:r w:rsidR="00EE75F4">
        <w:rPr>
          <w:rFonts w:ascii="Times New Roman" w:hAnsi="Times New Roman" w:cs="Times New Roman"/>
        </w:rPr>
        <w:t>The</w:t>
      </w:r>
      <w:r>
        <w:rPr>
          <w:rFonts w:ascii="Times New Roman" w:hAnsi="Times New Roman" w:cs="Times New Roman"/>
        </w:rPr>
        <w:t xml:space="preserve"> accumulation of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records increase more slowly than the associated species from 1879 to the 1920s, but there are anomalous years in which the growth rate of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is much larger than that of the associated species</w:t>
      </w:r>
      <w:r w:rsidR="001E6E54">
        <w:rPr>
          <w:rFonts w:ascii="Times New Roman" w:hAnsi="Times New Roman" w:cs="Times New Roman"/>
        </w:rPr>
        <w:t xml:space="preserve"> (Figures 4 and 10)</w:t>
      </w:r>
      <w:r>
        <w:rPr>
          <w:rFonts w:ascii="Times New Roman" w:hAnsi="Times New Roman" w:cs="Times New Roman"/>
        </w:rPr>
        <w:t xml:space="preserve">. This is caused for example when the cumulative number of records for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sidR="00CD25B4">
        <w:rPr>
          <w:rFonts w:ascii="Times New Roman" w:hAnsi="Times New Roman" w:cs="Times New Roman"/>
        </w:rPr>
        <w:t xml:space="preserve"> goes from 4 to 10 from 1893 to 1894</w:t>
      </w:r>
      <w:r>
        <w:rPr>
          <w:rFonts w:ascii="Times New Roman" w:hAnsi="Times New Roman" w:cs="Times New Roman"/>
        </w:rPr>
        <w:t>, resulting in a growth rate of R = 2</w:t>
      </w:r>
      <w:r w:rsidR="00CD25B4">
        <w:rPr>
          <w:rFonts w:ascii="Times New Roman" w:hAnsi="Times New Roman" w:cs="Times New Roman"/>
        </w:rPr>
        <w:t>.5</w:t>
      </w:r>
      <w:r>
        <w:rPr>
          <w:rFonts w:ascii="Times New Roman" w:hAnsi="Times New Roman" w:cs="Times New Roman"/>
        </w:rPr>
        <w:t xml:space="preserve">. </w:t>
      </w:r>
      <w:r w:rsidR="00CD25B4">
        <w:rPr>
          <w:rFonts w:ascii="Times New Roman" w:hAnsi="Times New Roman" w:cs="Times New Roman"/>
        </w:rPr>
        <w:t xml:space="preserve">Comparatively, during this time the number of records for the associated species goes from 171 to 191, resulting in a growth rate of R = 1.12. </w:t>
      </w:r>
      <w:r w:rsidR="001E6E54">
        <w:rPr>
          <w:rFonts w:ascii="Times New Roman" w:hAnsi="Times New Roman" w:cs="Times New Roman"/>
        </w:rPr>
        <w:t xml:space="preserve">It is difficult to determine if </w:t>
      </w:r>
      <w:r w:rsidR="001E6E54" w:rsidRPr="001E6E54">
        <w:rPr>
          <w:rFonts w:ascii="Times New Roman" w:hAnsi="Times New Roman" w:cs="Times New Roman"/>
          <w:i/>
          <w:iCs/>
        </w:rPr>
        <w:t xml:space="preserve">F. </w:t>
      </w:r>
      <w:proofErr w:type="spellStart"/>
      <w:r w:rsidR="001E6E54" w:rsidRPr="001E6E54">
        <w:rPr>
          <w:rFonts w:ascii="Times New Roman" w:hAnsi="Times New Roman" w:cs="Times New Roman"/>
          <w:i/>
          <w:iCs/>
        </w:rPr>
        <w:t>alnus</w:t>
      </w:r>
      <w:proofErr w:type="spellEnd"/>
      <w:r w:rsidR="001E6E54">
        <w:rPr>
          <w:rFonts w:ascii="Times New Roman" w:hAnsi="Times New Roman" w:cs="Times New Roman"/>
        </w:rPr>
        <w:t xml:space="preserve"> did in fact start its invasion with a very high growth rate, then immediately slowed, or rather this result is only an artifact of the way I calculated growth rates.</w:t>
      </w:r>
    </w:p>
    <w:p w:rsidR="00B558D6" w:rsidRPr="000B6DED" w:rsidRDefault="00B558D6" w:rsidP="001F0CAE">
      <w:pPr>
        <w:rPr>
          <w:rFonts w:ascii="Times New Roman" w:hAnsi="Times New Roman" w:cs="Times New Roman"/>
          <w:i/>
        </w:rPr>
      </w:pPr>
      <w:r w:rsidRPr="00B558D6">
        <w:rPr>
          <w:rFonts w:ascii="Times New Roman" w:hAnsi="Times New Roman" w:cs="Times New Roman"/>
          <w:highlight w:val="yellow"/>
        </w:rPr>
        <w:t>TODO – Look at decadal patterns – this may make things more clear.</w:t>
      </w:r>
    </w:p>
    <w:p w:rsidR="00BE7C22" w:rsidRDefault="00BE7C22" w:rsidP="001F0CAE">
      <w:pPr>
        <w:rPr>
          <w:rFonts w:ascii="Times New Roman" w:hAnsi="Times New Roman" w:cs="Times New Roman"/>
        </w:rPr>
      </w:pPr>
    </w:p>
    <w:p w:rsidR="00C16ABB" w:rsidRDefault="00BE7C22" w:rsidP="001F0CAE">
      <w:pPr>
        <w:rPr>
          <w:rFonts w:ascii="Times New Roman" w:hAnsi="Times New Roman" w:cs="Times New Roman"/>
        </w:rPr>
      </w:pPr>
      <w:r>
        <w:rPr>
          <w:rFonts w:ascii="Times New Roman" w:hAnsi="Times New Roman" w:cs="Times New Roman"/>
        </w:rPr>
        <w:t xml:space="preserve">It is interesting to note </w:t>
      </w:r>
      <w:r w:rsidR="00C63134">
        <w:rPr>
          <w:rFonts w:ascii="Times New Roman" w:hAnsi="Times New Roman" w:cs="Times New Roman"/>
        </w:rPr>
        <w:t>that</w:t>
      </w:r>
      <w:r>
        <w:rPr>
          <w:rFonts w:ascii="Times New Roman" w:hAnsi="Times New Roman" w:cs="Times New Roman"/>
        </w:rPr>
        <w:t xml:space="preserve"> previous literature examining the spread of </w:t>
      </w:r>
      <w:r w:rsidRPr="00BE7C22">
        <w:rPr>
          <w:rFonts w:ascii="Times New Roman" w:hAnsi="Times New Roman" w:cs="Times New Roman"/>
          <w:i/>
          <w:iCs/>
        </w:rPr>
        <w:t xml:space="preserve">F. </w:t>
      </w:r>
      <w:proofErr w:type="spellStart"/>
      <w:r w:rsidRPr="00BE7C22">
        <w:rPr>
          <w:rFonts w:ascii="Times New Roman" w:hAnsi="Times New Roman" w:cs="Times New Roman"/>
          <w:i/>
          <w:iCs/>
        </w:rPr>
        <w:t>alnus</w:t>
      </w:r>
      <w:proofErr w:type="spellEnd"/>
      <w:r>
        <w:rPr>
          <w:rFonts w:ascii="Times New Roman" w:hAnsi="Times New Roman" w:cs="Times New Roman"/>
        </w:rPr>
        <w:t xml:space="preserve"> have suggested different times m</w:t>
      </w:r>
      <w:r w:rsidR="005B4EF4">
        <w:rPr>
          <w:rFonts w:ascii="Times New Roman" w:hAnsi="Times New Roman" w:cs="Times New Roman"/>
        </w:rPr>
        <w:t xml:space="preserve">arking the end of the lag-phase. </w:t>
      </w:r>
      <w:r w:rsidR="004060D0">
        <w:rPr>
          <w:rFonts w:ascii="Times New Roman" w:hAnsi="Times New Roman" w:cs="Times New Roman"/>
        </w:rPr>
        <w:t xml:space="preserve">As noted above, Larkin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"10.1007/s10530-011-0119-3",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sidR="008C03AF">
        <w:rPr>
          <w:rFonts w:ascii="Times New Roman" w:hAnsi="Times New Roman" w:cs="Times New Roman"/>
        </w:rPr>
        <w:fldChar w:fldCharType="separate"/>
      </w:r>
      <w:r w:rsidR="004060D0" w:rsidRPr="004060D0">
        <w:rPr>
          <w:rFonts w:ascii="Times New Roman" w:hAnsi="Times New Roman" w:cs="Times New Roman"/>
          <w:noProof/>
        </w:rPr>
        <w:t>(2011)</w:t>
      </w:r>
      <w:r w:rsidR="008C03AF">
        <w:rPr>
          <w:rFonts w:ascii="Times New Roman" w:hAnsi="Times New Roman" w:cs="Times New Roman"/>
        </w:rPr>
        <w:fldChar w:fldCharType="end"/>
      </w:r>
      <w:r w:rsidR="004060D0">
        <w:rPr>
          <w:rFonts w:ascii="Times New Roman" w:hAnsi="Times New Roman" w:cs="Times New Roman"/>
        </w:rPr>
        <w:t xml:space="preserve"> suggested the culmination of a lag-phase as 1956 in the southern Lake Michigan region. In southern Ontario, </w:t>
      </w:r>
      <w:proofErr w:type="spellStart"/>
      <w:r w:rsidR="004060D0">
        <w:rPr>
          <w:rFonts w:ascii="Times New Roman" w:hAnsi="Times New Roman" w:cs="Times New Roman"/>
        </w:rPr>
        <w:t>Catling</w:t>
      </w:r>
      <w:proofErr w:type="spellEnd"/>
      <w:r w:rsidR="004060D0">
        <w:rPr>
          <w:rFonts w:ascii="Times New Roman" w:hAnsi="Times New Roman" w:cs="Times New Roman"/>
        </w:rPr>
        <w:t xml:space="preserve"> and </w:t>
      </w:r>
      <w:proofErr w:type="spellStart"/>
      <w:r w:rsidR="004060D0">
        <w:rPr>
          <w:rFonts w:ascii="Times New Roman" w:hAnsi="Times New Roman" w:cs="Times New Roman"/>
        </w:rPr>
        <w:t>Porebski</w:t>
      </w:r>
      <w:proofErr w:type="spellEnd"/>
      <w:r w:rsidR="004060D0">
        <w:rPr>
          <w:rFonts w:ascii="Times New Roman" w:hAnsi="Times New Roman" w:cs="Times New Roman"/>
        </w:rPr>
        <w:t xml:space="preserve">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sidR="008C03AF">
        <w:rPr>
          <w:rFonts w:ascii="Times New Roman" w:hAnsi="Times New Roman" w:cs="Times New Roman"/>
        </w:rPr>
        <w:fldChar w:fldCharType="separate"/>
      </w:r>
      <w:r w:rsidR="004060D0" w:rsidRPr="004060D0">
        <w:rPr>
          <w:rFonts w:ascii="Times New Roman" w:hAnsi="Times New Roman" w:cs="Times New Roman"/>
          <w:noProof/>
        </w:rPr>
        <w:t>(1994)</w:t>
      </w:r>
      <w:r w:rsidR="008C03AF">
        <w:rPr>
          <w:rFonts w:ascii="Times New Roman" w:hAnsi="Times New Roman" w:cs="Times New Roman"/>
        </w:rPr>
        <w:fldChar w:fldCharType="end"/>
      </w:r>
      <w:r w:rsidR="004060D0">
        <w:rPr>
          <w:rFonts w:ascii="Times New Roman" w:hAnsi="Times New Roman" w:cs="Times New Roman"/>
        </w:rPr>
        <w:t xml:space="preserve"> suggested the lag-phase ended in the 1970s.</w:t>
      </w:r>
      <w:r w:rsidR="00EE4F3D">
        <w:rPr>
          <w:rFonts w:ascii="Times New Roman" w:hAnsi="Times New Roman" w:cs="Times New Roman"/>
        </w:rPr>
        <w:t xml:space="preserve"> Importantly, no previous study addressing the lag-phase of </w:t>
      </w:r>
      <w:r w:rsidR="00EE4F3D">
        <w:rPr>
          <w:rFonts w:ascii="Times New Roman" w:hAnsi="Times New Roman" w:cs="Times New Roman"/>
        </w:rPr>
        <w:softHyphen/>
      </w:r>
      <w:r w:rsidR="00EE4F3D" w:rsidRPr="00EE4F3D">
        <w:rPr>
          <w:rFonts w:ascii="Times New Roman" w:hAnsi="Times New Roman" w:cs="Times New Roman"/>
          <w:i/>
          <w:iCs/>
        </w:rPr>
        <w:t xml:space="preserve">F. </w:t>
      </w:r>
      <w:proofErr w:type="spellStart"/>
      <w:r w:rsidR="00EE4F3D" w:rsidRPr="00EE4F3D">
        <w:rPr>
          <w:rFonts w:ascii="Times New Roman" w:hAnsi="Times New Roman" w:cs="Times New Roman"/>
          <w:i/>
          <w:iCs/>
        </w:rPr>
        <w:t>alnus</w:t>
      </w:r>
      <w:proofErr w:type="spellEnd"/>
      <w:r w:rsidR="00EE4F3D">
        <w:rPr>
          <w:rFonts w:ascii="Times New Roman" w:hAnsi="Times New Roman" w:cs="Times New Roman"/>
        </w:rPr>
        <w:t xml:space="preserve"> addressed whether the lag-phase was an inherent or extended lag.</w:t>
      </w:r>
      <w:r w:rsidR="00F3798D">
        <w:rPr>
          <w:rFonts w:ascii="Times New Roman" w:hAnsi="Times New Roman" w:cs="Times New Roman"/>
        </w:rPr>
        <w:t xml:space="preserve"> Both of these observations are far later than what I report here. </w:t>
      </w:r>
      <w:r w:rsidR="004B699C">
        <w:rPr>
          <w:rFonts w:ascii="Times New Roman" w:hAnsi="Times New Roman" w:cs="Times New Roman"/>
        </w:rPr>
        <w:t xml:space="preserve">However, these studies examined only a small area each of the invaded range. The patterns and processes of range expansion, particularly of lag-phase dynamics, likely vary depending on scale and local ecological conditions </w:t>
      </w:r>
      <w:r w:rsidR="008C03AF">
        <w:rPr>
          <w:rFonts w:ascii="Times New Roman" w:hAnsi="Times New Roman" w:cs="Times New Roman"/>
        </w:rPr>
        <w:fldChar w:fldCharType="begin" w:fldLock="1"/>
      </w:r>
      <w:r w:rsidR="00BD0DDC">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&amp; Dukes 2007)" }, "properties" : { "noteIndex" : 0 }, "schema" : "https://github.com/citation-style-language/schema/raw/master/csl-citation.json" }</w:instrText>
      </w:r>
      <w:r w:rsidR="008C03AF">
        <w:rPr>
          <w:rFonts w:ascii="Times New Roman" w:hAnsi="Times New Roman" w:cs="Times New Roman"/>
        </w:rPr>
        <w:fldChar w:fldCharType="separate"/>
      </w:r>
      <w:r w:rsidR="004B699C" w:rsidRPr="004B699C">
        <w:rPr>
          <w:rFonts w:ascii="Times New Roman" w:hAnsi="Times New Roman" w:cs="Times New Roman"/>
          <w:noProof/>
        </w:rPr>
        <w:t>(Theoharides &amp; Dukes 2007)</w:t>
      </w:r>
      <w:r w:rsidR="008C03AF">
        <w:rPr>
          <w:rFonts w:ascii="Times New Roman" w:hAnsi="Times New Roman" w:cs="Times New Roman"/>
        </w:rPr>
        <w:fldChar w:fldCharType="end"/>
      </w:r>
      <w:r w:rsidR="00B061E7">
        <w:rPr>
          <w:rFonts w:ascii="Times New Roman" w:hAnsi="Times New Roman" w:cs="Times New Roman"/>
        </w:rPr>
        <w:t>. Further analysis could entail using the datasets I have compiled, but restricting the calculations carri</w:t>
      </w:r>
      <w:r w:rsidR="00C16ABB">
        <w:rPr>
          <w:rFonts w:ascii="Times New Roman" w:hAnsi="Times New Roman" w:cs="Times New Roman"/>
        </w:rPr>
        <w:t>ed out here to regional levels. I examine these patterns from a different perspective in Chapter 6, where I use integrated species distribution and demographic models to investigate the local and regional population processes that result in the patterns I have found this chapter.</w:t>
      </w:r>
      <w:r w:rsidR="009C3355">
        <w:rPr>
          <w:rFonts w:ascii="Times New Roman" w:hAnsi="Times New Roman" w:cs="Times New Roman"/>
        </w:rPr>
        <w:t xml:space="preserve"> In this way, I am able to examine how local population processes, such as individual plant survival, </w:t>
      </w:r>
      <w:r w:rsidR="00B634CF">
        <w:rPr>
          <w:rFonts w:ascii="Times New Roman" w:hAnsi="Times New Roman" w:cs="Times New Roman"/>
        </w:rPr>
        <w:t xml:space="preserve">fruit production, and </w:t>
      </w:r>
      <w:r w:rsidR="009C3355">
        <w:rPr>
          <w:rFonts w:ascii="Times New Roman" w:hAnsi="Times New Roman" w:cs="Times New Roman"/>
        </w:rPr>
        <w:t>seed dispersal</w:t>
      </w:r>
      <w:r w:rsidR="00B634CF">
        <w:rPr>
          <w:rFonts w:ascii="Times New Roman" w:hAnsi="Times New Roman" w:cs="Times New Roman"/>
        </w:rPr>
        <w:t>, propagate to regional patterns such as those discussed here.</w:t>
      </w:r>
    </w:p>
    <w:p w:rsidR="00E55C0B" w:rsidRDefault="00E55C0B" w:rsidP="001F0CAE">
      <w:pPr>
        <w:rPr>
          <w:rFonts w:ascii="Times New Roman" w:hAnsi="Times New Roman" w:cs="Times New Roman"/>
        </w:rPr>
      </w:pPr>
    </w:p>
    <w:p w:rsidR="00A453B3" w:rsidRDefault="00A453B3" w:rsidP="001F0CAE">
      <w:pPr>
        <w:rPr>
          <w:rFonts w:ascii="Times New Roman" w:hAnsi="Times New Roman" w:cs="Times New Roman"/>
          <w:iCs/>
        </w:rPr>
      </w:pPr>
    </w:p>
    <w:p w:rsidR="00AC50F4" w:rsidRDefault="00D32321">
      <w:pPr>
        <w:rPr>
          <w:rFonts w:ascii="Times New Roman" w:hAnsi="Times New Roman" w:cs="Times New Roman"/>
        </w:rPr>
      </w:pPr>
      <w:r>
        <w:rPr>
          <w:rFonts w:ascii="Times New Roman" w:hAnsi="Times New Roman" w:cs="Times New Roman"/>
        </w:rPr>
        <w:br w:type="page"/>
      </w:r>
    </w:p>
    <w:p w:rsidR="00D32321" w:rsidRDefault="00D32321" w:rsidP="001F0CAE">
      <w:pPr>
        <w:rPr>
          <w:rFonts w:ascii="Times New Roman" w:hAnsi="Times New Roman" w:cs="Times New Roman"/>
          <w:b/>
        </w:rPr>
      </w:pPr>
      <w:r>
        <w:rPr>
          <w:rFonts w:ascii="Times New Roman" w:hAnsi="Times New Roman" w:cs="Times New Roman"/>
          <w:b/>
        </w:rPr>
        <w:lastRenderedPageBreak/>
        <w:t>Literature Cited</w:t>
      </w:r>
      <w:bookmarkStart w:id="27" w:name="_GoBack"/>
      <w:bookmarkEnd w:id="27"/>
    </w:p>
    <w:p w:rsidR="00D32321" w:rsidRDefault="00D32321" w:rsidP="001F0CAE">
      <w:pPr>
        <w:rPr>
          <w:rFonts w:ascii="Times New Roman" w:hAnsi="Times New Roman" w:cs="Times New Roman"/>
          <w:b/>
        </w:rPr>
      </w:pPr>
    </w:p>
    <w:p w:rsidR="00BD0DDC" w:rsidRPr="00BD0DDC" w:rsidRDefault="008C03AF">
      <w:pPr>
        <w:pStyle w:val="NormalWeb"/>
        <w:ind w:left="480" w:hanging="480"/>
        <w:divId w:val="286468073"/>
        <w:rPr>
          <w:rFonts w:ascii="Times New Roman" w:hAnsi="Times New Roman"/>
          <w:noProof/>
          <w:sz w:val="24"/>
        </w:rPr>
      </w:pPr>
      <w:r>
        <w:rPr>
          <w:rFonts w:ascii="Times New Roman" w:hAnsi="Times New Roman"/>
        </w:rPr>
        <w:fldChar w:fldCharType="begin" w:fldLock="1"/>
      </w:r>
      <w:r w:rsidR="005416FC">
        <w:rPr>
          <w:rFonts w:ascii="Times New Roman" w:hAnsi="Times New Roman"/>
        </w:rPr>
        <w:instrText xml:space="preserve">ADDIN Mendeley Bibliography CSL_BIBLIOGRAPHY </w:instrText>
      </w:r>
      <w:r>
        <w:rPr>
          <w:rFonts w:ascii="Times New Roman" w:hAnsi="Times New Roman"/>
        </w:rPr>
        <w:fldChar w:fldCharType="separate"/>
      </w:r>
      <w:r w:rsidR="00BD0DDC" w:rsidRPr="00BD0DDC">
        <w:rPr>
          <w:rFonts w:ascii="Times New Roman" w:hAnsi="Times New Roman"/>
          <w:noProof/>
          <w:sz w:val="24"/>
        </w:rPr>
        <w:t xml:space="preserve">Aikio, S., R. P. Duncan, and P. E. Hulme. 2010a. Lag-phases in alien plant invasions: separating the facts from the artefacts. Oikos </w:t>
      </w:r>
      <w:r w:rsidR="00BD0DDC" w:rsidRPr="00BD0DDC">
        <w:rPr>
          <w:rFonts w:ascii="Times New Roman" w:hAnsi="Times New Roman"/>
          <w:b/>
          <w:bCs/>
          <w:noProof/>
          <w:sz w:val="24"/>
        </w:rPr>
        <w:t>119</w:t>
      </w:r>
      <w:r w:rsidR="00BD0DDC" w:rsidRPr="00BD0DDC">
        <w:rPr>
          <w:rFonts w:ascii="Times New Roman" w:hAnsi="Times New Roman"/>
          <w:noProof/>
          <w:sz w:val="24"/>
        </w:rPr>
        <w:t>:370–378. Retrieved March 7, 2013, from http://doi.wiley.com/10.1111/j.1600-0706.2009.17963.x.</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Aikio, S., R. P. Duncan, and P. E. Hulme. 2010b. Herbarium records identify the role of long-distance spread in the spatial distribution of alien plants in New Zealand. Journal of Biogeography </w:t>
      </w:r>
      <w:r w:rsidRPr="00BD0DDC">
        <w:rPr>
          <w:rFonts w:ascii="Times New Roman" w:hAnsi="Times New Roman"/>
          <w:b/>
          <w:bCs/>
          <w:noProof/>
          <w:sz w:val="24"/>
        </w:rPr>
        <w:t>37</w:t>
      </w:r>
      <w:r w:rsidRPr="00BD0DDC">
        <w:rPr>
          <w:rFonts w:ascii="Times New Roman" w:hAnsi="Times New Roman"/>
          <w:noProof/>
          <w:sz w:val="24"/>
        </w:rPr>
        <w:t>:1740–1751. Blackwell Science Ltd. Retrieved April 3, 2013, from http://doi.wiley.com/10.1111/j.1365-2699.2010.02329.x.</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Anderson, R. P. 2012. Harnessing the world’s biodiversity data: promise and peril in ecological niche modeling of species distributions. Annals of the New York Academy of Sciences </w:t>
      </w:r>
      <w:r w:rsidRPr="00BD0DDC">
        <w:rPr>
          <w:rFonts w:ascii="Times New Roman" w:hAnsi="Times New Roman"/>
          <w:b/>
          <w:bCs/>
          <w:noProof/>
          <w:sz w:val="24"/>
        </w:rPr>
        <w:t>1260</w:t>
      </w:r>
      <w:r w:rsidRPr="00BD0DDC">
        <w:rPr>
          <w:rFonts w:ascii="Times New Roman" w:hAnsi="Times New Roman"/>
          <w:noProof/>
          <w:sz w:val="24"/>
        </w:rPr>
        <w:t>:66–80. Retrieved March 1, 2013, from http://doi.wiley.com/10.1111/j.1749-6632.2011.06440.x.</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Barney, J. N. 2006. North American History of Two Invasive Plant Species: Phytogeographic Distribution, Dispersal Vectors, and Multiple Introductions. Biological Invasions </w:t>
      </w:r>
      <w:r w:rsidRPr="00BD0DDC">
        <w:rPr>
          <w:rFonts w:ascii="Times New Roman" w:hAnsi="Times New Roman"/>
          <w:b/>
          <w:bCs/>
          <w:noProof/>
          <w:sz w:val="24"/>
        </w:rPr>
        <w:t>8</w:t>
      </w:r>
      <w:r w:rsidRPr="00BD0DDC">
        <w:rPr>
          <w:rFonts w:ascii="Times New Roman" w:hAnsi="Times New Roman"/>
          <w:noProof/>
          <w:sz w:val="24"/>
        </w:rPr>
        <w:t>:703–717. Retrieved April 28, 2013, from http://link.springer.com/10.1007/s10530-005-3174-9.</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BioGeomancer Consortium. 2006. Guide to Best Practices for Georeferencing. Page 90 (A. D. Chapman and J. Wieczorek, Eds.). Global Biodiversity Information Facility, Copenhagen. Retrieved from http://scholar.google.com/scholar?q=related:tMogcSCUg5YJ:scholar.google.com/&amp;hl=en&amp;num=30&amp;as_sdt=0,5.</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Catling, P. M., and Z. S. Porebski. 1994. The history of invasion and current status of glossy buckthorn, </w:t>
      </w:r>
      <w:r w:rsidRPr="00BD0DDC">
        <w:rPr>
          <w:rFonts w:ascii="Times New Roman" w:hAnsi="Times New Roman"/>
          <w:i/>
          <w:iCs/>
          <w:noProof/>
          <w:sz w:val="24"/>
        </w:rPr>
        <w:t>Rhamnus frangula</w:t>
      </w:r>
      <w:r w:rsidRPr="00BD0DDC">
        <w:rPr>
          <w:rFonts w:ascii="Times New Roman" w:hAnsi="Times New Roman"/>
          <w:noProof/>
          <w:sz w:val="24"/>
        </w:rPr>
        <w:t xml:space="preserve">, in southern Ontario. Canadian field-naturalist </w:t>
      </w:r>
      <w:r w:rsidRPr="00BD0DDC">
        <w:rPr>
          <w:rFonts w:ascii="Times New Roman" w:hAnsi="Times New Roman"/>
          <w:b/>
          <w:bCs/>
          <w:noProof/>
          <w:sz w:val="24"/>
        </w:rPr>
        <w:t>108</w:t>
      </w:r>
      <w:r w:rsidRPr="00BD0DDC">
        <w:rPr>
          <w:rFonts w:ascii="Times New Roman" w:hAnsi="Times New Roman"/>
          <w:noProof/>
          <w:sz w:val="24"/>
        </w:rPr>
        <w:t>:305–310. Retrieved from http://www.csa.com/partners/viewrecord.php?requester=gs&amp;collection=ENV&amp;recid=3759742.</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Converse, C. K. 1984. ELEMENT STEWARDSHIP ABSTRACT for Rhamnus cathartica, Rhamnus frangula (syn. Frangula alnus). The Nature Conservancy, Arlington, The Nature Conservancy. Retrieved from http://146.201.97.143/GIST/ESA/esapages/documnts/franaln.rtf.</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Crawford, P. H. C., and B. W. Hoagland. 2009. Can herbarium records be used to map alien species invasion and native species expansion over the past 100 years? Journal of Biogeography </w:t>
      </w:r>
      <w:r w:rsidRPr="00BD0DDC">
        <w:rPr>
          <w:rFonts w:ascii="Times New Roman" w:hAnsi="Times New Roman"/>
          <w:b/>
          <w:bCs/>
          <w:noProof/>
          <w:sz w:val="24"/>
        </w:rPr>
        <w:t>36</w:t>
      </w:r>
      <w:r w:rsidRPr="00BD0DDC">
        <w:rPr>
          <w:rFonts w:ascii="Times New Roman" w:hAnsi="Times New Roman"/>
          <w:noProof/>
          <w:sz w:val="24"/>
        </w:rPr>
        <w:t>:651–661. Retrieved March 1, 2013, from http://doi.wiley.com/10.1111/j.1365-2699.2008.02043.x.</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Crooks, J. A., and M. E. Soulé. 1999. Lag times in population explosions of invasive species: causes and implications. Pages 103–125 in O. T. Sandlund, P. J. Schei, and A. Viken, </w:t>
      </w:r>
      <w:r w:rsidRPr="00BD0DDC">
        <w:rPr>
          <w:rFonts w:ascii="Times New Roman" w:hAnsi="Times New Roman"/>
          <w:noProof/>
          <w:sz w:val="24"/>
        </w:rPr>
        <w:lastRenderedPageBreak/>
        <w:t>editors. Invasive species and biodiversity management. Kluwer Academic Dordrecht, The Netherlands.</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Cunard, C., and T. D. Lee. 2008. Is patience a virtue? Succession, light, and the death of invasive glossy buckthorn (</w:t>
      </w:r>
      <w:r w:rsidRPr="00BD0DDC">
        <w:rPr>
          <w:rFonts w:ascii="Times New Roman" w:hAnsi="Times New Roman"/>
          <w:i/>
          <w:iCs/>
          <w:noProof/>
          <w:sz w:val="24"/>
        </w:rPr>
        <w:t>Frangula alnus</w:t>
      </w:r>
      <w:r w:rsidRPr="00BD0DDC">
        <w:rPr>
          <w:rFonts w:ascii="Times New Roman" w:hAnsi="Times New Roman"/>
          <w:noProof/>
          <w:sz w:val="24"/>
        </w:rPr>
        <w:t xml:space="preserve">). Biological Invasions </w:t>
      </w:r>
      <w:r w:rsidRPr="00BD0DDC">
        <w:rPr>
          <w:rFonts w:ascii="Times New Roman" w:hAnsi="Times New Roman"/>
          <w:b/>
          <w:bCs/>
          <w:noProof/>
          <w:sz w:val="24"/>
        </w:rPr>
        <w:t>11</w:t>
      </w:r>
      <w:r w:rsidRPr="00BD0DDC">
        <w:rPr>
          <w:rFonts w:ascii="Times New Roman" w:hAnsi="Times New Roman"/>
          <w:noProof/>
          <w:sz w:val="24"/>
        </w:rPr>
        <w:t>:577–586. Retrieved from http://www.springerlink.com/index/10.1007/s10530-008-9272-8.</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Del Tredici, P. 2010. Wild Urban Plants of the Northeast: A Field Guide. Page 374. Comstock Publishing Associates, Ithica.</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Delisle, F., C. Lavoie, M. Jean, and D. Lachance. 2003. Reconstructing the spread of invasive plants: taking into account biases associated with herbarium specimens. Journal of Biogeography </w:t>
      </w:r>
      <w:r w:rsidRPr="00BD0DDC">
        <w:rPr>
          <w:rFonts w:ascii="Times New Roman" w:hAnsi="Times New Roman"/>
          <w:b/>
          <w:bCs/>
          <w:noProof/>
          <w:sz w:val="24"/>
        </w:rPr>
        <w:t>30</w:t>
      </w:r>
      <w:r w:rsidRPr="00BD0DDC">
        <w:rPr>
          <w:rFonts w:ascii="Times New Roman" w:hAnsi="Times New Roman"/>
          <w:noProof/>
          <w:sz w:val="24"/>
        </w:rPr>
        <w:t>:1033–1042. Blackwell Science Ltd. Retrieved from http://onlinelibrary.wiley.com/doi/10.1046/j.1365-2699.2003.00897.x/full.</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Feeley, K. J. 2012. Distributional migrations, expansions, and contractions of tropical plant species as revealed in dated herbarium records. Global Change Biology </w:t>
      </w:r>
      <w:r w:rsidRPr="00BD0DDC">
        <w:rPr>
          <w:rFonts w:ascii="Times New Roman" w:hAnsi="Times New Roman"/>
          <w:b/>
          <w:bCs/>
          <w:noProof/>
          <w:sz w:val="24"/>
        </w:rPr>
        <w:t>18</w:t>
      </w:r>
      <w:r w:rsidRPr="00BD0DDC">
        <w:rPr>
          <w:rFonts w:ascii="Times New Roman" w:hAnsi="Times New Roman"/>
          <w:noProof/>
          <w:sz w:val="24"/>
        </w:rPr>
        <w:t>:1335–1341. Retrieved March 29, 2013, from http://doi.wiley.com/10.1111/j.1365-2486.2011.02602.x.</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Feeley, K. J., M. R. Silman, M. B. Bush, W. Farfan, K. G. Cabrera, Y. Malhi, P. Meir, N. S. Revilla, M. N. R. Quisiyupanqui, and S. Saatchi. 2011. Upslope migration of Andean trees. Journal of Biogeography </w:t>
      </w:r>
      <w:r w:rsidRPr="00BD0DDC">
        <w:rPr>
          <w:rFonts w:ascii="Times New Roman" w:hAnsi="Times New Roman"/>
          <w:b/>
          <w:bCs/>
          <w:noProof/>
          <w:sz w:val="24"/>
        </w:rPr>
        <w:t>38</w:t>
      </w:r>
      <w:r w:rsidRPr="00BD0DDC">
        <w:rPr>
          <w:rFonts w:ascii="Times New Roman" w:hAnsi="Times New Roman"/>
          <w:noProof/>
          <w:sz w:val="24"/>
        </w:rPr>
        <w:t>:783–791. Blackwell Science Ltd. Retrieved March 13, 2013, from http://doi.wiley.com/10.1111/j.1365-2699.2010.02444.x.</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Frappier, B., R. T. Eckert, and T. D. Lee. 2003a. Potential impacts of the invasive exotic shrub </w:t>
      </w:r>
      <w:r w:rsidRPr="00BD0DDC">
        <w:rPr>
          <w:rFonts w:ascii="Times New Roman" w:hAnsi="Times New Roman"/>
          <w:i/>
          <w:iCs/>
          <w:noProof/>
          <w:sz w:val="24"/>
        </w:rPr>
        <w:t>Rhamnus frangula</w:t>
      </w:r>
      <w:r w:rsidRPr="00BD0DDC">
        <w:rPr>
          <w:rFonts w:ascii="Times New Roman" w:hAnsi="Times New Roman"/>
          <w:noProof/>
          <w:sz w:val="24"/>
        </w:rPr>
        <w:t xml:space="preserve"> L.(glossy buckthorn) on forests of southern New Hampshire. Northeastern Naturalist </w:t>
      </w:r>
      <w:r w:rsidRPr="00BD0DDC">
        <w:rPr>
          <w:rFonts w:ascii="Times New Roman" w:hAnsi="Times New Roman"/>
          <w:b/>
          <w:bCs/>
          <w:noProof/>
          <w:sz w:val="24"/>
        </w:rPr>
        <w:t>10</w:t>
      </w:r>
      <w:r w:rsidRPr="00BD0DDC">
        <w:rPr>
          <w:rFonts w:ascii="Times New Roman" w:hAnsi="Times New Roman"/>
          <w:noProof/>
          <w:sz w:val="24"/>
        </w:rPr>
        <w:t>:277–296. BioOne. Retrieved from http://www.bioone.org/doi/abs/10.1656/1092-6194(2003)010[0277:PIOTIE]2.0.CO;2.</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Frappier, B., T. D. Lee, K. F. Olson, and R. T. Eckert. 2003b. Small-scale invasion pattern, spread rate, and lag-phase behavior of </w:t>
      </w:r>
      <w:r w:rsidRPr="00BD0DDC">
        <w:rPr>
          <w:rFonts w:ascii="Times New Roman" w:hAnsi="Times New Roman"/>
          <w:i/>
          <w:iCs/>
          <w:noProof/>
          <w:sz w:val="24"/>
        </w:rPr>
        <w:t>Rhamnus frangula</w:t>
      </w:r>
      <w:r w:rsidRPr="00BD0DDC">
        <w:rPr>
          <w:rFonts w:ascii="Times New Roman" w:hAnsi="Times New Roman"/>
          <w:noProof/>
          <w:sz w:val="24"/>
        </w:rPr>
        <w:t xml:space="preserve"> L. Forest Ecology and Management </w:t>
      </w:r>
      <w:r w:rsidRPr="00BD0DDC">
        <w:rPr>
          <w:rFonts w:ascii="Times New Roman" w:hAnsi="Times New Roman"/>
          <w:b/>
          <w:bCs/>
          <w:noProof/>
          <w:sz w:val="24"/>
        </w:rPr>
        <w:t>186</w:t>
      </w:r>
      <w:r w:rsidRPr="00BD0DDC">
        <w:rPr>
          <w:rFonts w:ascii="Times New Roman" w:hAnsi="Times New Roman"/>
          <w:noProof/>
          <w:sz w:val="24"/>
        </w:rPr>
        <w:t>:1–6. Retrieved from http://linkinghub.elsevier.com/retrieve/pii/S0378112703002743.</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Garcia-Milagros, E., and V. A. Funk. 2010. Improving the use of information from museum specimens: using Google Earth© to georeference Guiana Shield specimens in the US National Herbarium. Frontiers of Biogeography </w:t>
      </w:r>
      <w:r w:rsidRPr="00BD0DDC">
        <w:rPr>
          <w:rFonts w:ascii="Times New Roman" w:hAnsi="Times New Roman"/>
          <w:b/>
          <w:bCs/>
          <w:noProof/>
          <w:sz w:val="24"/>
        </w:rPr>
        <w:t>2</w:t>
      </w:r>
      <w:r w:rsidRPr="00BD0DDC">
        <w:rPr>
          <w:rFonts w:ascii="Times New Roman" w:hAnsi="Times New Roman"/>
          <w:noProof/>
          <w:sz w:val="24"/>
        </w:rPr>
        <w:t>:71–77. Retrieved from http://www.biogeography.org/html/fb/FBv02i03/FBv02i03p71_Garcia-Milagros.pdf.</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Graham, C. H., S. Ferrier, F. Huettman, C. Moritz, and A. T. Peterson. 2004. New developments in museum-based informatics and applications in biodiversity analysis. Trends in Ecology &amp; Evolution </w:t>
      </w:r>
      <w:r w:rsidRPr="00BD0DDC">
        <w:rPr>
          <w:rFonts w:ascii="Times New Roman" w:hAnsi="Times New Roman"/>
          <w:b/>
          <w:bCs/>
          <w:noProof/>
          <w:sz w:val="24"/>
        </w:rPr>
        <w:t>19</w:t>
      </w:r>
      <w:r w:rsidRPr="00BD0DDC">
        <w:rPr>
          <w:rFonts w:ascii="Times New Roman" w:hAnsi="Times New Roman"/>
          <w:noProof/>
          <w:sz w:val="24"/>
        </w:rPr>
        <w:t>:497–503. Elsevier Ltd. Retrieved from http://linkinghub.elsevier.com/retrieve/pii/S0169534704002034.</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Gurevitch, J., G. A. Fox, G. M. Wardle, Inderjit, and D. Taub. 2011. Emergent insights from the synthesis of conceptual frameworks for biological invasions. Conceptual frameworks for </w:t>
      </w:r>
      <w:r w:rsidRPr="00BD0DDC">
        <w:rPr>
          <w:rFonts w:ascii="Times New Roman" w:hAnsi="Times New Roman"/>
          <w:noProof/>
          <w:sz w:val="24"/>
        </w:rPr>
        <w:lastRenderedPageBreak/>
        <w:t xml:space="preserve">biological invasions </w:t>
      </w:r>
      <w:r w:rsidRPr="00BD0DDC">
        <w:rPr>
          <w:rFonts w:ascii="Times New Roman" w:hAnsi="Times New Roman"/>
          <w:b/>
          <w:bCs/>
          <w:noProof/>
          <w:sz w:val="24"/>
        </w:rPr>
        <w:t>14</w:t>
      </w:r>
      <w:r w:rsidRPr="00BD0DDC">
        <w:rPr>
          <w:rFonts w:ascii="Times New Roman" w:hAnsi="Times New Roman"/>
          <w:noProof/>
          <w:sz w:val="24"/>
        </w:rPr>
        <w:t>:407–418. Retrieved from http://doi.wiley.com/10.1111/j.1461-0248.2011.01594.x.</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Hastings, A. et al. 2005. The spatial spread of invasions: new developments in theory and evidence. Ecology Letters </w:t>
      </w:r>
      <w:r w:rsidRPr="00BD0DDC">
        <w:rPr>
          <w:rFonts w:ascii="Times New Roman" w:hAnsi="Times New Roman"/>
          <w:b/>
          <w:bCs/>
          <w:noProof/>
          <w:sz w:val="24"/>
        </w:rPr>
        <w:t>8</w:t>
      </w:r>
      <w:r w:rsidRPr="00BD0DDC">
        <w:rPr>
          <w:rFonts w:ascii="Times New Roman" w:hAnsi="Times New Roman"/>
          <w:noProof/>
          <w:sz w:val="24"/>
        </w:rPr>
        <w:t>:91–101. Retrieved from http://doi.wiley.com/10.1111/j.1461-0248.2004.00687.x.</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Houlahan, J. E., and С. S. Findlay. 2004. Effect of invasive plant species on temperate wetland paint diversity. Conservation Biology </w:t>
      </w:r>
      <w:r w:rsidRPr="00BD0DDC">
        <w:rPr>
          <w:rFonts w:ascii="Times New Roman" w:hAnsi="Times New Roman"/>
          <w:b/>
          <w:bCs/>
          <w:noProof/>
          <w:sz w:val="24"/>
        </w:rPr>
        <w:t>18</w:t>
      </w:r>
      <w:r w:rsidRPr="00BD0DDC">
        <w:rPr>
          <w:rFonts w:ascii="Times New Roman" w:hAnsi="Times New Roman"/>
          <w:noProof/>
          <w:sz w:val="24"/>
        </w:rPr>
        <w:t>:1132–1138. Blackwell Science Inc. Retrieved from http://scholar.google.com/scholar?q=related:urUkz6nEodgJ:scholar.google.com/&amp;hl=en&amp;num=30&amp;as_sdt=0,5.</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Howell, J. A., and W. H. J. Blackwell. 1977. The history of Rhamnus frangula (glossy buckthorn) in the Ohio flora. Castanea </w:t>
      </w:r>
      <w:r w:rsidRPr="00BD0DDC">
        <w:rPr>
          <w:rFonts w:ascii="Times New Roman" w:hAnsi="Times New Roman"/>
          <w:b/>
          <w:bCs/>
          <w:noProof/>
          <w:sz w:val="24"/>
        </w:rPr>
        <w:t>42</w:t>
      </w:r>
      <w:r w:rsidRPr="00BD0DDC">
        <w:rPr>
          <w:rFonts w:ascii="Times New Roman" w:hAnsi="Times New Roman"/>
          <w:noProof/>
          <w:sz w:val="24"/>
        </w:rPr>
        <w:t>:111–115. JSTOR. Retrieved from http://www.jstor.org/stable/10.2307/4032689.</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Jacquart, E. M., and T. M. Knight. 2010. Are there noninvasive cultivars of buckthorn. Indiana Nursery and Landscape News </w:t>
      </w:r>
      <w:r w:rsidRPr="00BD0DDC">
        <w:rPr>
          <w:rFonts w:ascii="Times New Roman" w:hAnsi="Times New Roman"/>
          <w:b/>
          <w:bCs/>
          <w:noProof/>
          <w:sz w:val="24"/>
        </w:rPr>
        <w:t>70</w:t>
      </w:r>
      <w:r w:rsidRPr="00BD0DDC">
        <w:rPr>
          <w:rFonts w:ascii="Times New Roman" w:hAnsi="Times New Roman"/>
          <w:noProof/>
          <w:sz w:val="24"/>
        </w:rPr>
        <w:t>:16–17. Retrieved from http://scholar.google.com/scholar?q=related:yFZDgZ4k7RwJ:scholar.google.com/&amp;hl=en&amp;num=30&amp;as_sdt=0,5.</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Kowarik, I. 1995. Time lags in biological invasions with regard to success and failure of alien species BT  - Plant invasions: General aspects and special problems. in P. Pyšek, K. Prach, M. Rejmánek, and M. Wade, editors. Plant invasions: General aspects and special problems. SPB Adademic Publishing, Amsterdam. Retrieved from http://scholar.google.com/scholar?q=related:crNh5qomdlsJ:scholar.google.com/&amp;hl=en&amp;num=30&amp;as_sdt=0,5.</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Larkin, D. J. 2011. Lengths and correlates of lag phases in upper-Midwest plant invasions. Biological Invasions </w:t>
      </w:r>
      <w:r w:rsidRPr="00BD0DDC">
        <w:rPr>
          <w:rFonts w:ascii="Times New Roman" w:hAnsi="Times New Roman"/>
          <w:b/>
          <w:bCs/>
          <w:noProof/>
          <w:sz w:val="24"/>
        </w:rPr>
        <w:t>14</w:t>
      </w:r>
      <w:r w:rsidRPr="00BD0DDC">
        <w:rPr>
          <w:rFonts w:ascii="Times New Roman" w:hAnsi="Times New Roman"/>
          <w:noProof/>
          <w:sz w:val="24"/>
        </w:rPr>
        <w:t>:827–838. Retrieved March 12, 2013, from http://www.springerlink.com/index/10.1007/s10530-011-0119-3.</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Lavoie, C. 2012. Biological collections in an ever changing world: Herbaria as tools for biogeographical and environmental studies. Perspectives in Plant Ecology, Evolution and Systematics </w:t>
      </w:r>
      <w:r w:rsidRPr="00BD0DDC">
        <w:rPr>
          <w:rFonts w:ascii="Times New Roman" w:hAnsi="Times New Roman"/>
          <w:b/>
          <w:bCs/>
          <w:noProof/>
          <w:sz w:val="24"/>
        </w:rPr>
        <w:t>15</w:t>
      </w:r>
      <w:r w:rsidRPr="00BD0DDC">
        <w:rPr>
          <w:rFonts w:ascii="Times New Roman" w:hAnsi="Times New Roman"/>
          <w:noProof/>
          <w:sz w:val="24"/>
        </w:rPr>
        <w:t>:68–76. Elsevier GmbH. Retrieved January 31, 2013, from http://linkinghub.elsevier.com/retrieve/pii/S1433831912000595.</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Mack, R. N., D. Simberloff, W. Mark Lonsdale, H. Evans, M. Clout, and F. A. Bazzaz. 2000. Biotic invasions: causes, epidemiology, global consequences, and control. Ecological Applications </w:t>
      </w:r>
      <w:r w:rsidRPr="00BD0DDC">
        <w:rPr>
          <w:rFonts w:ascii="Times New Roman" w:hAnsi="Times New Roman"/>
          <w:b/>
          <w:bCs/>
          <w:noProof/>
          <w:sz w:val="24"/>
        </w:rPr>
        <w:t>10</w:t>
      </w:r>
      <w:r w:rsidRPr="00BD0DDC">
        <w:rPr>
          <w:rFonts w:ascii="Times New Roman" w:hAnsi="Times New Roman"/>
          <w:noProof/>
          <w:sz w:val="24"/>
        </w:rPr>
        <w:t>:689–710. Ecological Society of America . Retrieved from http://www.esajournals.org/doi/abs/10.1890/1051-0761(2000)010[0689:BICEGC]2.0.CO;2.</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Merow, C., N. LaFleur, J. A. Silander Jr, A. M. Wilson, and M. Rubega. 2011. Developing Dynamic Mechanistic Species Distribution Models: Predicting Bird-Mediated Spread of Invasive Plants across Northeastern North America. The American Naturalist </w:t>
      </w:r>
      <w:r w:rsidRPr="00BD0DDC">
        <w:rPr>
          <w:rFonts w:ascii="Times New Roman" w:hAnsi="Times New Roman"/>
          <w:b/>
          <w:bCs/>
          <w:noProof/>
          <w:sz w:val="24"/>
        </w:rPr>
        <w:t>178</w:t>
      </w:r>
      <w:r w:rsidRPr="00BD0DDC">
        <w:rPr>
          <w:rFonts w:ascii="Times New Roman" w:hAnsi="Times New Roman"/>
          <w:noProof/>
          <w:sz w:val="24"/>
        </w:rPr>
        <w:t xml:space="preserve">:30–43. </w:t>
      </w:r>
      <w:r w:rsidRPr="00BD0DDC">
        <w:rPr>
          <w:rFonts w:ascii="Times New Roman" w:hAnsi="Times New Roman"/>
          <w:noProof/>
          <w:sz w:val="24"/>
        </w:rPr>
        <w:lastRenderedPageBreak/>
        <w:t>University of Chicago PressChicago, IL. Retrieved from http://www.jstor.org/stable/info/10.1086/660295.</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Mihulka, S., and P. Pyšek. 2001. Invasion history of Oenothera congeners in Europe: a comparative study of spreading rates in the last 200 years. Journal of Biogeography </w:t>
      </w:r>
      <w:r w:rsidRPr="00BD0DDC">
        <w:rPr>
          <w:rFonts w:ascii="Times New Roman" w:hAnsi="Times New Roman"/>
          <w:b/>
          <w:bCs/>
          <w:noProof/>
          <w:sz w:val="24"/>
        </w:rPr>
        <w:t>28</w:t>
      </w:r>
      <w:r w:rsidRPr="00BD0DDC">
        <w:rPr>
          <w:rFonts w:ascii="Times New Roman" w:hAnsi="Times New Roman"/>
          <w:noProof/>
          <w:sz w:val="24"/>
        </w:rPr>
        <w:t>:597–609. Retrieved May 30, 2013, from http://onlinelibrary.wiley.com/doi/10.1046/j.1365-2699.2001.00574.x/full.</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Miller, R. J., A. D. Carroll, T. P. Wilson, and J. Shaw. 2009. Spatiotemporal Analysis of Three Common Wetland Invasive Plant Species Using Herbarium Specimens and Geographic Information Systems. Castanea </w:t>
      </w:r>
      <w:r w:rsidRPr="00BD0DDC">
        <w:rPr>
          <w:rFonts w:ascii="Times New Roman" w:hAnsi="Times New Roman"/>
          <w:b/>
          <w:bCs/>
          <w:noProof/>
          <w:sz w:val="24"/>
        </w:rPr>
        <w:t>74</w:t>
      </w:r>
      <w:r w:rsidRPr="00BD0DDC">
        <w:rPr>
          <w:rFonts w:ascii="Times New Roman" w:hAnsi="Times New Roman"/>
          <w:noProof/>
          <w:sz w:val="24"/>
        </w:rPr>
        <w:t>:133–145. Retrieved from http://www.bioone.org/doi/abs/10.2179/08-001.1.</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Newbold, T. 2010. Applications and limitations of museum data for conservation and ecology, with particular attention to species distribution models. Progress in Physical Geography </w:t>
      </w:r>
      <w:r w:rsidRPr="00BD0DDC">
        <w:rPr>
          <w:rFonts w:ascii="Times New Roman" w:hAnsi="Times New Roman"/>
          <w:b/>
          <w:bCs/>
          <w:noProof/>
          <w:sz w:val="24"/>
        </w:rPr>
        <w:t>34</w:t>
      </w:r>
      <w:r w:rsidRPr="00BD0DDC">
        <w:rPr>
          <w:rFonts w:ascii="Times New Roman" w:hAnsi="Times New Roman"/>
          <w:noProof/>
          <w:sz w:val="24"/>
        </w:rPr>
        <w:t>:3–22. Retrieved from http://ppg.sagepub.com/cgi/doi/10.1177/0309133309355630.</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Pimentel, D., L. Lach, R. Zuniga, and D. Morrison. 2000. Environmental and economic costs of nonindigenous species in the United States. BioScience </w:t>
      </w:r>
      <w:r w:rsidRPr="00BD0DDC">
        <w:rPr>
          <w:rFonts w:ascii="Times New Roman" w:hAnsi="Times New Roman"/>
          <w:b/>
          <w:bCs/>
          <w:noProof/>
          <w:sz w:val="24"/>
        </w:rPr>
        <w:t>50</w:t>
      </w:r>
      <w:r w:rsidRPr="00BD0DDC">
        <w:rPr>
          <w:rFonts w:ascii="Times New Roman" w:hAnsi="Times New Roman"/>
          <w:noProof/>
          <w:sz w:val="24"/>
        </w:rPr>
        <w:t>:53–65. University of California Press  2000 Center St., Suite 303, Berkeley, CA 94704 USA . Retrieved from http://www.bioone.org/doi/abs/10.1641/0006-3568(2000)050[0053:EAECON]2.3.CO;2.</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Prather, L. A., O. Alvarez-Fuentes, M. H. Hayfield, and C. J. Ferguson. 2004. The decline of plant collecting in the United States: a threat to the infrastructure of biodiversity studies. Systematic Botany </w:t>
      </w:r>
      <w:r w:rsidRPr="00BD0DDC">
        <w:rPr>
          <w:rFonts w:ascii="Times New Roman" w:hAnsi="Times New Roman"/>
          <w:b/>
          <w:bCs/>
          <w:noProof/>
          <w:sz w:val="24"/>
        </w:rPr>
        <w:t>29</w:t>
      </w:r>
      <w:r w:rsidRPr="00BD0DDC">
        <w:rPr>
          <w:rFonts w:ascii="Times New Roman" w:hAnsi="Times New Roman"/>
          <w:noProof/>
          <w:sz w:val="24"/>
        </w:rPr>
        <w:t>:15–28. Retrieved June 3, 2013, from http://www.bioone.org/doi/pdf/10.1600/036364404772974185.</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Pysek, P., and P. E. Hulme. 2005. Spatio-temporal dynamics of plant invasions: linking pattern to process. Ecoscience </w:t>
      </w:r>
      <w:r w:rsidRPr="00BD0DDC">
        <w:rPr>
          <w:rFonts w:ascii="Times New Roman" w:hAnsi="Times New Roman"/>
          <w:b/>
          <w:bCs/>
          <w:noProof/>
          <w:sz w:val="24"/>
        </w:rPr>
        <w:t>12</w:t>
      </w:r>
      <w:r w:rsidRPr="00BD0DDC">
        <w:rPr>
          <w:rFonts w:ascii="Times New Roman" w:hAnsi="Times New Roman"/>
          <w:noProof/>
          <w:sz w:val="24"/>
        </w:rPr>
        <w:t>:302–315. BioOne. Retrieved from http://www.bioone.org/doi/abs/10.2980/i1195-6860-12-3-302.1.</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Pysek, P., and K. Prach. 1993. Plant invasions and the role of riparian habitats: a comparison of four species alien to central Europe. Journal of Biogeography </w:t>
      </w:r>
      <w:r w:rsidRPr="00BD0DDC">
        <w:rPr>
          <w:rFonts w:ascii="Times New Roman" w:hAnsi="Times New Roman"/>
          <w:b/>
          <w:bCs/>
          <w:noProof/>
          <w:sz w:val="24"/>
        </w:rPr>
        <w:t>20</w:t>
      </w:r>
      <w:r w:rsidRPr="00BD0DDC">
        <w:rPr>
          <w:rFonts w:ascii="Times New Roman" w:hAnsi="Times New Roman"/>
          <w:noProof/>
          <w:sz w:val="24"/>
        </w:rPr>
        <w:t>:413–420. Retrieved April 28, 2013, from http://www.jstor.org/stable/10.2307/2845589.</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Pyšek, P., and K. Prach. 1995. Invasion dynamics of Impatiens glandulifera — A century of spreading reconstructed. Biological Conservation </w:t>
      </w:r>
      <w:r w:rsidRPr="00BD0DDC">
        <w:rPr>
          <w:rFonts w:ascii="Times New Roman" w:hAnsi="Times New Roman"/>
          <w:b/>
          <w:bCs/>
          <w:noProof/>
          <w:sz w:val="24"/>
        </w:rPr>
        <w:t>74</w:t>
      </w:r>
      <w:r w:rsidRPr="00BD0DDC">
        <w:rPr>
          <w:rFonts w:ascii="Times New Roman" w:hAnsi="Times New Roman"/>
          <w:noProof/>
          <w:sz w:val="24"/>
        </w:rPr>
        <w:t>:41–48. Retrieved from http://linkinghub.elsevier.com/retrieve/pii/000632079500013T.</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Reddy, S., and L. Dávalos. 2003. Geographical sampling bias and its implications for conservation priorities in Africa. Journal of Biogeography </w:t>
      </w:r>
      <w:r w:rsidRPr="00BD0DDC">
        <w:rPr>
          <w:rFonts w:ascii="Times New Roman" w:hAnsi="Times New Roman"/>
          <w:b/>
          <w:bCs/>
          <w:noProof/>
          <w:sz w:val="24"/>
        </w:rPr>
        <w:t>30</w:t>
      </w:r>
      <w:r w:rsidRPr="00BD0DDC">
        <w:rPr>
          <w:rFonts w:ascii="Times New Roman" w:hAnsi="Times New Roman"/>
          <w:noProof/>
          <w:sz w:val="24"/>
        </w:rPr>
        <w:t>:1719–1727. Retrieved June 2, 2013, from http://onlinelibrary.wiley.com/doi/10.1046/j.1365-2699.2003.00946.x/full.</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Sakai, A. K., F. W. Allendorf, J. S. Holt, D. M. Lodge, J. Molofsky, K. A. With, S. Baughman, R. J. Cabin, J. E. Cohen, and N. C. Ellstrand. 2001. The Population Biology of Invasive </w:t>
      </w:r>
      <w:r w:rsidRPr="00BD0DDC">
        <w:rPr>
          <w:rFonts w:ascii="Times New Roman" w:hAnsi="Times New Roman"/>
          <w:noProof/>
          <w:sz w:val="24"/>
        </w:rPr>
        <w:lastRenderedPageBreak/>
        <w:t xml:space="preserve">Specie. Annual Review of Ecology and Systematics </w:t>
      </w:r>
      <w:r w:rsidRPr="00BD0DDC">
        <w:rPr>
          <w:rFonts w:ascii="Times New Roman" w:hAnsi="Times New Roman"/>
          <w:b/>
          <w:bCs/>
          <w:noProof/>
          <w:sz w:val="24"/>
        </w:rPr>
        <w:t>32</w:t>
      </w:r>
      <w:r w:rsidRPr="00BD0DDC">
        <w:rPr>
          <w:rFonts w:ascii="Times New Roman" w:hAnsi="Times New Roman"/>
          <w:noProof/>
          <w:sz w:val="24"/>
        </w:rPr>
        <w:t>:305–332. JSTOR. Retrieved from http://www.jstor.org/stable/10.2307/2678643.</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Salo, L. F. 2005. Red brome (Bromus rubens subsp. madritensis) in North America: possible modes for early introductions, subsequent spread. Biological Invasions </w:t>
      </w:r>
      <w:r w:rsidRPr="00BD0DDC">
        <w:rPr>
          <w:rFonts w:ascii="Times New Roman" w:hAnsi="Times New Roman"/>
          <w:b/>
          <w:bCs/>
          <w:noProof/>
          <w:sz w:val="24"/>
        </w:rPr>
        <w:t>7</w:t>
      </w:r>
      <w:r w:rsidRPr="00BD0DDC">
        <w:rPr>
          <w:rFonts w:ascii="Times New Roman" w:hAnsi="Times New Roman"/>
          <w:noProof/>
          <w:sz w:val="24"/>
        </w:rPr>
        <w:t>:165–180. Retrieved from http://www.springerlink.com/index/10.1007/s10530-004-8979-4.</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Sherff, E. E. 1912. Range extenstions of Rhamnus frangula and Sporobolus asperifolius.</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Taft, J. B., and M. K. Solecki. 1990. Vascular flora of the wetland and prairie communities of Gavin Bog and Prairie Nature Preserve, Lake County, Illinois. Rhodora </w:t>
      </w:r>
      <w:r w:rsidRPr="00BD0DDC">
        <w:rPr>
          <w:rFonts w:ascii="Times New Roman" w:hAnsi="Times New Roman"/>
          <w:b/>
          <w:bCs/>
          <w:noProof/>
          <w:sz w:val="24"/>
        </w:rPr>
        <w:t>92</w:t>
      </w:r>
      <w:r w:rsidRPr="00BD0DDC">
        <w:rPr>
          <w:rFonts w:ascii="Times New Roman" w:hAnsi="Times New Roman"/>
          <w:noProof/>
          <w:sz w:val="24"/>
        </w:rPr>
        <w:t>:142–165. New England Botanical Club. Retrieved from http://cat.inist.fr/?aModele=afficheN&amp;cpsidt=19723966.</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 xml:space="preserve">Theoharides, K. A., and J. S. Dukes. 2007. Plant invasion across space and time: factors affecting nonindigenous species success during four stages of invasion. New Phytologist </w:t>
      </w:r>
      <w:r w:rsidRPr="00BD0DDC">
        <w:rPr>
          <w:rFonts w:ascii="Times New Roman" w:hAnsi="Times New Roman"/>
          <w:b/>
          <w:bCs/>
          <w:noProof/>
          <w:sz w:val="24"/>
        </w:rPr>
        <w:t>176</w:t>
      </w:r>
      <w:r w:rsidRPr="00BD0DDC">
        <w:rPr>
          <w:rFonts w:ascii="Times New Roman" w:hAnsi="Times New Roman"/>
          <w:noProof/>
          <w:sz w:val="24"/>
        </w:rPr>
        <w:t>:256–273. Retrieved from http://doi.wiley.com/10.1111/j.1469-8137.2007.02207.x.</w:t>
      </w:r>
    </w:p>
    <w:p w:rsidR="00BD0DDC" w:rsidRPr="00BD0DDC" w:rsidRDefault="00BD0DDC">
      <w:pPr>
        <w:pStyle w:val="NormalWeb"/>
        <w:ind w:left="480" w:hanging="480"/>
        <w:divId w:val="286468073"/>
        <w:rPr>
          <w:rFonts w:ascii="Times New Roman" w:hAnsi="Times New Roman"/>
          <w:noProof/>
          <w:sz w:val="24"/>
        </w:rPr>
      </w:pPr>
      <w:r w:rsidRPr="00BD0DDC">
        <w:rPr>
          <w:rFonts w:ascii="Times New Roman" w:hAnsi="Times New Roman"/>
          <w:noProof/>
          <w:sz w:val="24"/>
        </w:rPr>
        <w:t>Weber, E. 1998. The dynamics of plant invasions: a case study of three exotic goldenrod species (</w:t>
      </w:r>
      <w:r w:rsidRPr="00BD0DDC">
        <w:rPr>
          <w:rFonts w:ascii="Times New Roman" w:hAnsi="Times New Roman"/>
          <w:i/>
          <w:iCs/>
          <w:noProof/>
          <w:sz w:val="24"/>
        </w:rPr>
        <w:t>Solidago</w:t>
      </w:r>
      <w:r w:rsidRPr="00BD0DDC">
        <w:rPr>
          <w:rFonts w:ascii="Times New Roman" w:hAnsi="Times New Roman"/>
          <w:noProof/>
          <w:sz w:val="24"/>
        </w:rPr>
        <w:t xml:space="preserve"> L.) in Europe. Journal of Biogeography </w:t>
      </w:r>
      <w:r w:rsidRPr="00BD0DDC">
        <w:rPr>
          <w:rFonts w:ascii="Times New Roman" w:hAnsi="Times New Roman"/>
          <w:b/>
          <w:bCs/>
          <w:noProof/>
          <w:sz w:val="24"/>
        </w:rPr>
        <w:t>25</w:t>
      </w:r>
      <w:r w:rsidRPr="00BD0DDC">
        <w:rPr>
          <w:rFonts w:ascii="Times New Roman" w:hAnsi="Times New Roman"/>
          <w:noProof/>
          <w:sz w:val="24"/>
        </w:rPr>
        <w:t>:147–154.</w:t>
      </w:r>
    </w:p>
    <w:p w:rsidR="00D32321" w:rsidRPr="005416FC" w:rsidRDefault="008C03AF" w:rsidP="00BD0DDC">
      <w:pPr>
        <w:pStyle w:val="NormalWeb"/>
        <w:ind w:left="480" w:hanging="480"/>
        <w:divId w:val="1577400682"/>
        <w:rPr>
          <w:rFonts w:ascii="Times New Roman" w:hAnsi="Times New Roman"/>
        </w:rPr>
      </w:pPr>
      <w:r>
        <w:rPr>
          <w:rFonts w:ascii="Times New Roman" w:hAnsi="Times New Roman"/>
        </w:rPr>
        <w:fldChar w:fldCharType="end"/>
      </w:r>
    </w:p>
    <w:sectPr w:rsidR="00D32321" w:rsidRPr="005416FC" w:rsidSect="007A56D4">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 Resit Akcakaya" w:date="2013-06-06T11:34:00Z" w:initials="HRA">
    <w:p w:rsidR="0015407B" w:rsidRDefault="0015407B">
      <w:pPr>
        <w:pStyle w:val="CommentText"/>
      </w:pPr>
      <w:r>
        <w:rPr>
          <w:rStyle w:val="CommentReference"/>
        </w:rPr>
        <w:annotationRef/>
      </w:r>
      <w:r>
        <w:t xml:space="preserve">If it is exp growth </w:t>
      </w:r>
      <w:r w:rsidRPr="0015407B">
        <w:rPr>
          <w:u w:val="single"/>
        </w:rPr>
        <w:t>curve</w:t>
      </w:r>
      <w:r>
        <w:t xml:space="preserve">, then you must be talking about </w:t>
      </w:r>
      <w:r w:rsidRPr="0015407B">
        <w:rPr>
          <w:b/>
        </w:rPr>
        <w:t>N vs</w:t>
      </w:r>
      <w:r>
        <w:rPr>
          <w:b/>
        </w:rPr>
        <w:t>.</w:t>
      </w:r>
      <w:r w:rsidRPr="0015407B">
        <w:rPr>
          <w:b/>
        </w:rPr>
        <w:t xml:space="preserve"> time</w:t>
      </w:r>
      <w:r>
        <w:t xml:space="preserve"> plot.  Right?</w:t>
      </w:r>
    </w:p>
  </w:comment>
  <w:comment w:id="1" w:author="H. Resit Akcakaya" w:date="2013-06-05T15:24:00Z" w:initials="HRA">
    <w:p w:rsidR="0015407B" w:rsidRDefault="0015407B">
      <w:pPr>
        <w:pStyle w:val="CommentText"/>
      </w:pPr>
      <w:r>
        <w:rPr>
          <w:rStyle w:val="CommentReference"/>
        </w:rPr>
        <w:annotationRef/>
      </w:r>
      <w:r>
        <w:t>This is arbitrary.</w:t>
      </w:r>
    </w:p>
  </w:comment>
  <w:comment w:id="2" w:author="H. Resit Akcakaya" w:date="2013-06-06T11:34:00Z" w:initials="HRA">
    <w:p w:rsidR="0015407B" w:rsidRDefault="0015407B">
      <w:pPr>
        <w:pStyle w:val="CommentText"/>
      </w:pPr>
      <w:r>
        <w:rPr>
          <w:rStyle w:val="CommentReference"/>
        </w:rPr>
        <w:annotationRef/>
      </w:r>
      <w:r>
        <w:t xml:space="preserve">This is not correct.  The slope of </w:t>
      </w:r>
      <w:r w:rsidRPr="0015407B">
        <w:rPr>
          <w:b/>
        </w:rPr>
        <w:t>N vs</w:t>
      </w:r>
      <w:r>
        <w:rPr>
          <w:b/>
        </w:rPr>
        <w:t>.</w:t>
      </w:r>
      <w:r w:rsidRPr="0015407B">
        <w:rPr>
          <w:b/>
        </w:rPr>
        <w:t xml:space="preserve"> time</w:t>
      </w:r>
      <w:r>
        <w:t xml:space="preserve"> increases EXACTLY at the same rate at all points, so there is not one point when the slope "rapidly" increases.</w:t>
      </w:r>
    </w:p>
    <w:p w:rsidR="0015407B" w:rsidRDefault="0015407B">
      <w:pPr>
        <w:pStyle w:val="CommentText"/>
      </w:pPr>
      <w:r>
        <w:t xml:space="preserve">Maybe you meant the slope of a </w:t>
      </w:r>
      <w:proofErr w:type="spellStart"/>
      <w:r>
        <w:t>logN</w:t>
      </w:r>
      <w:proofErr w:type="spellEnd"/>
      <w:r>
        <w:t xml:space="preserve"> graph (not N).  If so, this is correct, but not at all clear.</w:t>
      </w:r>
    </w:p>
  </w:comment>
  <w:comment w:id="3" w:author="H. Resit Akcakaya" w:date="2013-06-05T15:25:00Z" w:initials="HRA">
    <w:p w:rsidR="0015407B" w:rsidRDefault="0015407B">
      <w:pPr>
        <w:pStyle w:val="CommentText"/>
      </w:pPr>
      <w:r>
        <w:rPr>
          <w:rStyle w:val="CommentReference"/>
        </w:rPr>
        <w:annotationRef/>
      </w:r>
      <w:r>
        <w:t>How do you predict such a vaguely defined entity?</w:t>
      </w:r>
    </w:p>
  </w:comment>
  <w:comment w:id="4" w:author="H. Resit Akcakaya" w:date="2013-06-06T11:37:00Z" w:initials="HRA">
    <w:p w:rsidR="0015407B" w:rsidRDefault="0015407B">
      <w:pPr>
        <w:pStyle w:val="CommentText"/>
      </w:pPr>
      <w:r>
        <w:rPr>
          <w:rStyle w:val="CommentReference"/>
        </w:rPr>
        <w:annotationRef/>
      </w:r>
      <w:r>
        <w:t>I think you should restructure this paragraph:</w:t>
      </w:r>
    </w:p>
    <w:p w:rsidR="0015407B" w:rsidRDefault="0015407B">
      <w:pPr>
        <w:pStyle w:val="CommentText"/>
      </w:pPr>
      <w:r>
        <w:t>1. define lag phase as a period when r is small, which assumes that there is a point when r starts to increase.</w:t>
      </w:r>
    </w:p>
    <w:p w:rsidR="0015407B" w:rsidRDefault="0015407B">
      <w:pPr>
        <w:pStyle w:val="CommentText"/>
      </w:pPr>
      <w:r>
        <w:t>2. point out that this will NOT happen with a simple exponential growth, but a short (inherent?) period of small r can happen if there is age structure and the initial population is not at SAD.  This period would typically be &lt; generation time.</w:t>
      </w:r>
    </w:p>
    <w:p w:rsidR="0015407B" w:rsidRDefault="0015407B">
      <w:pPr>
        <w:pStyle w:val="CommentText"/>
      </w:pPr>
      <w:r>
        <w:t>3. then suggest that a robust definition of "extended lag phase" could be the time period (&gt;1 Gen) until r starts to increase.</w:t>
      </w:r>
      <w:r w:rsidR="00E36B6D">
        <w:t xml:space="preserve">  Discuss this in the context of how other researchers use or define the term.</w:t>
      </w:r>
    </w:p>
  </w:comment>
  <w:comment w:id="6" w:author="H. Resit Akcakaya" w:date="2013-06-06T11:55:00Z" w:initials="HRA">
    <w:p w:rsidR="0070285A" w:rsidRDefault="0070285A">
      <w:pPr>
        <w:pStyle w:val="CommentText"/>
      </w:pPr>
      <w:r>
        <w:rPr>
          <w:rStyle w:val="CommentReference"/>
        </w:rPr>
        <w:annotationRef/>
      </w:r>
      <w:r>
        <w:t>This conflicts the total records you reported (more for assoc. species).  Are the labels wrong?</w:t>
      </w:r>
    </w:p>
    <w:p w:rsidR="0070285A" w:rsidRDefault="0070285A">
      <w:pPr>
        <w:pStyle w:val="CommentText"/>
      </w:pPr>
    </w:p>
  </w:comment>
  <w:comment w:id="7" w:author="H. Resit Akcakaya" w:date="2013-06-06T11:56:00Z" w:initials="HRA">
    <w:p w:rsidR="0070285A" w:rsidRDefault="0070285A">
      <w:pPr>
        <w:pStyle w:val="CommentText"/>
      </w:pPr>
      <w:r>
        <w:rPr>
          <w:rStyle w:val="CommentReference"/>
        </w:rPr>
        <w:annotationRef/>
      </w:r>
      <w:r>
        <w:t>Not easy to see the symbols and line patterns.</w:t>
      </w:r>
    </w:p>
  </w:comment>
  <w:comment w:id="8" w:author="H. Resit Akcakaya" w:date="2013-06-06T12:00:00Z" w:initials="HRA">
    <w:p w:rsidR="00830959" w:rsidRDefault="00830959">
      <w:pPr>
        <w:pStyle w:val="CommentText"/>
      </w:pPr>
      <w:r>
        <w:rPr>
          <w:rStyle w:val="CommentReference"/>
        </w:rPr>
        <w:annotationRef/>
      </w:r>
      <w:r>
        <w:t>I don't understand what this means.</w:t>
      </w:r>
    </w:p>
  </w:comment>
  <w:comment w:id="9" w:author="H. Resit Akcakaya" w:date="2013-06-06T12:01:00Z" w:initials="HRA">
    <w:p w:rsidR="00830959" w:rsidRDefault="00830959">
      <w:pPr>
        <w:pStyle w:val="CommentText"/>
      </w:pPr>
      <w:r>
        <w:rPr>
          <w:rStyle w:val="CommentReference"/>
        </w:rPr>
        <w:annotationRef/>
      </w:r>
      <w:r>
        <w:t>which figure is this?</w:t>
      </w:r>
    </w:p>
  </w:comment>
  <w:comment w:id="10" w:author="H. Resit Akcakaya" w:date="2013-06-06T12:06:00Z" w:initials="HRA">
    <w:p w:rsidR="00830959" w:rsidRDefault="00830959">
      <w:pPr>
        <w:pStyle w:val="CommentText"/>
      </w:pPr>
      <w:r>
        <w:rPr>
          <w:rStyle w:val="CommentReference"/>
        </w:rPr>
        <w:annotationRef/>
      </w:r>
      <w:r>
        <w:t>which figure is this?  Where did you refer to it?</w:t>
      </w:r>
    </w:p>
    <w:p w:rsidR="00406776" w:rsidRDefault="00406776">
      <w:pPr>
        <w:pStyle w:val="CommentText"/>
      </w:pPr>
    </w:p>
    <w:p w:rsidR="00406776" w:rsidRDefault="00406776">
      <w:pPr>
        <w:pStyle w:val="CommentText"/>
      </w:pPr>
      <w:r>
        <w:t>Also I cannot read the y-axis label.</w:t>
      </w:r>
    </w:p>
  </w:comment>
  <w:comment w:id="18" w:author="H. Resit Akcakaya" w:date="2013-06-06T12:07:00Z" w:initials="HRA">
    <w:p w:rsidR="00406776" w:rsidRDefault="00406776">
      <w:pPr>
        <w:pStyle w:val="CommentText"/>
      </w:pPr>
      <w:r>
        <w:rPr>
          <w:rStyle w:val="CommentReference"/>
        </w:rPr>
        <w:annotationRef/>
      </w:r>
      <w:r>
        <w:t>Make the graphs much larger.  There is no page limit.</w:t>
      </w:r>
    </w:p>
  </w:comment>
  <w:comment w:id="19" w:author="H. Resit Akcakaya" w:date="2013-06-06T12:05:00Z" w:initials="HRA">
    <w:p w:rsidR="00406776" w:rsidRDefault="00406776">
      <w:pPr>
        <w:pStyle w:val="CommentText"/>
      </w:pPr>
      <w:r>
        <w:rPr>
          <w:rStyle w:val="CommentReference"/>
        </w:rPr>
        <w:annotationRef/>
      </w:r>
      <w:r>
        <w:t>This is not a very good name for this.  At least, you need to define it in the figure legend.</w:t>
      </w:r>
    </w:p>
  </w:comment>
  <w:comment w:id="20" w:author="H. Resit Akcakaya" w:date="2013-06-06T12:06:00Z" w:initials="HRA">
    <w:p w:rsidR="00406776" w:rsidRDefault="00406776">
      <w:pPr>
        <w:pStyle w:val="CommentText"/>
      </w:pPr>
      <w:r>
        <w:rPr>
          <w:rStyle w:val="CommentReference"/>
        </w:rPr>
        <w:annotationRef/>
      </w:r>
      <w:r>
        <w:t>You need to come up with a more intuitive name, and define it in the label.</w:t>
      </w:r>
    </w:p>
  </w:comment>
  <w:comment w:id="26" w:author="H. Resit Akcakaya" w:date="2013-06-06T12:11:00Z" w:initials="HRA">
    <w:p w:rsidR="00406776" w:rsidRDefault="00406776">
      <w:pPr>
        <w:pStyle w:val="CommentText"/>
      </w:pPr>
      <w:r>
        <w:rPr>
          <w:rStyle w:val="CommentReference"/>
        </w:rPr>
        <w:annotationRef/>
      </w:r>
      <w:r>
        <w:t>Which one is this?  The one called "RATIO OVERLAP"?</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02A" w:rsidRDefault="00BA702A" w:rsidP="00052EC1">
      <w:r>
        <w:separator/>
      </w:r>
    </w:p>
  </w:endnote>
  <w:endnote w:type="continuationSeparator" w:id="0">
    <w:p w:rsidR="00BA702A" w:rsidRDefault="00BA702A" w:rsidP="00052E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02A" w:rsidRDefault="00BA702A" w:rsidP="00052EC1">
      <w:r>
        <w:separator/>
      </w:r>
    </w:p>
  </w:footnote>
  <w:footnote w:type="continuationSeparator" w:id="0">
    <w:p w:rsidR="00BA702A" w:rsidRDefault="00BA702A" w:rsidP="00052E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07B" w:rsidRPr="00052EC1" w:rsidRDefault="0015407B">
    <w:pPr>
      <w:pStyle w:val="Header"/>
      <w:rPr>
        <w:i/>
      </w:rPr>
    </w:pPr>
    <w:r w:rsidRPr="00052EC1">
      <w:rPr>
        <w:i/>
      </w:rPr>
      <w:t xml:space="preserve">Chapter 3 – Reconstructing the historical spread of </w:t>
    </w:r>
    <w:proofErr w:type="spellStart"/>
    <w:r w:rsidRPr="00052EC1">
      <w:t>Frangula</w:t>
    </w:r>
    <w:proofErr w:type="spellEnd"/>
    <w:r w:rsidRPr="00052EC1">
      <w:t xml:space="preserve"> </w:t>
    </w:r>
    <w:proofErr w:type="spellStart"/>
    <w:r w:rsidRPr="00052EC1">
      <w:t>alnus</w:t>
    </w:r>
    <w:proofErr w:type="spellEnd"/>
    <w:r w:rsidRPr="00052EC1">
      <w:rPr>
        <w:i/>
      </w:rPr>
      <w:t xml:space="preserve"> using herbarium records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trackRevisions/>
  <w:defaultTabStop w:val="720"/>
  <w:characterSpacingControl w:val="doNotCompress"/>
  <w:footnotePr>
    <w:footnote w:id="-1"/>
    <w:footnote w:id="0"/>
  </w:footnotePr>
  <w:endnotePr>
    <w:endnote w:id="-1"/>
    <w:endnote w:id="0"/>
  </w:endnotePr>
  <w:compat>
    <w:useFELayout/>
  </w:compat>
  <w:rsids>
    <w:rsidRoot w:val="00052EC1"/>
    <w:rsid w:val="00001FF5"/>
    <w:rsid w:val="000058D1"/>
    <w:rsid w:val="00012129"/>
    <w:rsid w:val="00015451"/>
    <w:rsid w:val="00017DDA"/>
    <w:rsid w:val="000227FA"/>
    <w:rsid w:val="00022E20"/>
    <w:rsid w:val="00023A3F"/>
    <w:rsid w:val="000250B6"/>
    <w:rsid w:val="00025212"/>
    <w:rsid w:val="00034702"/>
    <w:rsid w:val="00035840"/>
    <w:rsid w:val="000413F6"/>
    <w:rsid w:val="00041CC2"/>
    <w:rsid w:val="00041F7F"/>
    <w:rsid w:val="000425A7"/>
    <w:rsid w:val="000449A5"/>
    <w:rsid w:val="00044AFF"/>
    <w:rsid w:val="00046E56"/>
    <w:rsid w:val="00052EC1"/>
    <w:rsid w:val="00052F4D"/>
    <w:rsid w:val="00056BC8"/>
    <w:rsid w:val="000643C8"/>
    <w:rsid w:val="00066F6C"/>
    <w:rsid w:val="00072713"/>
    <w:rsid w:val="00075AEB"/>
    <w:rsid w:val="00082832"/>
    <w:rsid w:val="000841B0"/>
    <w:rsid w:val="0008518D"/>
    <w:rsid w:val="00093D87"/>
    <w:rsid w:val="00093E64"/>
    <w:rsid w:val="000A1703"/>
    <w:rsid w:val="000A1FA6"/>
    <w:rsid w:val="000A2A99"/>
    <w:rsid w:val="000A4352"/>
    <w:rsid w:val="000B5803"/>
    <w:rsid w:val="000B6DED"/>
    <w:rsid w:val="000C077C"/>
    <w:rsid w:val="000C1BDF"/>
    <w:rsid w:val="000C25BE"/>
    <w:rsid w:val="000C3DE2"/>
    <w:rsid w:val="000D03E1"/>
    <w:rsid w:val="000D5C7C"/>
    <w:rsid w:val="000E1A6E"/>
    <w:rsid w:val="000F2BFE"/>
    <w:rsid w:val="000F38A6"/>
    <w:rsid w:val="000F39DB"/>
    <w:rsid w:val="000F4AFD"/>
    <w:rsid w:val="000F5238"/>
    <w:rsid w:val="000F562C"/>
    <w:rsid w:val="000F5A6F"/>
    <w:rsid w:val="000F6493"/>
    <w:rsid w:val="000F7F06"/>
    <w:rsid w:val="00100786"/>
    <w:rsid w:val="00103040"/>
    <w:rsid w:val="00104DF2"/>
    <w:rsid w:val="00106FCB"/>
    <w:rsid w:val="00112761"/>
    <w:rsid w:val="00120D30"/>
    <w:rsid w:val="00125283"/>
    <w:rsid w:val="00131B4B"/>
    <w:rsid w:val="0013414C"/>
    <w:rsid w:val="0013797E"/>
    <w:rsid w:val="00137D16"/>
    <w:rsid w:val="001538A0"/>
    <w:rsid w:val="0015407B"/>
    <w:rsid w:val="00160FB5"/>
    <w:rsid w:val="001611CB"/>
    <w:rsid w:val="001633D1"/>
    <w:rsid w:val="00163B77"/>
    <w:rsid w:val="00166FB6"/>
    <w:rsid w:val="00170886"/>
    <w:rsid w:val="0017171F"/>
    <w:rsid w:val="001747FB"/>
    <w:rsid w:val="001750AD"/>
    <w:rsid w:val="00177B96"/>
    <w:rsid w:val="0018375B"/>
    <w:rsid w:val="001858C1"/>
    <w:rsid w:val="0019113F"/>
    <w:rsid w:val="00197E89"/>
    <w:rsid w:val="001A371C"/>
    <w:rsid w:val="001A3769"/>
    <w:rsid w:val="001B30AC"/>
    <w:rsid w:val="001B4C90"/>
    <w:rsid w:val="001C35D1"/>
    <w:rsid w:val="001C3904"/>
    <w:rsid w:val="001D0FAE"/>
    <w:rsid w:val="001D42C4"/>
    <w:rsid w:val="001D5489"/>
    <w:rsid w:val="001D7B2B"/>
    <w:rsid w:val="001D7E36"/>
    <w:rsid w:val="001E07F3"/>
    <w:rsid w:val="001E0B59"/>
    <w:rsid w:val="001E5776"/>
    <w:rsid w:val="001E6DE7"/>
    <w:rsid w:val="001E6E54"/>
    <w:rsid w:val="001F0571"/>
    <w:rsid w:val="001F0CAE"/>
    <w:rsid w:val="001F1F27"/>
    <w:rsid w:val="00200059"/>
    <w:rsid w:val="00200797"/>
    <w:rsid w:val="00200D12"/>
    <w:rsid w:val="00203EEC"/>
    <w:rsid w:val="00204AC3"/>
    <w:rsid w:val="00207D34"/>
    <w:rsid w:val="00216736"/>
    <w:rsid w:val="00220739"/>
    <w:rsid w:val="00220AAE"/>
    <w:rsid w:val="002221AC"/>
    <w:rsid w:val="00225C5C"/>
    <w:rsid w:val="002305C5"/>
    <w:rsid w:val="0023092F"/>
    <w:rsid w:val="002336AA"/>
    <w:rsid w:val="00235D88"/>
    <w:rsid w:val="00240A13"/>
    <w:rsid w:val="0024129C"/>
    <w:rsid w:val="002413C8"/>
    <w:rsid w:val="002434C7"/>
    <w:rsid w:val="00247849"/>
    <w:rsid w:val="00250185"/>
    <w:rsid w:val="002519FA"/>
    <w:rsid w:val="002533AC"/>
    <w:rsid w:val="00256934"/>
    <w:rsid w:val="0025701F"/>
    <w:rsid w:val="002575E7"/>
    <w:rsid w:val="002613E6"/>
    <w:rsid w:val="002624F7"/>
    <w:rsid w:val="00262E67"/>
    <w:rsid w:val="00266079"/>
    <w:rsid w:val="002663F4"/>
    <w:rsid w:val="0027584F"/>
    <w:rsid w:val="002831D6"/>
    <w:rsid w:val="0028326F"/>
    <w:rsid w:val="0029490E"/>
    <w:rsid w:val="002A293D"/>
    <w:rsid w:val="002A5BB9"/>
    <w:rsid w:val="002B0563"/>
    <w:rsid w:val="002B3A60"/>
    <w:rsid w:val="002B44F7"/>
    <w:rsid w:val="002C1255"/>
    <w:rsid w:val="002C2887"/>
    <w:rsid w:val="002C43B2"/>
    <w:rsid w:val="002C6B74"/>
    <w:rsid w:val="002D1BEA"/>
    <w:rsid w:val="002D1F89"/>
    <w:rsid w:val="002D3AAC"/>
    <w:rsid w:val="002D43CA"/>
    <w:rsid w:val="002D624F"/>
    <w:rsid w:val="002D6971"/>
    <w:rsid w:val="002E02EF"/>
    <w:rsid w:val="002E056D"/>
    <w:rsid w:val="002E10F2"/>
    <w:rsid w:val="002E15C5"/>
    <w:rsid w:val="002E51EC"/>
    <w:rsid w:val="002E66D1"/>
    <w:rsid w:val="002E6F2C"/>
    <w:rsid w:val="002F6DFD"/>
    <w:rsid w:val="002F6F49"/>
    <w:rsid w:val="00300ADE"/>
    <w:rsid w:val="00303CE9"/>
    <w:rsid w:val="00304E2B"/>
    <w:rsid w:val="00310E9F"/>
    <w:rsid w:val="00313098"/>
    <w:rsid w:val="00314EBA"/>
    <w:rsid w:val="0031555C"/>
    <w:rsid w:val="00322794"/>
    <w:rsid w:val="00324B5F"/>
    <w:rsid w:val="00334CD0"/>
    <w:rsid w:val="00334FDC"/>
    <w:rsid w:val="00342741"/>
    <w:rsid w:val="003477B2"/>
    <w:rsid w:val="00350911"/>
    <w:rsid w:val="00354241"/>
    <w:rsid w:val="00357325"/>
    <w:rsid w:val="003662DB"/>
    <w:rsid w:val="003678C5"/>
    <w:rsid w:val="00370E2B"/>
    <w:rsid w:val="00371AD2"/>
    <w:rsid w:val="00372C83"/>
    <w:rsid w:val="003749B2"/>
    <w:rsid w:val="0037588E"/>
    <w:rsid w:val="0038187D"/>
    <w:rsid w:val="00383D77"/>
    <w:rsid w:val="00385561"/>
    <w:rsid w:val="00386DCF"/>
    <w:rsid w:val="00393A60"/>
    <w:rsid w:val="00394E97"/>
    <w:rsid w:val="003A2058"/>
    <w:rsid w:val="003A5B5E"/>
    <w:rsid w:val="003B0F4C"/>
    <w:rsid w:val="003B2407"/>
    <w:rsid w:val="003B4FBB"/>
    <w:rsid w:val="003B79F9"/>
    <w:rsid w:val="003C705F"/>
    <w:rsid w:val="003D463D"/>
    <w:rsid w:val="003E010E"/>
    <w:rsid w:val="003E2275"/>
    <w:rsid w:val="003E3040"/>
    <w:rsid w:val="003E4953"/>
    <w:rsid w:val="003E5494"/>
    <w:rsid w:val="003F60CB"/>
    <w:rsid w:val="003F6839"/>
    <w:rsid w:val="003F7D38"/>
    <w:rsid w:val="00400AD3"/>
    <w:rsid w:val="00402B6C"/>
    <w:rsid w:val="00404DD3"/>
    <w:rsid w:val="004060D0"/>
    <w:rsid w:val="00406776"/>
    <w:rsid w:val="00410379"/>
    <w:rsid w:val="0041046E"/>
    <w:rsid w:val="004111AB"/>
    <w:rsid w:val="00411D1C"/>
    <w:rsid w:val="00412361"/>
    <w:rsid w:val="00412BFE"/>
    <w:rsid w:val="00413204"/>
    <w:rsid w:val="00413C81"/>
    <w:rsid w:val="00414876"/>
    <w:rsid w:val="00415C4F"/>
    <w:rsid w:val="00415CC4"/>
    <w:rsid w:val="00416B29"/>
    <w:rsid w:val="004221DA"/>
    <w:rsid w:val="00422606"/>
    <w:rsid w:val="00422635"/>
    <w:rsid w:val="0042428B"/>
    <w:rsid w:val="00426EBB"/>
    <w:rsid w:val="00431F73"/>
    <w:rsid w:val="00435B72"/>
    <w:rsid w:val="004416D9"/>
    <w:rsid w:val="00441ECD"/>
    <w:rsid w:val="0044216B"/>
    <w:rsid w:val="004431EE"/>
    <w:rsid w:val="0044376A"/>
    <w:rsid w:val="00445D27"/>
    <w:rsid w:val="00446637"/>
    <w:rsid w:val="00446C3D"/>
    <w:rsid w:val="00451B8A"/>
    <w:rsid w:val="004544F4"/>
    <w:rsid w:val="00460759"/>
    <w:rsid w:val="00461B45"/>
    <w:rsid w:val="004624C0"/>
    <w:rsid w:val="00464C13"/>
    <w:rsid w:val="00467E22"/>
    <w:rsid w:val="00471119"/>
    <w:rsid w:val="00471DC1"/>
    <w:rsid w:val="0047214E"/>
    <w:rsid w:val="00482904"/>
    <w:rsid w:val="00482CDE"/>
    <w:rsid w:val="00484205"/>
    <w:rsid w:val="004845C3"/>
    <w:rsid w:val="004856B9"/>
    <w:rsid w:val="004927A6"/>
    <w:rsid w:val="0049351A"/>
    <w:rsid w:val="0049435E"/>
    <w:rsid w:val="00494A1D"/>
    <w:rsid w:val="00497248"/>
    <w:rsid w:val="004A4327"/>
    <w:rsid w:val="004A5E8B"/>
    <w:rsid w:val="004A5FD3"/>
    <w:rsid w:val="004A743E"/>
    <w:rsid w:val="004A76C4"/>
    <w:rsid w:val="004B1006"/>
    <w:rsid w:val="004B699C"/>
    <w:rsid w:val="004C3530"/>
    <w:rsid w:val="004C5D14"/>
    <w:rsid w:val="004D664F"/>
    <w:rsid w:val="004D7360"/>
    <w:rsid w:val="004E0173"/>
    <w:rsid w:val="004E59D3"/>
    <w:rsid w:val="004F1EA8"/>
    <w:rsid w:val="004F3442"/>
    <w:rsid w:val="004F5611"/>
    <w:rsid w:val="005077BD"/>
    <w:rsid w:val="005107BD"/>
    <w:rsid w:val="00513C8A"/>
    <w:rsid w:val="00514757"/>
    <w:rsid w:val="005176F0"/>
    <w:rsid w:val="005220A8"/>
    <w:rsid w:val="00523480"/>
    <w:rsid w:val="0053272D"/>
    <w:rsid w:val="00535281"/>
    <w:rsid w:val="005354B5"/>
    <w:rsid w:val="00535620"/>
    <w:rsid w:val="00540569"/>
    <w:rsid w:val="00540BEF"/>
    <w:rsid w:val="005416FC"/>
    <w:rsid w:val="00543A74"/>
    <w:rsid w:val="005462D7"/>
    <w:rsid w:val="0055218B"/>
    <w:rsid w:val="00552253"/>
    <w:rsid w:val="00552365"/>
    <w:rsid w:val="00552EC8"/>
    <w:rsid w:val="005547F7"/>
    <w:rsid w:val="00561E2A"/>
    <w:rsid w:val="005734B3"/>
    <w:rsid w:val="005741D4"/>
    <w:rsid w:val="00575590"/>
    <w:rsid w:val="005769B5"/>
    <w:rsid w:val="00583005"/>
    <w:rsid w:val="005836A1"/>
    <w:rsid w:val="005911F6"/>
    <w:rsid w:val="00594296"/>
    <w:rsid w:val="00594FD2"/>
    <w:rsid w:val="0059620E"/>
    <w:rsid w:val="00596360"/>
    <w:rsid w:val="005A475C"/>
    <w:rsid w:val="005A5731"/>
    <w:rsid w:val="005B4260"/>
    <w:rsid w:val="005B4EF4"/>
    <w:rsid w:val="005B5BE4"/>
    <w:rsid w:val="005C26AC"/>
    <w:rsid w:val="005C2B5F"/>
    <w:rsid w:val="005C6DC2"/>
    <w:rsid w:val="005C758D"/>
    <w:rsid w:val="005C7D95"/>
    <w:rsid w:val="005D0D9E"/>
    <w:rsid w:val="005D1B2A"/>
    <w:rsid w:val="005D284C"/>
    <w:rsid w:val="005E1CE2"/>
    <w:rsid w:val="005E1F2D"/>
    <w:rsid w:val="005E2F61"/>
    <w:rsid w:val="005F0C12"/>
    <w:rsid w:val="005F5682"/>
    <w:rsid w:val="005F5B12"/>
    <w:rsid w:val="00605987"/>
    <w:rsid w:val="0060758C"/>
    <w:rsid w:val="00614A82"/>
    <w:rsid w:val="0062275A"/>
    <w:rsid w:val="00636236"/>
    <w:rsid w:val="00636482"/>
    <w:rsid w:val="00645E0D"/>
    <w:rsid w:val="0065750D"/>
    <w:rsid w:val="00657805"/>
    <w:rsid w:val="00661D21"/>
    <w:rsid w:val="006648B2"/>
    <w:rsid w:val="00665540"/>
    <w:rsid w:val="006669A6"/>
    <w:rsid w:val="00673CA0"/>
    <w:rsid w:val="00673E42"/>
    <w:rsid w:val="00681BCA"/>
    <w:rsid w:val="006829B5"/>
    <w:rsid w:val="0068390F"/>
    <w:rsid w:val="00684BC8"/>
    <w:rsid w:val="006930ED"/>
    <w:rsid w:val="0069330D"/>
    <w:rsid w:val="006940BA"/>
    <w:rsid w:val="00697297"/>
    <w:rsid w:val="006A025E"/>
    <w:rsid w:val="006A095D"/>
    <w:rsid w:val="006A0E25"/>
    <w:rsid w:val="006A1365"/>
    <w:rsid w:val="006A1EA9"/>
    <w:rsid w:val="006A27D8"/>
    <w:rsid w:val="006A3B2F"/>
    <w:rsid w:val="006A4D29"/>
    <w:rsid w:val="006A50DA"/>
    <w:rsid w:val="006A5652"/>
    <w:rsid w:val="006B02EF"/>
    <w:rsid w:val="006B2D51"/>
    <w:rsid w:val="006B49A1"/>
    <w:rsid w:val="006C02D5"/>
    <w:rsid w:val="006C1F91"/>
    <w:rsid w:val="006C4379"/>
    <w:rsid w:val="006C4FFB"/>
    <w:rsid w:val="006C533D"/>
    <w:rsid w:val="006C6A8F"/>
    <w:rsid w:val="006D1361"/>
    <w:rsid w:val="006D7B71"/>
    <w:rsid w:val="006E075B"/>
    <w:rsid w:val="006E533E"/>
    <w:rsid w:val="006E73E8"/>
    <w:rsid w:val="006F0151"/>
    <w:rsid w:val="006F556E"/>
    <w:rsid w:val="0070285A"/>
    <w:rsid w:val="007120D2"/>
    <w:rsid w:val="00713BA1"/>
    <w:rsid w:val="00715F7A"/>
    <w:rsid w:val="00725488"/>
    <w:rsid w:val="007255C8"/>
    <w:rsid w:val="00742C8D"/>
    <w:rsid w:val="00743D71"/>
    <w:rsid w:val="00754234"/>
    <w:rsid w:val="00761565"/>
    <w:rsid w:val="00762546"/>
    <w:rsid w:val="00765697"/>
    <w:rsid w:val="00770DE1"/>
    <w:rsid w:val="007718FA"/>
    <w:rsid w:val="0077249B"/>
    <w:rsid w:val="007765FA"/>
    <w:rsid w:val="00777242"/>
    <w:rsid w:val="007777DC"/>
    <w:rsid w:val="00781BE3"/>
    <w:rsid w:val="0078276B"/>
    <w:rsid w:val="007873A4"/>
    <w:rsid w:val="00790729"/>
    <w:rsid w:val="007940AB"/>
    <w:rsid w:val="00794F55"/>
    <w:rsid w:val="007974BD"/>
    <w:rsid w:val="007A024B"/>
    <w:rsid w:val="007A3DD3"/>
    <w:rsid w:val="007A56D4"/>
    <w:rsid w:val="007A5EF3"/>
    <w:rsid w:val="007A7A22"/>
    <w:rsid w:val="007A7E1A"/>
    <w:rsid w:val="007B2D4E"/>
    <w:rsid w:val="007B7B97"/>
    <w:rsid w:val="007C1835"/>
    <w:rsid w:val="007C60D1"/>
    <w:rsid w:val="007C7F15"/>
    <w:rsid w:val="007D0567"/>
    <w:rsid w:val="007D2BBD"/>
    <w:rsid w:val="007D3A9D"/>
    <w:rsid w:val="007D46AF"/>
    <w:rsid w:val="007E03FF"/>
    <w:rsid w:val="007E3A80"/>
    <w:rsid w:val="007E7C21"/>
    <w:rsid w:val="008060A6"/>
    <w:rsid w:val="00806777"/>
    <w:rsid w:val="00812C15"/>
    <w:rsid w:val="0081326C"/>
    <w:rsid w:val="00815594"/>
    <w:rsid w:val="00826365"/>
    <w:rsid w:val="0082753E"/>
    <w:rsid w:val="00830959"/>
    <w:rsid w:val="00830D5C"/>
    <w:rsid w:val="00832839"/>
    <w:rsid w:val="008366E9"/>
    <w:rsid w:val="0084082A"/>
    <w:rsid w:val="00841F62"/>
    <w:rsid w:val="00845933"/>
    <w:rsid w:val="00846FCA"/>
    <w:rsid w:val="008522D2"/>
    <w:rsid w:val="00852BB9"/>
    <w:rsid w:val="00853D1B"/>
    <w:rsid w:val="00856B99"/>
    <w:rsid w:val="008621A7"/>
    <w:rsid w:val="00863054"/>
    <w:rsid w:val="008650A4"/>
    <w:rsid w:val="00866136"/>
    <w:rsid w:val="008669F7"/>
    <w:rsid w:val="00871AE1"/>
    <w:rsid w:val="00871CC8"/>
    <w:rsid w:val="00873445"/>
    <w:rsid w:val="008800B0"/>
    <w:rsid w:val="0088128C"/>
    <w:rsid w:val="00891A49"/>
    <w:rsid w:val="00891F4C"/>
    <w:rsid w:val="008A530E"/>
    <w:rsid w:val="008B04DF"/>
    <w:rsid w:val="008B6B8E"/>
    <w:rsid w:val="008B76E0"/>
    <w:rsid w:val="008C03AF"/>
    <w:rsid w:val="008C0DE5"/>
    <w:rsid w:val="008C24FF"/>
    <w:rsid w:val="008C57E5"/>
    <w:rsid w:val="008C6355"/>
    <w:rsid w:val="008C7260"/>
    <w:rsid w:val="008D1AD8"/>
    <w:rsid w:val="008D3626"/>
    <w:rsid w:val="008D4C75"/>
    <w:rsid w:val="008E3E0E"/>
    <w:rsid w:val="008E5E38"/>
    <w:rsid w:val="008E74E3"/>
    <w:rsid w:val="008E7640"/>
    <w:rsid w:val="008E7FDE"/>
    <w:rsid w:val="008F1338"/>
    <w:rsid w:val="008F6718"/>
    <w:rsid w:val="00900121"/>
    <w:rsid w:val="00902DCE"/>
    <w:rsid w:val="00903C29"/>
    <w:rsid w:val="00903ED0"/>
    <w:rsid w:val="00906E51"/>
    <w:rsid w:val="009118F1"/>
    <w:rsid w:val="009131F4"/>
    <w:rsid w:val="00914740"/>
    <w:rsid w:val="00916C28"/>
    <w:rsid w:val="00922365"/>
    <w:rsid w:val="009230F3"/>
    <w:rsid w:val="009251DE"/>
    <w:rsid w:val="009255C4"/>
    <w:rsid w:val="0093185A"/>
    <w:rsid w:val="0093278C"/>
    <w:rsid w:val="00934926"/>
    <w:rsid w:val="00943037"/>
    <w:rsid w:val="009523FD"/>
    <w:rsid w:val="009546CC"/>
    <w:rsid w:val="009579A9"/>
    <w:rsid w:val="00957DB2"/>
    <w:rsid w:val="00960D29"/>
    <w:rsid w:val="00962752"/>
    <w:rsid w:val="00962978"/>
    <w:rsid w:val="009642FC"/>
    <w:rsid w:val="00965E93"/>
    <w:rsid w:val="00972A2E"/>
    <w:rsid w:val="00973D9B"/>
    <w:rsid w:val="0097555B"/>
    <w:rsid w:val="00976E6E"/>
    <w:rsid w:val="00993988"/>
    <w:rsid w:val="00994106"/>
    <w:rsid w:val="00994D85"/>
    <w:rsid w:val="009963D7"/>
    <w:rsid w:val="009A2B7B"/>
    <w:rsid w:val="009A31F2"/>
    <w:rsid w:val="009A3EB7"/>
    <w:rsid w:val="009A6160"/>
    <w:rsid w:val="009B054B"/>
    <w:rsid w:val="009B0F11"/>
    <w:rsid w:val="009B3E5C"/>
    <w:rsid w:val="009B681C"/>
    <w:rsid w:val="009C0DDE"/>
    <w:rsid w:val="009C2B78"/>
    <w:rsid w:val="009C2C75"/>
    <w:rsid w:val="009C3355"/>
    <w:rsid w:val="009C3ED4"/>
    <w:rsid w:val="009C5526"/>
    <w:rsid w:val="009D28E4"/>
    <w:rsid w:val="009D6A93"/>
    <w:rsid w:val="009E1C11"/>
    <w:rsid w:val="009E3CAF"/>
    <w:rsid w:val="009F47C1"/>
    <w:rsid w:val="009F5E11"/>
    <w:rsid w:val="00A00865"/>
    <w:rsid w:val="00A01B16"/>
    <w:rsid w:val="00A12C66"/>
    <w:rsid w:val="00A12E60"/>
    <w:rsid w:val="00A15008"/>
    <w:rsid w:val="00A22B65"/>
    <w:rsid w:val="00A22BBA"/>
    <w:rsid w:val="00A252AD"/>
    <w:rsid w:val="00A254C9"/>
    <w:rsid w:val="00A325EB"/>
    <w:rsid w:val="00A32F1D"/>
    <w:rsid w:val="00A33495"/>
    <w:rsid w:val="00A352B6"/>
    <w:rsid w:val="00A3607A"/>
    <w:rsid w:val="00A400ED"/>
    <w:rsid w:val="00A44078"/>
    <w:rsid w:val="00A453B3"/>
    <w:rsid w:val="00A468BC"/>
    <w:rsid w:val="00A51AD2"/>
    <w:rsid w:val="00A53352"/>
    <w:rsid w:val="00A539C7"/>
    <w:rsid w:val="00A539DA"/>
    <w:rsid w:val="00A5599D"/>
    <w:rsid w:val="00A57242"/>
    <w:rsid w:val="00A619AC"/>
    <w:rsid w:val="00A62CAC"/>
    <w:rsid w:val="00A6450C"/>
    <w:rsid w:val="00A66528"/>
    <w:rsid w:val="00A67444"/>
    <w:rsid w:val="00A67570"/>
    <w:rsid w:val="00A71A76"/>
    <w:rsid w:val="00A71F55"/>
    <w:rsid w:val="00A75C39"/>
    <w:rsid w:val="00A77269"/>
    <w:rsid w:val="00A77D13"/>
    <w:rsid w:val="00A809BA"/>
    <w:rsid w:val="00A84A0F"/>
    <w:rsid w:val="00A9588B"/>
    <w:rsid w:val="00AA0ECC"/>
    <w:rsid w:val="00AA2BA5"/>
    <w:rsid w:val="00AA7ACF"/>
    <w:rsid w:val="00AB6911"/>
    <w:rsid w:val="00AC3797"/>
    <w:rsid w:val="00AC42EE"/>
    <w:rsid w:val="00AC50F4"/>
    <w:rsid w:val="00AC6EEB"/>
    <w:rsid w:val="00AD05FC"/>
    <w:rsid w:val="00AD4EF1"/>
    <w:rsid w:val="00AE3DDE"/>
    <w:rsid w:val="00AE6884"/>
    <w:rsid w:val="00AF037A"/>
    <w:rsid w:val="00AF221A"/>
    <w:rsid w:val="00AF2B79"/>
    <w:rsid w:val="00AF5449"/>
    <w:rsid w:val="00AF54B8"/>
    <w:rsid w:val="00AF5CCB"/>
    <w:rsid w:val="00AF7784"/>
    <w:rsid w:val="00AF7EB7"/>
    <w:rsid w:val="00B061E7"/>
    <w:rsid w:val="00B13A79"/>
    <w:rsid w:val="00B1668B"/>
    <w:rsid w:val="00B16F7A"/>
    <w:rsid w:val="00B21AF5"/>
    <w:rsid w:val="00B221EA"/>
    <w:rsid w:val="00B2488B"/>
    <w:rsid w:val="00B32503"/>
    <w:rsid w:val="00B32751"/>
    <w:rsid w:val="00B46B17"/>
    <w:rsid w:val="00B506A7"/>
    <w:rsid w:val="00B522F9"/>
    <w:rsid w:val="00B52621"/>
    <w:rsid w:val="00B544ED"/>
    <w:rsid w:val="00B5580A"/>
    <w:rsid w:val="00B558D6"/>
    <w:rsid w:val="00B57826"/>
    <w:rsid w:val="00B62FEF"/>
    <w:rsid w:val="00B634CF"/>
    <w:rsid w:val="00B709A6"/>
    <w:rsid w:val="00B70F40"/>
    <w:rsid w:val="00B7335D"/>
    <w:rsid w:val="00B821AC"/>
    <w:rsid w:val="00B921DB"/>
    <w:rsid w:val="00B9285F"/>
    <w:rsid w:val="00B92CCE"/>
    <w:rsid w:val="00BA04CE"/>
    <w:rsid w:val="00BA0B83"/>
    <w:rsid w:val="00BA17C1"/>
    <w:rsid w:val="00BA62C9"/>
    <w:rsid w:val="00BA6B6E"/>
    <w:rsid w:val="00BA702A"/>
    <w:rsid w:val="00BA7847"/>
    <w:rsid w:val="00BB11A5"/>
    <w:rsid w:val="00BC05F7"/>
    <w:rsid w:val="00BC1161"/>
    <w:rsid w:val="00BC6017"/>
    <w:rsid w:val="00BC63AA"/>
    <w:rsid w:val="00BC6AF9"/>
    <w:rsid w:val="00BD0496"/>
    <w:rsid w:val="00BD0DDC"/>
    <w:rsid w:val="00BD739F"/>
    <w:rsid w:val="00BE1063"/>
    <w:rsid w:val="00BE3A2C"/>
    <w:rsid w:val="00BE4741"/>
    <w:rsid w:val="00BE6B30"/>
    <w:rsid w:val="00BE7C22"/>
    <w:rsid w:val="00BF595F"/>
    <w:rsid w:val="00C04C5B"/>
    <w:rsid w:val="00C05D31"/>
    <w:rsid w:val="00C07BDE"/>
    <w:rsid w:val="00C157EB"/>
    <w:rsid w:val="00C16ABB"/>
    <w:rsid w:val="00C23FEE"/>
    <w:rsid w:val="00C2441C"/>
    <w:rsid w:val="00C34D56"/>
    <w:rsid w:val="00C409F7"/>
    <w:rsid w:val="00C450EC"/>
    <w:rsid w:val="00C53E40"/>
    <w:rsid w:val="00C54847"/>
    <w:rsid w:val="00C56192"/>
    <w:rsid w:val="00C62673"/>
    <w:rsid w:val="00C63134"/>
    <w:rsid w:val="00C703C3"/>
    <w:rsid w:val="00C7133F"/>
    <w:rsid w:val="00C71F4C"/>
    <w:rsid w:val="00C73227"/>
    <w:rsid w:val="00C73D82"/>
    <w:rsid w:val="00C75D71"/>
    <w:rsid w:val="00C844BE"/>
    <w:rsid w:val="00C878C6"/>
    <w:rsid w:val="00C916CE"/>
    <w:rsid w:val="00C91B6A"/>
    <w:rsid w:val="00C91C20"/>
    <w:rsid w:val="00C93A24"/>
    <w:rsid w:val="00C9583D"/>
    <w:rsid w:val="00C958B6"/>
    <w:rsid w:val="00C96C5F"/>
    <w:rsid w:val="00CA15A1"/>
    <w:rsid w:val="00CA396F"/>
    <w:rsid w:val="00CA39C6"/>
    <w:rsid w:val="00CA4F99"/>
    <w:rsid w:val="00CB0C6F"/>
    <w:rsid w:val="00CB4635"/>
    <w:rsid w:val="00CB59C5"/>
    <w:rsid w:val="00CB5F67"/>
    <w:rsid w:val="00CC1AF9"/>
    <w:rsid w:val="00CC7EC5"/>
    <w:rsid w:val="00CD1352"/>
    <w:rsid w:val="00CD25B4"/>
    <w:rsid w:val="00CE0D68"/>
    <w:rsid w:val="00CE2A1D"/>
    <w:rsid w:val="00CE4331"/>
    <w:rsid w:val="00CF10E6"/>
    <w:rsid w:val="00CF1799"/>
    <w:rsid w:val="00CF54EF"/>
    <w:rsid w:val="00CF7F8B"/>
    <w:rsid w:val="00D0304F"/>
    <w:rsid w:val="00D0377A"/>
    <w:rsid w:val="00D03F39"/>
    <w:rsid w:val="00D0544B"/>
    <w:rsid w:val="00D05769"/>
    <w:rsid w:val="00D075ED"/>
    <w:rsid w:val="00D129C8"/>
    <w:rsid w:val="00D16F65"/>
    <w:rsid w:val="00D17195"/>
    <w:rsid w:val="00D17BD3"/>
    <w:rsid w:val="00D201F8"/>
    <w:rsid w:val="00D20834"/>
    <w:rsid w:val="00D211E1"/>
    <w:rsid w:val="00D21223"/>
    <w:rsid w:val="00D21E84"/>
    <w:rsid w:val="00D23BC8"/>
    <w:rsid w:val="00D253E8"/>
    <w:rsid w:val="00D2649B"/>
    <w:rsid w:val="00D26BC5"/>
    <w:rsid w:val="00D27FF9"/>
    <w:rsid w:val="00D32321"/>
    <w:rsid w:val="00D34CE0"/>
    <w:rsid w:val="00D42F92"/>
    <w:rsid w:val="00D476CC"/>
    <w:rsid w:val="00D47D18"/>
    <w:rsid w:val="00D50376"/>
    <w:rsid w:val="00D507C7"/>
    <w:rsid w:val="00D52D3A"/>
    <w:rsid w:val="00D5407D"/>
    <w:rsid w:val="00D559DB"/>
    <w:rsid w:val="00D60547"/>
    <w:rsid w:val="00D6280D"/>
    <w:rsid w:val="00D650C0"/>
    <w:rsid w:val="00D755FE"/>
    <w:rsid w:val="00D76414"/>
    <w:rsid w:val="00D849F5"/>
    <w:rsid w:val="00D86477"/>
    <w:rsid w:val="00D87934"/>
    <w:rsid w:val="00D87A38"/>
    <w:rsid w:val="00D90140"/>
    <w:rsid w:val="00D967EC"/>
    <w:rsid w:val="00D97400"/>
    <w:rsid w:val="00DA11FD"/>
    <w:rsid w:val="00DA4DCB"/>
    <w:rsid w:val="00DA65C1"/>
    <w:rsid w:val="00DB10E9"/>
    <w:rsid w:val="00DB181D"/>
    <w:rsid w:val="00DB4F14"/>
    <w:rsid w:val="00DB70C2"/>
    <w:rsid w:val="00DB71EE"/>
    <w:rsid w:val="00DC28F6"/>
    <w:rsid w:val="00DD0955"/>
    <w:rsid w:val="00DE7109"/>
    <w:rsid w:val="00DF769C"/>
    <w:rsid w:val="00DF7B13"/>
    <w:rsid w:val="00DF7C8D"/>
    <w:rsid w:val="00E010DE"/>
    <w:rsid w:val="00E0223A"/>
    <w:rsid w:val="00E0689B"/>
    <w:rsid w:val="00E07234"/>
    <w:rsid w:val="00E07B89"/>
    <w:rsid w:val="00E102AA"/>
    <w:rsid w:val="00E10704"/>
    <w:rsid w:val="00E1598B"/>
    <w:rsid w:val="00E16CD2"/>
    <w:rsid w:val="00E222B4"/>
    <w:rsid w:val="00E244DB"/>
    <w:rsid w:val="00E30ABB"/>
    <w:rsid w:val="00E318EA"/>
    <w:rsid w:val="00E3527C"/>
    <w:rsid w:val="00E3572B"/>
    <w:rsid w:val="00E361B1"/>
    <w:rsid w:val="00E36B6D"/>
    <w:rsid w:val="00E36DA2"/>
    <w:rsid w:val="00E37016"/>
    <w:rsid w:val="00E37E4C"/>
    <w:rsid w:val="00E40440"/>
    <w:rsid w:val="00E4091B"/>
    <w:rsid w:val="00E40B82"/>
    <w:rsid w:val="00E41EA5"/>
    <w:rsid w:val="00E42CFE"/>
    <w:rsid w:val="00E42F19"/>
    <w:rsid w:val="00E43A01"/>
    <w:rsid w:val="00E44DE2"/>
    <w:rsid w:val="00E4544F"/>
    <w:rsid w:val="00E45595"/>
    <w:rsid w:val="00E472DC"/>
    <w:rsid w:val="00E51940"/>
    <w:rsid w:val="00E55C0B"/>
    <w:rsid w:val="00E619A3"/>
    <w:rsid w:val="00E65CAE"/>
    <w:rsid w:val="00E76483"/>
    <w:rsid w:val="00E77C8D"/>
    <w:rsid w:val="00E80901"/>
    <w:rsid w:val="00E91719"/>
    <w:rsid w:val="00E91D55"/>
    <w:rsid w:val="00E92335"/>
    <w:rsid w:val="00E94262"/>
    <w:rsid w:val="00E95997"/>
    <w:rsid w:val="00E97F47"/>
    <w:rsid w:val="00EA178D"/>
    <w:rsid w:val="00EA44BD"/>
    <w:rsid w:val="00EB0BB7"/>
    <w:rsid w:val="00EB5DA8"/>
    <w:rsid w:val="00EC0BD2"/>
    <w:rsid w:val="00EC3F61"/>
    <w:rsid w:val="00EC4286"/>
    <w:rsid w:val="00ED1C8E"/>
    <w:rsid w:val="00ED61E6"/>
    <w:rsid w:val="00EE2058"/>
    <w:rsid w:val="00EE206F"/>
    <w:rsid w:val="00EE2F09"/>
    <w:rsid w:val="00EE4168"/>
    <w:rsid w:val="00EE4F3D"/>
    <w:rsid w:val="00EE75F4"/>
    <w:rsid w:val="00EF1224"/>
    <w:rsid w:val="00EF2994"/>
    <w:rsid w:val="00EF5D48"/>
    <w:rsid w:val="00EF67BF"/>
    <w:rsid w:val="00F002D1"/>
    <w:rsid w:val="00F04000"/>
    <w:rsid w:val="00F04197"/>
    <w:rsid w:val="00F05C0C"/>
    <w:rsid w:val="00F13C77"/>
    <w:rsid w:val="00F242B7"/>
    <w:rsid w:val="00F26083"/>
    <w:rsid w:val="00F27BDC"/>
    <w:rsid w:val="00F364F9"/>
    <w:rsid w:val="00F3798D"/>
    <w:rsid w:val="00F4031A"/>
    <w:rsid w:val="00F447E7"/>
    <w:rsid w:val="00F45227"/>
    <w:rsid w:val="00F514E7"/>
    <w:rsid w:val="00F536A2"/>
    <w:rsid w:val="00F54BD8"/>
    <w:rsid w:val="00F5525E"/>
    <w:rsid w:val="00F6018B"/>
    <w:rsid w:val="00F64058"/>
    <w:rsid w:val="00F65124"/>
    <w:rsid w:val="00F72080"/>
    <w:rsid w:val="00F75B54"/>
    <w:rsid w:val="00F838BC"/>
    <w:rsid w:val="00F87E6B"/>
    <w:rsid w:val="00F90BA5"/>
    <w:rsid w:val="00F91044"/>
    <w:rsid w:val="00F94045"/>
    <w:rsid w:val="00F973C8"/>
    <w:rsid w:val="00FA0A02"/>
    <w:rsid w:val="00FA1179"/>
    <w:rsid w:val="00FA1D03"/>
    <w:rsid w:val="00FA49E7"/>
    <w:rsid w:val="00FA5F66"/>
    <w:rsid w:val="00FA63A4"/>
    <w:rsid w:val="00FA67EC"/>
    <w:rsid w:val="00FB0644"/>
    <w:rsid w:val="00FB16F9"/>
    <w:rsid w:val="00FB1734"/>
    <w:rsid w:val="00FB1F16"/>
    <w:rsid w:val="00FB515E"/>
    <w:rsid w:val="00FB5EC0"/>
    <w:rsid w:val="00FB6AE7"/>
    <w:rsid w:val="00FC0A54"/>
    <w:rsid w:val="00FC0CB7"/>
    <w:rsid w:val="00FC1261"/>
    <w:rsid w:val="00FC3B40"/>
    <w:rsid w:val="00FD734F"/>
    <w:rsid w:val="00FD7E04"/>
    <w:rsid w:val="00FE0650"/>
    <w:rsid w:val="00FE4881"/>
    <w:rsid w:val="00FF201B"/>
    <w:rsid w:val="00FF4822"/>
    <w:rsid w:val="00FF5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EC1"/>
    <w:pPr>
      <w:tabs>
        <w:tab w:val="center" w:pos="4320"/>
        <w:tab w:val="right" w:pos="8640"/>
      </w:tabs>
    </w:pPr>
  </w:style>
  <w:style w:type="character" w:customStyle="1" w:styleId="HeaderChar">
    <w:name w:val="Header Char"/>
    <w:basedOn w:val="DefaultParagraphFont"/>
    <w:link w:val="Header"/>
    <w:uiPriority w:val="99"/>
    <w:rsid w:val="00052EC1"/>
  </w:style>
  <w:style w:type="paragraph" w:styleId="Footer">
    <w:name w:val="footer"/>
    <w:basedOn w:val="Normal"/>
    <w:link w:val="FooterChar"/>
    <w:uiPriority w:val="99"/>
    <w:unhideWhenUsed/>
    <w:rsid w:val="00052EC1"/>
    <w:pPr>
      <w:tabs>
        <w:tab w:val="center" w:pos="4320"/>
        <w:tab w:val="right" w:pos="8640"/>
      </w:tabs>
    </w:pPr>
  </w:style>
  <w:style w:type="character" w:customStyle="1" w:styleId="FooterChar">
    <w:name w:val="Footer Char"/>
    <w:basedOn w:val="DefaultParagraphFont"/>
    <w:link w:val="Footer"/>
    <w:uiPriority w:val="99"/>
    <w:rsid w:val="00052EC1"/>
  </w:style>
  <w:style w:type="table" w:styleId="TableGrid">
    <w:name w:val="Table Grid"/>
    <w:basedOn w:val="TableNormal"/>
    <w:uiPriority w:val="59"/>
    <w:rsid w:val="00C96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1365"/>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365"/>
    <w:rPr>
      <w:rFonts w:ascii="Lucida Grande" w:hAnsi="Lucida Grande"/>
      <w:sz w:val="18"/>
      <w:szCs w:val="18"/>
    </w:rPr>
  </w:style>
  <w:style w:type="paragraph" w:styleId="ListParagraph">
    <w:name w:val="List Paragraph"/>
    <w:basedOn w:val="Normal"/>
    <w:uiPriority w:val="34"/>
    <w:qFormat/>
    <w:rsid w:val="00DA4DCB"/>
    <w:pPr>
      <w:ind w:left="720"/>
      <w:contextualSpacing/>
    </w:pPr>
  </w:style>
  <w:style w:type="paragraph" w:styleId="Caption">
    <w:name w:val="caption"/>
    <w:basedOn w:val="Normal"/>
    <w:next w:val="Normal"/>
    <w:uiPriority w:val="35"/>
    <w:unhideWhenUsed/>
    <w:qFormat/>
    <w:rsid w:val="008621A7"/>
    <w:pPr>
      <w:spacing w:after="200"/>
    </w:pPr>
    <w:rPr>
      <w:b/>
      <w:bCs/>
      <w:color w:val="4F81BD" w:themeColor="accent1"/>
      <w:sz w:val="18"/>
      <w:szCs w:val="18"/>
    </w:rPr>
  </w:style>
  <w:style w:type="paragraph" w:styleId="NormalWeb">
    <w:name w:val="Normal (Web)"/>
    <w:basedOn w:val="Normal"/>
    <w:uiPriority w:val="99"/>
    <w:unhideWhenUsed/>
    <w:rsid w:val="005416FC"/>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3F60CB"/>
    <w:rPr>
      <w:i/>
      <w:iCs/>
    </w:rPr>
  </w:style>
  <w:style w:type="character" w:styleId="Strong">
    <w:name w:val="Strong"/>
    <w:basedOn w:val="DefaultParagraphFont"/>
    <w:uiPriority w:val="22"/>
    <w:qFormat/>
    <w:rsid w:val="00657805"/>
    <w:rPr>
      <w:b/>
      <w:bCs/>
    </w:rPr>
  </w:style>
  <w:style w:type="character" w:styleId="CommentReference">
    <w:name w:val="annotation reference"/>
    <w:basedOn w:val="DefaultParagraphFont"/>
    <w:uiPriority w:val="99"/>
    <w:semiHidden/>
    <w:unhideWhenUsed/>
    <w:rsid w:val="008E74E3"/>
    <w:rPr>
      <w:sz w:val="18"/>
      <w:szCs w:val="18"/>
    </w:rPr>
  </w:style>
  <w:style w:type="paragraph" w:styleId="CommentText">
    <w:name w:val="annotation text"/>
    <w:basedOn w:val="Normal"/>
    <w:link w:val="CommentTextChar"/>
    <w:uiPriority w:val="99"/>
    <w:semiHidden/>
    <w:unhideWhenUsed/>
    <w:rsid w:val="008E74E3"/>
  </w:style>
  <w:style w:type="character" w:customStyle="1" w:styleId="CommentTextChar">
    <w:name w:val="Comment Text Char"/>
    <w:basedOn w:val="DefaultParagraphFont"/>
    <w:link w:val="CommentText"/>
    <w:uiPriority w:val="99"/>
    <w:semiHidden/>
    <w:rsid w:val="008E74E3"/>
  </w:style>
  <w:style w:type="paragraph" w:styleId="CommentSubject">
    <w:name w:val="annotation subject"/>
    <w:basedOn w:val="CommentText"/>
    <w:next w:val="CommentText"/>
    <w:link w:val="CommentSubjectChar"/>
    <w:uiPriority w:val="99"/>
    <w:semiHidden/>
    <w:unhideWhenUsed/>
    <w:rsid w:val="008E74E3"/>
    <w:rPr>
      <w:b/>
      <w:bCs/>
      <w:sz w:val="20"/>
      <w:szCs w:val="20"/>
    </w:rPr>
  </w:style>
  <w:style w:type="character" w:customStyle="1" w:styleId="CommentSubjectChar">
    <w:name w:val="Comment Subject Char"/>
    <w:basedOn w:val="CommentTextChar"/>
    <w:link w:val="CommentSubject"/>
    <w:uiPriority w:val="99"/>
    <w:semiHidden/>
    <w:rsid w:val="008E74E3"/>
    <w:rPr>
      <w:b/>
      <w:bCs/>
      <w:sz w:val="20"/>
      <w:szCs w:val="20"/>
    </w:rPr>
  </w:style>
</w:styles>
</file>

<file path=word/webSettings.xml><?xml version="1.0" encoding="utf-8"?>
<w:webSettings xmlns:r="http://schemas.openxmlformats.org/officeDocument/2006/relationships" xmlns:w="http://schemas.openxmlformats.org/wordprocessingml/2006/main">
  <w:divs>
    <w:div w:id="340276724">
      <w:bodyDiv w:val="1"/>
      <w:marLeft w:val="0"/>
      <w:marRight w:val="0"/>
      <w:marTop w:val="0"/>
      <w:marBottom w:val="0"/>
      <w:divBdr>
        <w:top w:val="none" w:sz="0" w:space="0" w:color="auto"/>
        <w:left w:val="none" w:sz="0" w:space="0" w:color="auto"/>
        <w:bottom w:val="none" w:sz="0" w:space="0" w:color="auto"/>
        <w:right w:val="none" w:sz="0" w:space="0" w:color="auto"/>
      </w:divBdr>
      <w:divsChild>
        <w:div w:id="941765940">
          <w:marLeft w:val="0"/>
          <w:marRight w:val="0"/>
          <w:marTop w:val="0"/>
          <w:marBottom w:val="0"/>
          <w:divBdr>
            <w:top w:val="none" w:sz="0" w:space="0" w:color="auto"/>
            <w:left w:val="none" w:sz="0" w:space="0" w:color="auto"/>
            <w:bottom w:val="none" w:sz="0" w:space="0" w:color="auto"/>
            <w:right w:val="none" w:sz="0" w:space="0" w:color="auto"/>
          </w:divBdr>
          <w:divsChild>
            <w:div w:id="402800988">
              <w:marLeft w:val="0"/>
              <w:marRight w:val="0"/>
              <w:marTop w:val="0"/>
              <w:marBottom w:val="0"/>
              <w:divBdr>
                <w:top w:val="none" w:sz="0" w:space="0" w:color="auto"/>
                <w:left w:val="none" w:sz="0" w:space="0" w:color="auto"/>
                <w:bottom w:val="none" w:sz="0" w:space="0" w:color="auto"/>
                <w:right w:val="none" w:sz="0" w:space="0" w:color="auto"/>
              </w:divBdr>
              <w:divsChild>
                <w:div w:id="1178618069">
                  <w:marLeft w:val="0"/>
                  <w:marRight w:val="0"/>
                  <w:marTop w:val="0"/>
                  <w:marBottom w:val="0"/>
                  <w:divBdr>
                    <w:top w:val="none" w:sz="0" w:space="0" w:color="auto"/>
                    <w:left w:val="none" w:sz="0" w:space="0" w:color="auto"/>
                    <w:bottom w:val="none" w:sz="0" w:space="0" w:color="auto"/>
                    <w:right w:val="none" w:sz="0" w:space="0" w:color="auto"/>
                  </w:divBdr>
                  <w:divsChild>
                    <w:div w:id="6561279">
                      <w:marLeft w:val="0"/>
                      <w:marRight w:val="0"/>
                      <w:marTop w:val="0"/>
                      <w:marBottom w:val="0"/>
                      <w:divBdr>
                        <w:top w:val="none" w:sz="0" w:space="0" w:color="auto"/>
                        <w:left w:val="none" w:sz="0" w:space="0" w:color="auto"/>
                        <w:bottom w:val="none" w:sz="0" w:space="0" w:color="auto"/>
                        <w:right w:val="none" w:sz="0" w:space="0" w:color="auto"/>
                      </w:divBdr>
                      <w:divsChild>
                        <w:div w:id="621810210">
                          <w:marLeft w:val="0"/>
                          <w:marRight w:val="0"/>
                          <w:marTop w:val="0"/>
                          <w:marBottom w:val="0"/>
                          <w:divBdr>
                            <w:top w:val="none" w:sz="0" w:space="0" w:color="auto"/>
                            <w:left w:val="none" w:sz="0" w:space="0" w:color="auto"/>
                            <w:bottom w:val="none" w:sz="0" w:space="0" w:color="auto"/>
                            <w:right w:val="none" w:sz="0" w:space="0" w:color="auto"/>
                          </w:divBdr>
                          <w:divsChild>
                            <w:div w:id="1665281666">
                              <w:marLeft w:val="0"/>
                              <w:marRight w:val="0"/>
                              <w:marTop w:val="0"/>
                              <w:marBottom w:val="0"/>
                              <w:divBdr>
                                <w:top w:val="none" w:sz="0" w:space="0" w:color="auto"/>
                                <w:left w:val="none" w:sz="0" w:space="0" w:color="auto"/>
                                <w:bottom w:val="none" w:sz="0" w:space="0" w:color="auto"/>
                                <w:right w:val="none" w:sz="0" w:space="0" w:color="auto"/>
                              </w:divBdr>
                              <w:divsChild>
                                <w:div w:id="1186483594">
                                  <w:marLeft w:val="0"/>
                                  <w:marRight w:val="0"/>
                                  <w:marTop w:val="0"/>
                                  <w:marBottom w:val="0"/>
                                  <w:divBdr>
                                    <w:top w:val="none" w:sz="0" w:space="0" w:color="auto"/>
                                    <w:left w:val="none" w:sz="0" w:space="0" w:color="auto"/>
                                    <w:bottom w:val="none" w:sz="0" w:space="0" w:color="auto"/>
                                    <w:right w:val="none" w:sz="0" w:space="0" w:color="auto"/>
                                  </w:divBdr>
                                  <w:divsChild>
                                    <w:div w:id="2143300714">
                                      <w:marLeft w:val="0"/>
                                      <w:marRight w:val="0"/>
                                      <w:marTop w:val="0"/>
                                      <w:marBottom w:val="0"/>
                                      <w:divBdr>
                                        <w:top w:val="none" w:sz="0" w:space="0" w:color="auto"/>
                                        <w:left w:val="none" w:sz="0" w:space="0" w:color="auto"/>
                                        <w:bottom w:val="none" w:sz="0" w:space="0" w:color="auto"/>
                                        <w:right w:val="none" w:sz="0" w:space="0" w:color="auto"/>
                                      </w:divBdr>
                                      <w:divsChild>
                                        <w:div w:id="1272738016">
                                          <w:marLeft w:val="0"/>
                                          <w:marRight w:val="0"/>
                                          <w:marTop w:val="0"/>
                                          <w:marBottom w:val="0"/>
                                          <w:divBdr>
                                            <w:top w:val="none" w:sz="0" w:space="0" w:color="auto"/>
                                            <w:left w:val="none" w:sz="0" w:space="0" w:color="auto"/>
                                            <w:bottom w:val="none" w:sz="0" w:space="0" w:color="auto"/>
                                            <w:right w:val="none" w:sz="0" w:space="0" w:color="auto"/>
                                          </w:divBdr>
                                          <w:divsChild>
                                            <w:div w:id="1160344304">
                                              <w:marLeft w:val="0"/>
                                              <w:marRight w:val="0"/>
                                              <w:marTop w:val="0"/>
                                              <w:marBottom w:val="0"/>
                                              <w:divBdr>
                                                <w:top w:val="none" w:sz="0" w:space="0" w:color="auto"/>
                                                <w:left w:val="none" w:sz="0" w:space="0" w:color="auto"/>
                                                <w:bottom w:val="none" w:sz="0" w:space="0" w:color="auto"/>
                                                <w:right w:val="none" w:sz="0" w:space="0" w:color="auto"/>
                                              </w:divBdr>
                                              <w:divsChild>
                                                <w:div w:id="1834753813">
                                                  <w:marLeft w:val="0"/>
                                                  <w:marRight w:val="0"/>
                                                  <w:marTop w:val="0"/>
                                                  <w:marBottom w:val="0"/>
                                                  <w:divBdr>
                                                    <w:top w:val="none" w:sz="0" w:space="0" w:color="auto"/>
                                                    <w:left w:val="none" w:sz="0" w:space="0" w:color="auto"/>
                                                    <w:bottom w:val="none" w:sz="0" w:space="0" w:color="auto"/>
                                                    <w:right w:val="none" w:sz="0" w:space="0" w:color="auto"/>
                                                  </w:divBdr>
                                                  <w:divsChild>
                                                    <w:div w:id="704410733">
                                                      <w:marLeft w:val="0"/>
                                                      <w:marRight w:val="0"/>
                                                      <w:marTop w:val="0"/>
                                                      <w:marBottom w:val="0"/>
                                                      <w:divBdr>
                                                        <w:top w:val="none" w:sz="0" w:space="0" w:color="auto"/>
                                                        <w:left w:val="none" w:sz="0" w:space="0" w:color="auto"/>
                                                        <w:bottom w:val="none" w:sz="0" w:space="0" w:color="auto"/>
                                                        <w:right w:val="none" w:sz="0" w:space="0" w:color="auto"/>
                                                      </w:divBdr>
                                                      <w:divsChild>
                                                        <w:div w:id="1075511885">
                                                          <w:marLeft w:val="0"/>
                                                          <w:marRight w:val="0"/>
                                                          <w:marTop w:val="0"/>
                                                          <w:marBottom w:val="0"/>
                                                          <w:divBdr>
                                                            <w:top w:val="none" w:sz="0" w:space="0" w:color="auto"/>
                                                            <w:left w:val="none" w:sz="0" w:space="0" w:color="auto"/>
                                                            <w:bottom w:val="none" w:sz="0" w:space="0" w:color="auto"/>
                                                            <w:right w:val="none" w:sz="0" w:space="0" w:color="auto"/>
                                                          </w:divBdr>
                                                          <w:divsChild>
                                                            <w:div w:id="999501937">
                                                              <w:marLeft w:val="0"/>
                                                              <w:marRight w:val="0"/>
                                                              <w:marTop w:val="0"/>
                                                              <w:marBottom w:val="0"/>
                                                              <w:divBdr>
                                                                <w:top w:val="none" w:sz="0" w:space="0" w:color="auto"/>
                                                                <w:left w:val="none" w:sz="0" w:space="0" w:color="auto"/>
                                                                <w:bottom w:val="none" w:sz="0" w:space="0" w:color="auto"/>
                                                                <w:right w:val="none" w:sz="0" w:space="0" w:color="auto"/>
                                                              </w:divBdr>
                                                              <w:divsChild>
                                                                <w:div w:id="2039963123">
                                                                  <w:marLeft w:val="0"/>
                                                                  <w:marRight w:val="0"/>
                                                                  <w:marTop w:val="0"/>
                                                                  <w:marBottom w:val="0"/>
                                                                  <w:divBdr>
                                                                    <w:top w:val="none" w:sz="0" w:space="0" w:color="auto"/>
                                                                    <w:left w:val="none" w:sz="0" w:space="0" w:color="auto"/>
                                                                    <w:bottom w:val="none" w:sz="0" w:space="0" w:color="auto"/>
                                                                    <w:right w:val="none" w:sz="0" w:space="0" w:color="auto"/>
                                                                  </w:divBdr>
                                                                  <w:divsChild>
                                                                    <w:div w:id="1009332271">
                                                                      <w:marLeft w:val="0"/>
                                                                      <w:marRight w:val="0"/>
                                                                      <w:marTop w:val="0"/>
                                                                      <w:marBottom w:val="0"/>
                                                                      <w:divBdr>
                                                                        <w:top w:val="none" w:sz="0" w:space="0" w:color="auto"/>
                                                                        <w:left w:val="none" w:sz="0" w:space="0" w:color="auto"/>
                                                                        <w:bottom w:val="none" w:sz="0" w:space="0" w:color="auto"/>
                                                                        <w:right w:val="none" w:sz="0" w:space="0" w:color="auto"/>
                                                                      </w:divBdr>
                                                                      <w:divsChild>
                                                                        <w:div w:id="227113758">
                                                                          <w:marLeft w:val="0"/>
                                                                          <w:marRight w:val="0"/>
                                                                          <w:marTop w:val="0"/>
                                                                          <w:marBottom w:val="0"/>
                                                                          <w:divBdr>
                                                                            <w:top w:val="none" w:sz="0" w:space="0" w:color="auto"/>
                                                                            <w:left w:val="none" w:sz="0" w:space="0" w:color="auto"/>
                                                                            <w:bottom w:val="none" w:sz="0" w:space="0" w:color="auto"/>
                                                                            <w:right w:val="none" w:sz="0" w:space="0" w:color="auto"/>
                                                                          </w:divBdr>
                                                                          <w:divsChild>
                                                                            <w:div w:id="465050763">
                                                                              <w:marLeft w:val="0"/>
                                                                              <w:marRight w:val="0"/>
                                                                              <w:marTop w:val="0"/>
                                                                              <w:marBottom w:val="0"/>
                                                                              <w:divBdr>
                                                                                <w:top w:val="none" w:sz="0" w:space="0" w:color="auto"/>
                                                                                <w:left w:val="none" w:sz="0" w:space="0" w:color="auto"/>
                                                                                <w:bottom w:val="none" w:sz="0" w:space="0" w:color="auto"/>
                                                                                <w:right w:val="none" w:sz="0" w:space="0" w:color="auto"/>
                                                                              </w:divBdr>
                                                                              <w:divsChild>
                                                                                <w:div w:id="2134712297">
                                                                                  <w:marLeft w:val="0"/>
                                                                                  <w:marRight w:val="0"/>
                                                                                  <w:marTop w:val="0"/>
                                                                                  <w:marBottom w:val="0"/>
                                                                                  <w:divBdr>
                                                                                    <w:top w:val="none" w:sz="0" w:space="0" w:color="auto"/>
                                                                                    <w:left w:val="none" w:sz="0" w:space="0" w:color="auto"/>
                                                                                    <w:bottom w:val="none" w:sz="0" w:space="0" w:color="auto"/>
                                                                                    <w:right w:val="none" w:sz="0" w:space="0" w:color="auto"/>
                                                                                  </w:divBdr>
                                                                                  <w:divsChild>
                                                                                    <w:div w:id="459420928">
                                                                                      <w:marLeft w:val="0"/>
                                                                                      <w:marRight w:val="0"/>
                                                                                      <w:marTop w:val="0"/>
                                                                                      <w:marBottom w:val="0"/>
                                                                                      <w:divBdr>
                                                                                        <w:top w:val="none" w:sz="0" w:space="0" w:color="auto"/>
                                                                                        <w:left w:val="none" w:sz="0" w:space="0" w:color="auto"/>
                                                                                        <w:bottom w:val="none" w:sz="0" w:space="0" w:color="auto"/>
                                                                                        <w:right w:val="none" w:sz="0" w:space="0" w:color="auto"/>
                                                                                      </w:divBdr>
                                                                                      <w:divsChild>
                                                                                        <w:div w:id="794718661">
                                                                                          <w:marLeft w:val="0"/>
                                                                                          <w:marRight w:val="0"/>
                                                                                          <w:marTop w:val="0"/>
                                                                                          <w:marBottom w:val="0"/>
                                                                                          <w:divBdr>
                                                                                            <w:top w:val="none" w:sz="0" w:space="0" w:color="auto"/>
                                                                                            <w:left w:val="none" w:sz="0" w:space="0" w:color="auto"/>
                                                                                            <w:bottom w:val="none" w:sz="0" w:space="0" w:color="auto"/>
                                                                                            <w:right w:val="none" w:sz="0" w:space="0" w:color="auto"/>
                                                                                          </w:divBdr>
                                                                                          <w:divsChild>
                                                                                            <w:div w:id="574436121">
                                                                                              <w:marLeft w:val="0"/>
                                                                                              <w:marRight w:val="0"/>
                                                                                              <w:marTop w:val="0"/>
                                                                                              <w:marBottom w:val="0"/>
                                                                                              <w:divBdr>
                                                                                                <w:top w:val="none" w:sz="0" w:space="0" w:color="auto"/>
                                                                                                <w:left w:val="none" w:sz="0" w:space="0" w:color="auto"/>
                                                                                                <w:bottom w:val="none" w:sz="0" w:space="0" w:color="auto"/>
                                                                                                <w:right w:val="none" w:sz="0" w:space="0" w:color="auto"/>
                                                                                              </w:divBdr>
                                                                                              <w:divsChild>
                                                                                                <w:div w:id="1637759234">
                                                                                                  <w:marLeft w:val="0"/>
                                                                                                  <w:marRight w:val="0"/>
                                                                                                  <w:marTop w:val="0"/>
                                                                                                  <w:marBottom w:val="0"/>
                                                                                                  <w:divBdr>
                                                                                                    <w:top w:val="none" w:sz="0" w:space="0" w:color="auto"/>
                                                                                                    <w:left w:val="none" w:sz="0" w:space="0" w:color="auto"/>
                                                                                                    <w:bottom w:val="none" w:sz="0" w:space="0" w:color="auto"/>
                                                                                                    <w:right w:val="none" w:sz="0" w:space="0" w:color="auto"/>
                                                                                                  </w:divBdr>
                                                                                                  <w:divsChild>
                                                                                                    <w:div w:id="2057703690">
                                                                                                      <w:marLeft w:val="0"/>
                                                                                                      <w:marRight w:val="0"/>
                                                                                                      <w:marTop w:val="0"/>
                                                                                                      <w:marBottom w:val="0"/>
                                                                                                      <w:divBdr>
                                                                                                        <w:top w:val="none" w:sz="0" w:space="0" w:color="auto"/>
                                                                                                        <w:left w:val="none" w:sz="0" w:space="0" w:color="auto"/>
                                                                                                        <w:bottom w:val="none" w:sz="0" w:space="0" w:color="auto"/>
                                                                                                        <w:right w:val="none" w:sz="0" w:space="0" w:color="auto"/>
                                                                                                      </w:divBdr>
                                                                                                      <w:divsChild>
                                                                                                        <w:div w:id="1529877458">
                                                                                                          <w:marLeft w:val="0"/>
                                                                                                          <w:marRight w:val="0"/>
                                                                                                          <w:marTop w:val="0"/>
                                                                                                          <w:marBottom w:val="0"/>
                                                                                                          <w:divBdr>
                                                                                                            <w:top w:val="none" w:sz="0" w:space="0" w:color="auto"/>
                                                                                                            <w:left w:val="none" w:sz="0" w:space="0" w:color="auto"/>
                                                                                                            <w:bottom w:val="none" w:sz="0" w:space="0" w:color="auto"/>
                                                                                                            <w:right w:val="none" w:sz="0" w:space="0" w:color="auto"/>
                                                                                                          </w:divBdr>
                                                                                                          <w:divsChild>
                                                                                                            <w:div w:id="1419474492">
                                                                                                              <w:marLeft w:val="0"/>
                                                                                                              <w:marRight w:val="0"/>
                                                                                                              <w:marTop w:val="0"/>
                                                                                                              <w:marBottom w:val="0"/>
                                                                                                              <w:divBdr>
                                                                                                                <w:top w:val="none" w:sz="0" w:space="0" w:color="auto"/>
                                                                                                                <w:left w:val="none" w:sz="0" w:space="0" w:color="auto"/>
                                                                                                                <w:bottom w:val="none" w:sz="0" w:space="0" w:color="auto"/>
                                                                                                                <w:right w:val="none" w:sz="0" w:space="0" w:color="auto"/>
                                                                                                              </w:divBdr>
                                                                                                              <w:divsChild>
                                                                                                                <w:div w:id="1358580599">
                                                                                                                  <w:marLeft w:val="0"/>
                                                                                                                  <w:marRight w:val="0"/>
                                                                                                                  <w:marTop w:val="0"/>
                                                                                                                  <w:marBottom w:val="0"/>
                                                                                                                  <w:divBdr>
                                                                                                                    <w:top w:val="none" w:sz="0" w:space="0" w:color="auto"/>
                                                                                                                    <w:left w:val="none" w:sz="0" w:space="0" w:color="auto"/>
                                                                                                                    <w:bottom w:val="none" w:sz="0" w:space="0" w:color="auto"/>
                                                                                                                    <w:right w:val="none" w:sz="0" w:space="0" w:color="auto"/>
                                                                                                                  </w:divBdr>
                                                                                                                  <w:divsChild>
                                                                                                                    <w:div w:id="462313730">
                                                                                                                      <w:marLeft w:val="0"/>
                                                                                                                      <w:marRight w:val="0"/>
                                                                                                                      <w:marTop w:val="0"/>
                                                                                                                      <w:marBottom w:val="0"/>
                                                                                                                      <w:divBdr>
                                                                                                                        <w:top w:val="none" w:sz="0" w:space="0" w:color="auto"/>
                                                                                                                        <w:left w:val="none" w:sz="0" w:space="0" w:color="auto"/>
                                                                                                                        <w:bottom w:val="none" w:sz="0" w:space="0" w:color="auto"/>
                                                                                                                        <w:right w:val="none" w:sz="0" w:space="0" w:color="auto"/>
                                                                                                                      </w:divBdr>
                                                                                                                      <w:divsChild>
                                                                                                                        <w:div w:id="2082170286">
                                                                                                                          <w:marLeft w:val="0"/>
                                                                                                                          <w:marRight w:val="0"/>
                                                                                                                          <w:marTop w:val="0"/>
                                                                                                                          <w:marBottom w:val="0"/>
                                                                                                                          <w:divBdr>
                                                                                                                            <w:top w:val="none" w:sz="0" w:space="0" w:color="auto"/>
                                                                                                                            <w:left w:val="none" w:sz="0" w:space="0" w:color="auto"/>
                                                                                                                            <w:bottom w:val="none" w:sz="0" w:space="0" w:color="auto"/>
                                                                                                                            <w:right w:val="none" w:sz="0" w:space="0" w:color="auto"/>
                                                                                                                          </w:divBdr>
                                                                                                                          <w:divsChild>
                                                                                                                            <w:div w:id="321934386">
                                                                                                                              <w:marLeft w:val="0"/>
                                                                                                                              <w:marRight w:val="0"/>
                                                                                                                              <w:marTop w:val="0"/>
                                                                                                                              <w:marBottom w:val="0"/>
                                                                                                                              <w:divBdr>
                                                                                                                                <w:top w:val="none" w:sz="0" w:space="0" w:color="auto"/>
                                                                                                                                <w:left w:val="none" w:sz="0" w:space="0" w:color="auto"/>
                                                                                                                                <w:bottom w:val="none" w:sz="0" w:space="0" w:color="auto"/>
                                                                                                                                <w:right w:val="none" w:sz="0" w:space="0" w:color="auto"/>
                                                                                                                              </w:divBdr>
                                                                                                                              <w:divsChild>
                                                                                                                                <w:div w:id="254552965">
                                                                                                                                  <w:marLeft w:val="0"/>
                                                                                                                                  <w:marRight w:val="0"/>
                                                                                                                                  <w:marTop w:val="0"/>
                                                                                                                                  <w:marBottom w:val="0"/>
                                                                                                                                  <w:divBdr>
                                                                                                                                    <w:top w:val="none" w:sz="0" w:space="0" w:color="auto"/>
                                                                                                                                    <w:left w:val="none" w:sz="0" w:space="0" w:color="auto"/>
                                                                                                                                    <w:bottom w:val="none" w:sz="0" w:space="0" w:color="auto"/>
                                                                                                                                    <w:right w:val="none" w:sz="0" w:space="0" w:color="auto"/>
                                                                                                                                  </w:divBdr>
                                                                                                                                  <w:divsChild>
                                                                                                                                    <w:div w:id="2066492159">
                                                                                                                                      <w:marLeft w:val="0"/>
                                                                                                                                      <w:marRight w:val="0"/>
                                                                                                                                      <w:marTop w:val="0"/>
                                                                                                                                      <w:marBottom w:val="0"/>
                                                                                                                                      <w:divBdr>
                                                                                                                                        <w:top w:val="none" w:sz="0" w:space="0" w:color="auto"/>
                                                                                                                                        <w:left w:val="none" w:sz="0" w:space="0" w:color="auto"/>
                                                                                                                                        <w:bottom w:val="none" w:sz="0" w:space="0" w:color="auto"/>
                                                                                                                                        <w:right w:val="none" w:sz="0" w:space="0" w:color="auto"/>
                                                                                                                                      </w:divBdr>
                                                                                                                                      <w:divsChild>
                                                                                                                                        <w:div w:id="1799956203">
                                                                                                                                          <w:marLeft w:val="0"/>
                                                                                                                                          <w:marRight w:val="0"/>
                                                                                                                                          <w:marTop w:val="0"/>
                                                                                                                                          <w:marBottom w:val="0"/>
                                                                                                                                          <w:divBdr>
                                                                                                                                            <w:top w:val="none" w:sz="0" w:space="0" w:color="auto"/>
                                                                                                                                            <w:left w:val="none" w:sz="0" w:space="0" w:color="auto"/>
                                                                                                                                            <w:bottom w:val="none" w:sz="0" w:space="0" w:color="auto"/>
                                                                                                                                            <w:right w:val="none" w:sz="0" w:space="0" w:color="auto"/>
                                                                                                                                          </w:divBdr>
                                                                                                                                          <w:divsChild>
                                                                                                                                            <w:div w:id="1668367090">
                                                                                                                                              <w:marLeft w:val="0"/>
                                                                                                                                              <w:marRight w:val="0"/>
                                                                                                                                              <w:marTop w:val="0"/>
                                                                                                                                              <w:marBottom w:val="0"/>
                                                                                                                                              <w:divBdr>
                                                                                                                                                <w:top w:val="none" w:sz="0" w:space="0" w:color="auto"/>
                                                                                                                                                <w:left w:val="none" w:sz="0" w:space="0" w:color="auto"/>
                                                                                                                                                <w:bottom w:val="none" w:sz="0" w:space="0" w:color="auto"/>
                                                                                                                                                <w:right w:val="none" w:sz="0" w:space="0" w:color="auto"/>
                                                                                                                                              </w:divBdr>
                                                                                                                                              <w:divsChild>
                                                                                                                                                <w:div w:id="190607146">
                                                                                                                                                  <w:marLeft w:val="0"/>
                                                                                                                                                  <w:marRight w:val="0"/>
                                                                                                                                                  <w:marTop w:val="0"/>
                                                                                                                                                  <w:marBottom w:val="0"/>
                                                                                                                                                  <w:divBdr>
                                                                                                                                                    <w:top w:val="none" w:sz="0" w:space="0" w:color="auto"/>
                                                                                                                                                    <w:left w:val="none" w:sz="0" w:space="0" w:color="auto"/>
                                                                                                                                                    <w:bottom w:val="none" w:sz="0" w:space="0" w:color="auto"/>
                                                                                                                                                    <w:right w:val="none" w:sz="0" w:space="0" w:color="auto"/>
                                                                                                                                                  </w:divBdr>
                                                                                                                                                  <w:divsChild>
                                                                                                                                                    <w:div w:id="167793743">
                                                                                                                                                      <w:marLeft w:val="0"/>
                                                                                                                                                      <w:marRight w:val="0"/>
                                                                                                                                                      <w:marTop w:val="0"/>
                                                                                                                                                      <w:marBottom w:val="0"/>
                                                                                                                                                      <w:divBdr>
                                                                                                                                                        <w:top w:val="none" w:sz="0" w:space="0" w:color="auto"/>
                                                                                                                                                        <w:left w:val="none" w:sz="0" w:space="0" w:color="auto"/>
                                                                                                                                                        <w:bottom w:val="none" w:sz="0" w:space="0" w:color="auto"/>
                                                                                                                                                        <w:right w:val="none" w:sz="0" w:space="0" w:color="auto"/>
                                                                                                                                                      </w:divBdr>
                                                                                                                                                      <w:divsChild>
                                                                                                                                                        <w:div w:id="369645539">
                                                                                                                                                          <w:marLeft w:val="0"/>
                                                                                                                                                          <w:marRight w:val="0"/>
                                                                                                                                                          <w:marTop w:val="0"/>
                                                                                                                                                          <w:marBottom w:val="0"/>
                                                                                                                                                          <w:divBdr>
                                                                                                                                                            <w:top w:val="none" w:sz="0" w:space="0" w:color="auto"/>
                                                                                                                                                            <w:left w:val="none" w:sz="0" w:space="0" w:color="auto"/>
                                                                                                                                                            <w:bottom w:val="none" w:sz="0" w:space="0" w:color="auto"/>
                                                                                                                                                            <w:right w:val="none" w:sz="0" w:space="0" w:color="auto"/>
                                                                                                                                                          </w:divBdr>
                                                                                                                                                          <w:divsChild>
                                                                                                                                                            <w:div w:id="380981596">
                                                                                                                                                              <w:marLeft w:val="0"/>
                                                                                                                                                              <w:marRight w:val="0"/>
                                                                                                                                                              <w:marTop w:val="0"/>
                                                                                                                                                              <w:marBottom w:val="0"/>
                                                                                                                                                              <w:divBdr>
                                                                                                                                                                <w:top w:val="none" w:sz="0" w:space="0" w:color="auto"/>
                                                                                                                                                                <w:left w:val="none" w:sz="0" w:space="0" w:color="auto"/>
                                                                                                                                                                <w:bottom w:val="none" w:sz="0" w:space="0" w:color="auto"/>
                                                                                                                                                                <w:right w:val="none" w:sz="0" w:space="0" w:color="auto"/>
                                                                                                                                                              </w:divBdr>
                                                                                                                                                              <w:divsChild>
                                                                                                                                                                <w:div w:id="293097263">
                                                                                                                                                                  <w:marLeft w:val="0"/>
                                                                                                                                                                  <w:marRight w:val="0"/>
                                                                                                                                                                  <w:marTop w:val="0"/>
                                                                                                                                                                  <w:marBottom w:val="0"/>
                                                                                                                                                                  <w:divBdr>
                                                                                                                                                                    <w:top w:val="none" w:sz="0" w:space="0" w:color="auto"/>
                                                                                                                                                                    <w:left w:val="none" w:sz="0" w:space="0" w:color="auto"/>
                                                                                                                                                                    <w:bottom w:val="none" w:sz="0" w:space="0" w:color="auto"/>
                                                                                                                                                                    <w:right w:val="none" w:sz="0" w:space="0" w:color="auto"/>
                                                                                                                                                                  </w:divBdr>
                                                                                                                                                                  <w:divsChild>
                                                                                                                                                                    <w:div w:id="1423336160">
                                                                                                                                                                      <w:marLeft w:val="0"/>
                                                                                                                                                                      <w:marRight w:val="0"/>
                                                                                                                                                                      <w:marTop w:val="0"/>
                                                                                                                                                                      <w:marBottom w:val="0"/>
                                                                                                                                                                      <w:divBdr>
                                                                                                                                                                        <w:top w:val="none" w:sz="0" w:space="0" w:color="auto"/>
                                                                                                                                                                        <w:left w:val="none" w:sz="0" w:space="0" w:color="auto"/>
                                                                                                                                                                        <w:bottom w:val="none" w:sz="0" w:space="0" w:color="auto"/>
                                                                                                                                                                        <w:right w:val="none" w:sz="0" w:space="0" w:color="auto"/>
                                                                                                                                                                      </w:divBdr>
                                                                                                                                                                      <w:divsChild>
                                                                                                                                                                        <w:div w:id="1353410977">
                                                                                                                                                                          <w:marLeft w:val="0"/>
                                                                                                                                                                          <w:marRight w:val="0"/>
                                                                                                                                                                          <w:marTop w:val="0"/>
                                                                                                                                                                          <w:marBottom w:val="0"/>
                                                                                                                                                                          <w:divBdr>
                                                                                                                                                                            <w:top w:val="none" w:sz="0" w:space="0" w:color="auto"/>
                                                                                                                                                                            <w:left w:val="none" w:sz="0" w:space="0" w:color="auto"/>
                                                                                                                                                                            <w:bottom w:val="none" w:sz="0" w:space="0" w:color="auto"/>
                                                                                                                                                                            <w:right w:val="none" w:sz="0" w:space="0" w:color="auto"/>
                                                                                                                                                                          </w:divBdr>
                                                                                                                                                                          <w:divsChild>
                                                                                                                                                                            <w:div w:id="746533831">
                                                                                                                                                                              <w:marLeft w:val="0"/>
                                                                                                                                                                              <w:marRight w:val="0"/>
                                                                                                                                                                              <w:marTop w:val="0"/>
                                                                                                                                                                              <w:marBottom w:val="0"/>
                                                                                                                                                                              <w:divBdr>
                                                                                                                                                                                <w:top w:val="none" w:sz="0" w:space="0" w:color="auto"/>
                                                                                                                                                                                <w:left w:val="none" w:sz="0" w:space="0" w:color="auto"/>
                                                                                                                                                                                <w:bottom w:val="none" w:sz="0" w:space="0" w:color="auto"/>
                                                                                                                                                                                <w:right w:val="none" w:sz="0" w:space="0" w:color="auto"/>
                                                                                                                                                                              </w:divBdr>
                                                                                                                                                                              <w:divsChild>
                                                                                                                                                                                <w:div w:id="1195122271">
                                                                                                                                                                                  <w:marLeft w:val="0"/>
                                                                                                                                                                                  <w:marRight w:val="0"/>
                                                                                                                                                                                  <w:marTop w:val="0"/>
                                                                                                                                                                                  <w:marBottom w:val="0"/>
                                                                                                                                                                                  <w:divBdr>
                                                                                                                                                                                    <w:top w:val="none" w:sz="0" w:space="0" w:color="auto"/>
                                                                                                                                                                                    <w:left w:val="none" w:sz="0" w:space="0" w:color="auto"/>
                                                                                                                                                                                    <w:bottom w:val="none" w:sz="0" w:space="0" w:color="auto"/>
                                                                                                                                                                                    <w:right w:val="none" w:sz="0" w:space="0" w:color="auto"/>
                                                                                                                                                                                  </w:divBdr>
                                                                                                                                                                                  <w:divsChild>
                                                                                                                                                                                    <w:div w:id="724181150">
                                                                                                                                                                                      <w:marLeft w:val="0"/>
                                                                                                                                                                                      <w:marRight w:val="0"/>
                                                                                                                                                                                      <w:marTop w:val="0"/>
                                                                                                                                                                                      <w:marBottom w:val="0"/>
                                                                                                                                                                                      <w:divBdr>
                                                                                                                                                                                        <w:top w:val="none" w:sz="0" w:space="0" w:color="auto"/>
                                                                                                                                                                                        <w:left w:val="none" w:sz="0" w:space="0" w:color="auto"/>
                                                                                                                                                                                        <w:bottom w:val="none" w:sz="0" w:space="0" w:color="auto"/>
                                                                                                                                                                                        <w:right w:val="none" w:sz="0" w:space="0" w:color="auto"/>
                                                                                                                                                                                      </w:divBdr>
                                                                                                                                                                                      <w:divsChild>
                                                                                                                                                                                        <w:div w:id="444740316">
                                                                                                                                                                                          <w:marLeft w:val="0"/>
                                                                                                                                                                                          <w:marRight w:val="0"/>
                                                                                                                                                                                          <w:marTop w:val="0"/>
                                                                                                                                                                                          <w:marBottom w:val="0"/>
                                                                                                                                                                                          <w:divBdr>
                                                                                                                                                                                            <w:top w:val="none" w:sz="0" w:space="0" w:color="auto"/>
                                                                                                                                                                                            <w:left w:val="none" w:sz="0" w:space="0" w:color="auto"/>
                                                                                                                                                                                            <w:bottom w:val="none" w:sz="0" w:space="0" w:color="auto"/>
                                                                                                                                                                                            <w:right w:val="none" w:sz="0" w:space="0" w:color="auto"/>
                                                                                                                                                                                          </w:divBdr>
                                                                                                                                                                                          <w:divsChild>
                                                                                                                                                                                            <w:div w:id="444271961">
                                                                                                                                                                                              <w:marLeft w:val="0"/>
                                                                                                                                                                                              <w:marRight w:val="0"/>
                                                                                                                                                                                              <w:marTop w:val="0"/>
                                                                                                                                                                                              <w:marBottom w:val="0"/>
                                                                                                                                                                                              <w:divBdr>
                                                                                                                                                                                                <w:top w:val="none" w:sz="0" w:space="0" w:color="auto"/>
                                                                                                                                                                                                <w:left w:val="none" w:sz="0" w:space="0" w:color="auto"/>
                                                                                                                                                                                                <w:bottom w:val="none" w:sz="0" w:space="0" w:color="auto"/>
                                                                                                                                                                                                <w:right w:val="none" w:sz="0" w:space="0" w:color="auto"/>
                                                                                                                                                                                              </w:divBdr>
                                                                                                                                                                                              <w:divsChild>
                                                                                                                                                                                                <w:div w:id="84351313">
                                                                                                                                                                                                  <w:marLeft w:val="0"/>
                                                                                                                                                                                                  <w:marRight w:val="0"/>
                                                                                                                                                                                                  <w:marTop w:val="0"/>
                                                                                                                                                                                                  <w:marBottom w:val="0"/>
                                                                                                                                                                                                  <w:divBdr>
                                                                                                                                                                                                    <w:top w:val="none" w:sz="0" w:space="0" w:color="auto"/>
                                                                                                                                                                                                    <w:left w:val="none" w:sz="0" w:space="0" w:color="auto"/>
                                                                                                                                                                                                    <w:bottom w:val="none" w:sz="0" w:space="0" w:color="auto"/>
                                                                                                                                                                                                    <w:right w:val="none" w:sz="0" w:space="0" w:color="auto"/>
                                                                                                                                                                                                  </w:divBdr>
                                                                                                                                                                                                  <w:divsChild>
                                                                                                                                                                                                    <w:div w:id="386149558">
                                                                                                                                                                                                      <w:marLeft w:val="0"/>
                                                                                                                                                                                                      <w:marRight w:val="0"/>
                                                                                                                                                                                                      <w:marTop w:val="0"/>
                                                                                                                                                                                                      <w:marBottom w:val="0"/>
                                                                                                                                                                                                      <w:divBdr>
                                                                                                                                                                                                        <w:top w:val="none" w:sz="0" w:space="0" w:color="auto"/>
                                                                                                                                                                                                        <w:left w:val="none" w:sz="0" w:space="0" w:color="auto"/>
                                                                                                                                                                                                        <w:bottom w:val="none" w:sz="0" w:space="0" w:color="auto"/>
                                                                                                                                                                                                        <w:right w:val="none" w:sz="0" w:space="0" w:color="auto"/>
                                                                                                                                                                                                      </w:divBdr>
                                                                                                                                                                                                      <w:divsChild>
                                                                                                                                                                                                        <w:div w:id="1181511280">
                                                                                                                                                                                                          <w:marLeft w:val="0"/>
                                                                                                                                                                                                          <w:marRight w:val="0"/>
                                                                                                                                                                                                          <w:marTop w:val="0"/>
                                                                                                                                                                                                          <w:marBottom w:val="0"/>
                                                                                                                                                                                                          <w:divBdr>
                                                                                                                                                                                                            <w:top w:val="none" w:sz="0" w:space="0" w:color="auto"/>
                                                                                                                                                                                                            <w:left w:val="none" w:sz="0" w:space="0" w:color="auto"/>
                                                                                                                                                                                                            <w:bottom w:val="none" w:sz="0" w:space="0" w:color="auto"/>
                                                                                                                                                                                                            <w:right w:val="none" w:sz="0" w:space="0" w:color="auto"/>
                                                                                                                                                                                                          </w:divBdr>
                                                                                                                                                                                                          <w:divsChild>
                                                                                                                                                                                                            <w:div w:id="466440406">
                                                                                                                                                                                                              <w:marLeft w:val="0"/>
                                                                                                                                                                                                              <w:marRight w:val="0"/>
                                                                                                                                                                                                              <w:marTop w:val="0"/>
                                                                                                                                                                                                              <w:marBottom w:val="0"/>
                                                                                                                                                                                                              <w:divBdr>
                                                                                                                                                                                                                <w:top w:val="none" w:sz="0" w:space="0" w:color="auto"/>
                                                                                                                                                                                                                <w:left w:val="none" w:sz="0" w:space="0" w:color="auto"/>
                                                                                                                                                                                                                <w:bottom w:val="none" w:sz="0" w:space="0" w:color="auto"/>
                                                                                                                                                                                                                <w:right w:val="none" w:sz="0" w:space="0" w:color="auto"/>
                                                                                                                                                                                                              </w:divBdr>
                                                                                                                                                                                                              <w:divsChild>
                                                                                                                                                                                                                <w:div w:id="1920945976">
                                                                                                                                                                                                                  <w:marLeft w:val="0"/>
                                                                                                                                                                                                                  <w:marRight w:val="0"/>
                                                                                                                                                                                                                  <w:marTop w:val="0"/>
                                                                                                                                                                                                                  <w:marBottom w:val="0"/>
                                                                                                                                                                                                                  <w:divBdr>
                                                                                                                                                                                                                    <w:top w:val="none" w:sz="0" w:space="0" w:color="auto"/>
                                                                                                                                                                                                                    <w:left w:val="none" w:sz="0" w:space="0" w:color="auto"/>
                                                                                                                                                                                                                    <w:bottom w:val="none" w:sz="0" w:space="0" w:color="auto"/>
                                                                                                                                                                                                                    <w:right w:val="none" w:sz="0" w:space="0" w:color="auto"/>
                                                                                                                                                                                                                  </w:divBdr>
                                                                                                                                                                                                                  <w:divsChild>
                                                                                                                                                                                                                    <w:div w:id="794105037">
                                                                                                                                                                                                                      <w:marLeft w:val="0"/>
                                                                                                                                                                                                                      <w:marRight w:val="0"/>
                                                                                                                                                                                                                      <w:marTop w:val="0"/>
                                                                                                                                                                                                                      <w:marBottom w:val="0"/>
                                                                                                                                                                                                                      <w:divBdr>
                                                                                                                                                                                                                        <w:top w:val="none" w:sz="0" w:space="0" w:color="auto"/>
                                                                                                                                                                                                                        <w:left w:val="none" w:sz="0" w:space="0" w:color="auto"/>
                                                                                                                                                                                                                        <w:bottom w:val="none" w:sz="0" w:space="0" w:color="auto"/>
                                                                                                                                                                                                                        <w:right w:val="none" w:sz="0" w:space="0" w:color="auto"/>
                                                                                                                                                                                                                      </w:divBdr>
                                                                                                                                                                                                                      <w:divsChild>
                                                                                                                                                                                                                        <w:div w:id="306012617">
                                                                                                                                                                                                                          <w:marLeft w:val="0"/>
                                                                                                                                                                                                                          <w:marRight w:val="0"/>
                                                                                                                                                                                                                          <w:marTop w:val="0"/>
                                                                                                                                                                                                                          <w:marBottom w:val="0"/>
                                                                                                                                                                                                                          <w:divBdr>
                                                                                                                                                                                                                            <w:top w:val="none" w:sz="0" w:space="0" w:color="auto"/>
                                                                                                                                                                                                                            <w:left w:val="none" w:sz="0" w:space="0" w:color="auto"/>
                                                                                                                                                                                                                            <w:bottom w:val="none" w:sz="0" w:space="0" w:color="auto"/>
                                                                                                                                                                                                                            <w:right w:val="none" w:sz="0" w:space="0" w:color="auto"/>
                                                                                                                                                                                                                          </w:divBdr>
                                                                                                                                                                                                                          <w:divsChild>
                                                                                                                                                                                                                            <w:div w:id="1082601580">
                                                                                                                                                                                                                              <w:marLeft w:val="0"/>
                                                                                                                                                                                                                              <w:marRight w:val="0"/>
                                                                                                                                                                                                                              <w:marTop w:val="0"/>
                                                                                                                                                                                                                              <w:marBottom w:val="0"/>
                                                                                                                                                                                                                              <w:divBdr>
                                                                                                                                                                                                                                <w:top w:val="none" w:sz="0" w:space="0" w:color="auto"/>
                                                                                                                                                                                                                                <w:left w:val="none" w:sz="0" w:space="0" w:color="auto"/>
                                                                                                                                                                                                                                <w:bottom w:val="none" w:sz="0" w:space="0" w:color="auto"/>
                                                                                                                                                                                                                                <w:right w:val="none" w:sz="0" w:space="0" w:color="auto"/>
                                                                                                                                                                                                                              </w:divBdr>
                                                                                                                                                                                                                              <w:divsChild>
                                                                                                                                                                                                                                <w:div w:id="1358849476">
                                                                                                                                                                                                                                  <w:marLeft w:val="0"/>
                                                                                                                                                                                                                                  <w:marRight w:val="0"/>
                                                                                                                                                                                                                                  <w:marTop w:val="0"/>
                                                                                                                                                                                                                                  <w:marBottom w:val="0"/>
                                                                                                                                                                                                                                  <w:divBdr>
                                                                                                                                                                                                                                    <w:top w:val="none" w:sz="0" w:space="0" w:color="auto"/>
                                                                                                                                                                                                                                    <w:left w:val="none" w:sz="0" w:space="0" w:color="auto"/>
                                                                                                                                                                                                                                    <w:bottom w:val="none" w:sz="0" w:space="0" w:color="auto"/>
                                                                                                                                                                                                                                    <w:right w:val="none" w:sz="0" w:space="0" w:color="auto"/>
                                                                                                                                                                                                                                  </w:divBdr>
                                                                                                                                                                                                                                  <w:divsChild>
                                                                                                                                                                                                                                    <w:div w:id="1175192544">
                                                                                                                                                                                                                                      <w:marLeft w:val="0"/>
                                                                                                                                                                                                                                      <w:marRight w:val="0"/>
                                                                                                                                                                                                                                      <w:marTop w:val="0"/>
                                                                                                                                                                                                                                      <w:marBottom w:val="0"/>
                                                                                                                                                                                                                                      <w:divBdr>
                                                                                                                                                                                                                                        <w:top w:val="none" w:sz="0" w:space="0" w:color="auto"/>
                                                                                                                                                                                                                                        <w:left w:val="none" w:sz="0" w:space="0" w:color="auto"/>
                                                                                                                                                                                                                                        <w:bottom w:val="none" w:sz="0" w:space="0" w:color="auto"/>
                                                                                                                                                                                                                                        <w:right w:val="none" w:sz="0" w:space="0" w:color="auto"/>
                                                                                                                                                                                                                                      </w:divBdr>
                                                                                                                                                                                                                                      <w:divsChild>
                                                                                                                                                                                                                                        <w:div w:id="1715537894">
                                                                                                                                                                                                                                          <w:marLeft w:val="0"/>
                                                                                                                                                                                                                                          <w:marRight w:val="0"/>
                                                                                                                                                                                                                                          <w:marTop w:val="0"/>
                                                                                                                                                                                                                                          <w:marBottom w:val="0"/>
                                                                                                                                                                                                                                          <w:divBdr>
                                                                                                                                                                                                                                            <w:top w:val="none" w:sz="0" w:space="0" w:color="auto"/>
                                                                                                                                                                                                                                            <w:left w:val="none" w:sz="0" w:space="0" w:color="auto"/>
                                                                                                                                                                                                                                            <w:bottom w:val="none" w:sz="0" w:space="0" w:color="auto"/>
                                                                                                                                                                                                                                            <w:right w:val="none" w:sz="0" w:space="0" w:color="auto"/>
                                                                                                                                                                                                                                          </w:divBdr>
                                                                                                                                                                                                                                          <w:divsChild>
                                                                                                                                                                                                                                            <w:div w:id="349261030">
                                                                                                                                                                                                                                              <w:marLeft w:val="0"/>
                                                                                                                                                                                                                                              <w:marRight w:val="0"/>
                                                                                                                                                                                                                                              <w:marTop w:val="0"/>
                                                                                                                                                                                                                                              <w:marBottom w:val="0"/>
                                                                                                                                                                                                                                              <w:divBdr>
                                                                                                                                                                                                                                                <w:top w:val="none" w:sz="0" w:space="0" w:color="auto"/>
                                                                                                                                                                                                                                                <w:left w:val="none" w:sz="0" w:space="0" w:color="auto"/>
                                                                                                                                                                                                                                                <w:bottom w:val="none" w:sz="0" w:space="0" w:color="auto"/>
                                                                                                                                                                                                                                                <w:right w:val="none" w:sz="0" w:space="0" w:color="auto"/>
                                                                                                                                                                                                                                              </w:divBdr>
                                                                                                                                                                                                                                              <w:divsChild>
                                                                                                                                                                                                                                                <w:div w:id="1620378947">
                                                                                                                                                                                                                                                  <w:marLeft w:val="0"/>
                                                                                                                                                                                                                                                  <w:marRight w:val="0"/>
                                                                                                                                                                                                                                                  <w:marTop w:val="0"/>
                                                                                                                                                                                                                                                  <w:marBottom w:val="0"/>
                                                                                                                                                                                                                                                  <w:divBdr>
                                                                                                                                                                                                                                                    <w:top w:val="none" w:sz="0" w:space="0" w:color="auto"/>
                                                                                                                                                                                                                                                    <w:left w:val="none" w:sz="0" w:space="0" w:color="auto"/>
                                                                                                                                                                                                                                                    <w:bottom w:val="none" w:sz="0" w:space="0" w:color="auto"/>
                                                                                                                                                                                                                                                    <w:right w:val="none" w:sz="0" w:space="0" w:color="auto"/>
                                                                                                                                                                                                                                                  </w:divBdr>
                                                                                                                                                                                                                                                  <w:divsChild>
                                                                                                                                                                                                                                                    <w:div w:id="252982155">
                                                                                                                                                                                                                                                      <w:marLeft w:val="0"/>
                                                                                                                                                                                                                                                      <w:marRight w:val="0"/>
                                                                                                                                                                                                                                                      <w:marTop w:val="0"/>
                                                                                                                                                                                                                                                      <w:marBottom w:val="0"/>
                                                                                                                                                                                                                                                      <w:divBdr>
                                                                                                                                                                                                                                                        <w:top w:val="none" w:sz="0" w:space="0" w:color="auto"/>
                                                                                                                                                                                                                                                        <w:left w:val="none" w:sz="0" w:space="0" w:color="auto"/>
                                                                                                                                                                                                                                                        <w:bottom w:val="none" w:sz="0" w:space="0" w:color="auto"/>
                                                                                                                                                                                                                                                        <w:right w:val="none" w:sz="0" w:space="0" w:color="auto"/>
                                                                                                                                                                                                                                                      </w:divBdr>
                                                                                                                                                                                                                                                      <w:divsChild>
                                                                                                                                                                                                                                                        <w:div w:id="1271667315">
                                                                                                                                                                                                                                                          <w:marLeft w:val="0"/>
                                                                                                                                                                                                                                                          <w:marRight w:val="0"/>
                                                                                                                                                                                                                                                          <w:marTop w:val="0"/>
                                                                                                                                                                                                                                                          <w:marBottom w:val="0"/>
                                                                                                                                                                                                                                                          <w:divBdr>
                                                                                                                                                                                                                                                            <w:top w:val="none" w:sz="0" w:space="0" w:color="auto"/>
                                                                                                                                                                                                                                                            <w:left w:val="none" w:sz="0" w:space="0" w:color="auto"/>
                                                                                                                                                                                                                                                            <w:bottom w:val="none" w:sz="0" w:space="0" w:color="auto"/>
                                                                                                                                                                                                                                                            <w:right w:val="none" w:sz="0" w:space="0" w:color="auto"/>
                                                                                                                                                                                                                                                          </w:divBdr>
                                                                                                                                                                                                                                                          <w:divsChild>
                                                                                                                                                                                                                                                            <w:div w:id="42560253">
                                                                                                                                                                                                                                                              <w:marLeft w:val="0"/>
                                                                                                                                                                                                                                                              <w:marRight w:val="0"/>
                                                                                                                                                                                                                                                              <w:marTop w:val="0"/>
                                                                                                                                                                                                                                                              <w:marBottom w:val="0"/>
                                                                                                                                                                                                                                                              <w:divBdr>
                                                                                                                                                                                                                                                                <w:top w:val="none" w:sz="0" w:space="0" w:color="auto"/>
                                                                                                                                                                                                                                                                <w:left w:val="none" w:sz="0" w:space="0" w:color="auto"/>
                                                                                                                                                                                                                                                                <w:bottom w:val="none" w:sz="0" w:space="0" w:color="auto"/>
                                                                                                                                                                                                                                                                <w:right w:val="none" w:sz="0" w:space="0" w:color="auto"/>
                                                                                                                                                                                                                                                              </w:divBdr>
                                                                                                                                                                                                                                                              <w:divsChild>
                                                                                                                                                                                                                                                                <w:div w:id="1781028739">
                                                                                                                                                                                                                                                                  <w:marLeft w:val="0"/>
                                                                                                                                                                                                                                                                  <w:marRight w:val="0"/>
                                                                                                                                                                                                                                                                  <w:marTop w:val="0"/>
                                                                                                                                                                                                                                                                  <w:marBottom w:val="0"/>
                                                                                                                                                                                                                                                                  <w:divBdr>
                                                                                                                                                                                                                                                                    <w:top w:val="none" w:sz="0" w:space="0" w:color="auto"/>
                                                                                                                                                                                                                                                                    <w:left w:val="none" w:sz="0" w:space="0" w:color="auto"/>
                                                                                                                                                                                                                                                                    <w:bottom w:val="none" w:sz="0" w:space="0" w:color="auto"/>
                                                                                                                                                                                                                                                                    <w:right w:val="none" w:sz="0" w:space="0" w:color="auto"/>
                                                                                                                                                                                                                                                                  </w:divBdr>
                                                                                                                                                                                                                                                                  <w:divsChild>
                                                                                                                                                                                                                                                                    <w:div w:id="435253528">
                                                                                                                                                                                                                                                                      <w:marLeft w:val="0"/>
                                                                                                                                                                                                                                                                      <w:marRight w:val="0"/>
                                                                                                                                                                                                                                                                      <w:marTop w:val="0"/>
                                                                                                                                                                                                                                                                      <w:marBottom w:val="0"/>
                                                                                                                                                                                                                                                                      <w:divBdr>
                                                                                                                                                                                                                                                                        <w:top w:val="none" w:sz="0" w:space="0" w:color="auto"/>
                                                                                                                                                                                                                                                                        <w:left w:val="none" w:sz="0" w:space="0" w:color="auto"/>
                                                                                                                                                                                                                                                                        <w:bottom w:val="none" w:sz="0" w:space="0" w:color="auto"/>
                                                                                                                                                                                                                                                                        <w:right w:val="none" w:sz="0" w:space="0" w:color="auto"/>
                                                                                                                                                                                                                                                                      </w:divBdr>
                                                                                                                                                                                                                                                                      <w:divsChild>
                                                                                                                                                                                                                                                                        <w:div w:id="870145495">
                                                                                                                                                                                                                                                                          <w:marLeft w:val="0"/>
                                                                                                                                                                                                                                                                          <w:marRight w:val="0"/>
                                                                                                                                                                                                                                                                          <w:marTop w:val="0"/>
                                                                                                                                                                                                                                                                          <w:marBottom w:val="0"/>
                                                                                                                                                                                                                                                                          <w:divBdr>
                                                                                                                                                                                                                                                                            <w:top w:val="none" w:sz="0" w:space="0" w:color="auto"/>
                                                                                                                                                                                                                                                                            <w:left w:val="none" w:sz="0" w:space="0" w:color="auto"/>
                                                                                                                                                                                                                                                                            <w:bottom w:val="none" w:sz="0" w:space="0" w:color="auto"/>
                                                                                                                                                                                                                                                                            <w:right w:val="none" w:sz="0" w:space="0" w:color="auto"/>
                                                                                                                                                                                                                                                                          </w:divBdr>
                                                                                                                                                                                                                                                                          <w:divsChild>
                                                                                                                                                                                                                                                                            <w:div w:id="1811946462">
                                                                                                                                                                                                                                                                              <w:marLeft w:val="0"/>
                                                                                                                                                                                                                                                                              <w:marRight w:val="0"/>
                                                                                                                                                                                                                                                                              <w:marTop w:val="0"/>
                                                                                                                                                                                                                                                                              <w:marBottom w:val="0"/>
                                                                                                                                                                                                                                                                              <w:divBdr>
                                                                                                                                                                                                                                                                                <w:top w:val="none" w:sz="0" w:space="0" w:color="auto"/>
                                                                                                                                                                                                                                                                                <w:left w:val="none" w:sz="0" w:space="0" w:color="auto"/>
                                                                                                                                                                                                                                                                                <w:bottom w:val="none" w:sz="0" w:space="0" w:color="auto"/>
                                                                                                                                                                                                                                                                                <w:right w:val="none" w:sz="0" w:space="0" w:color="auto"/>
                                                                                                                                                                                                                                                                              </w:divBdr>
                                                                                                                                                                                                                                                                              <w:divsChild>
                                                                                                                                                                                                                                                                                <w:div w:id="1497528591">
                                                                                                                                                                                                                                                                                  <w:marLeft w:val="0"/>
                                                                                                                                                                                                                                                                                  <w:marRight w:val="0"/>
                                                                                                                                                                                                                                                                                  <w:marTop w:val="0"/>
                                                                                                                                                                                                                                                                                  <w:marBottom w:val="0"/>
                                                                                                                                                                                                                                                                                  <w:divBdr>
                                                                                                                                                                                                                                                                                    <w:top w:val="none" w:sz="0" w:space="0" w:color="auto"/>
                                                                                                                                                                                                                                                                                    <w:left w:val="none" w:sz="0" w:space="0" w:color="auto"/>
                                                                                                                                                                                                                                                                                    <w:bottom w:val="none" w:sz="0" w:space="0" w:color="auto"/>
                                                                                                                                                                                                                                                                                    <w:right w:val="none" w:sz="0" w:space="0" w:color="auto"/>
                                                                                                                                                                                                                                                                                  </w:divBdr>
                                                                                                                                                                                                                                                                                  <w:divsChild>
                                                                                                                                                                                                                                                                                    <w:div w:id="847403819">
                                                                                                                                                                                                                                                                                      <w:marLeft w:val="0"/>
                                                                                                                                                                                                                                                                                      <w:marRight w:val="0"/>
                                                                                                                                                                                                                                                                                      <w:marTop w:val="0"/>
                                                                                                                                                                                                                                                                                      <w:marBottom w:val="0"/>
                                                                                                                                                                                                                                                                                      <w:divBdr>
                                                                                                                                                                                                                                                                                        <w:top w:val="none" w:sz="0" w:space="0" w:color="auto"/>
                                                                                                                                                                                                                                                                                        <w:left w:val="none" w:sz="0" w:space="0" w:color="auto"/>
                                                                                                                                                                                                                                                                                        <w:bottom w:val="none" w:sz="0" w:space="0" w:color="auto"/>
                                                                                                                                                                                                                                                                                        <w:right w:val="none" w:sz="0" w:space="0" w:color="auto"/>
                                                                                                                                                                                                                                                                                      </w:divBdr>
                                                                                                                                                                                                                                                                                      <w:divsChild>
                                                                                                                                                                                                                                                                                        <w:div w:id="1313944599">
                                                                                                                                                                                                                                                                                          <w:marLeft w:val="0"/>
                                                                                                                                                                                                                                                                                          <w:marRight w:val="0"/>
                                                                                                                                                                                                                                                                                          <w:marTop w:val="0"/>
                                                                                                                                                                                                                                                                                          <w:marBottom w:val="0"/>
                                                                                                                                                                                                                                                                                          <w:divBdr>
                                                                                                                                                                                                                                                                                            <w:top w:val="none" w:sz="0" w:space="0" w:color="auto"/>
                                                                                                                                                                                                                                                                                            <w:left w:val="none" w:sz="0" w:space="0" w:color="auto"/>
                                                                                                                                                                                                                                                                                            <w:bottom w:val="none" w:sz="0" w:space="0" w:color="auto"/>
                                                                                                                                                                                                                                                                                            <w:right w:val="none" w:sz="0" w:space="0" w:color="auto"/>
                                                                                                                                                                                                                                                                                          </w:divBdr>
                                                                                                                                                                                                                                                                                          <w:divsChild>
                                                                                                                                                                                                                                                                                            <w:div w:id="85884624">
                                                                                                                                                                                                                                                                                              <w:marLeft w:val="0"/>
                                                                                                                                                                                                                                                                                              <w:marRight w:val="0"/>
                                                                                                                                                                                                                                                                                              <w:marTop w:val="0"/>
                                                                                                                                                                                                                                                                                              <w:marBottom w:val="0"/>
                                                                                                                                                                                                                                                                                              <w:divBdr>
                                                                                                                                                                                                                                                                                                <w:top w:val="none" w:sz="0" w:space="0" w:color="auto"/>
                                                                                                                                                                                                                                                                                                <w:left w:val="none" w:sz="0" w:space="0" w:color="auto"/>
                                                                                                                                                                                                                                                                                                <w:bottom w:val="none" w:sz="0" w:space="0" w:color="auto"/>
                                                                                                                                                                                                                                                                                                <w:right w:val="none" w:sz="0" w:space="0" w:color="auto"/>
                                                                                                                                                                                                                                                                                              </w:divBdr>
                                                                                                                                                                                                                                                                                              <w:divsChild>
                                                                                                                                                                                                                                                                                                <w:div w:id="936787793">
                                                                                                                                                                                                                                                                                                  <w:marLeft w:val="0"/>
                                                                                                                                                                                                                                                                                                  <w:marRight w:val="0"/>
                                                                                                                                                                                                                                                                                                  <w:marTop w:val="0"/>
                                                                                                                                                                                                                                                                                                  <w:marBottom w:val="0"/>
                                                                                                                                                                                                                                                                                                  <w:divBdr>
                                                                                                                                                                                                                                                                                                    <w:top w:val="none" w:sz="0" w:space="0" w:color="auto"/>
                                                                                                                                                                                                                                                                                                    <w:left w:val="none" w:sz="0" w:space="0" w:color="auto"/>
                                                                                                                                                                                                                                                                                                    <w:bottom w:val="none" w:sz="0" w:space="0" w:color="auto"/>
                                                                                                                                                                                                                                                                                                    <w:right w:val="none" w:sz="0" w:space="0" w:color="auto"/>
                                                                                                                                                                                                                                                                                                  </w:divBdr>
                                                                                                                                                                                                                                                                                                  <w:divsChild>
                                                                                                                                                                                                                                                                                                    <w:div w:id="1411268849">
                                                                                                                                                                                                                                                                                                      <w:marLeft w:val="0"/>
                                                                                                                                                                                                                                                                                                      <w:marRight w:val="0"/>
                                                                                                                                                                                                                                                                                                      <w:marTop w:val="0"/>
                                                                                                                                                                                                                                                                                                      <w:marBottom w:val="0"/>
                                                                                                                                                                                                                                                                                                      <w:divBdr>
                                                                                                                                                                                                                                                                                                        <w:top w:val="none" w:sz="0" w:space="0" w:color="auto"/>
                                                                                                                                                                                                                                                                                                        <w:left w:val="none" w:sz="0" w:space="0" w:color="auto"/>
                                                                                                                                                                                                                                                                                                        <w:bottom w:val="none" w:sz="0" w:space="0" w:color="auto"/>
                                                                                                                                                                                                                                                                                                        <w:right w:val="none" w:sz="0" w:space="0" w:color="auto"/>
                                                                                                                                                                                                                                                                                                      </w:divBdr>
                                                                                                                                                                                                                                                                                                      <w:divsChild>
                                                                                                                                                                                                                                                                                                        <w:div w:id="1090350502">
                                                                                                                                                                                                                                                                                                          <w:marLeft w:val="0"/>
                                                                                                                                                                                                                                                                                                          <w:marRight w:val="0"/>
                                                                                                                                                                                                                                                                                                          <w:marTop w:val="0"/>
                                                                                                                                                                                                                                                                                                          <w:marBottom w:val="0"/>
                                                                                                                                                                                                                                                                                                          <w:divBdr>
                                                                                                                                                                                                                                                                                                            <w:top w:val="none" w:sz="0" w:space="0" w:color="auto"/>
                                                                                                                                                                                                                                                                                                            <w:left w:val="none" w:sz="0" w:space="0" w:color="auto"/>
                                                                                                                                                                                                                                                                                                            <w:bottom w:val="none" w:sz="0" w:space="0" w:color="auto"/>
                                                                                                                                                                                                                                                                                                            <w:right w:val="none" w:sz="0" w:space="0" w:color="auto"/>
                                                                                                                                                                                                                                                                                                          </w:divBdr>
                                                                                                                                                                                                                                                                                                          <w:divsChild>
                                                                                                                                                                                                                                                                                                            <w:div w:id="620889869">
                                                                                                                                                                                                                                                                                                              <w:marLeft w:val="0"/>
                                                                                                                                                                                                                                                                                                              <w:marRight w:val="0"/>
                                                                                                                                                                                                                                                                                                              <w:marTop w:val="0"/>
                                                                                                                                                                                                                                                                                                              <w:marBottom w:val="0"/>
                                                                                                                                                                                                                                                                                                              <w:divBdr>
                                                                                                                                                                                                                                                                                                                <w:top w:val="none" w:sz="0" w:space="0" w:color="auto"/>
                                                                                                                                                                                                                                                                                                                <w:left w:val="none" w:sz="0" w:space="0" w:color="auto"/>
                                                                                                                                                                                                                                                                                                                <w:bottom w:val="none" w:sz="0" w:space="0" w:color="auto"/>
                                                                                                                                                                                                                                                                                                                <w:right w:val="none" w:sz="0" w:space="0" w:color="auto"/>
                                                                                                                                                                                                                                                                                                              </w:divBdr>
                                                                                                                                                                                                                                                                                                              <w:divsChild>
                                                                                                                                                                                                                                                                                                                <w:div w:id="998003616">
                                                                                                                                                                                                                                                                                                                  <w:marLeft w:val="0"/>
                                                                                                                                                                                                                                                                                                                  <w:marRight w:val="0"/>
                                                                                                                                                                                                                                                                                                                  <w:marTop w:val="0"/>
                                                                                                                                                                                                                                                                                                                  <w:marBottom w:val="0"/>
                                                                                                                                                                                                                                                                                                                  <w:divBdr>
                                                                                                                                                                                                                                                                                                                    <w:top w:val="none" w:sz="0" w:space="0" w:color="auto"/>
                                                                                                                                                                                                                                                                                                                    <w:left w:val="none" w:sz="0" w:space="0" w:color="auto"/>
                                                                                                                                                                                                                                                                                                                    <w:bottom w:val="none" w:sz="0" w:space="0" w:color="auto"/>
                                                                                                                                                                                                                                                                                                                    <w:right w:val="none" w:sz="0" w:space="0" w:color="auto"/>
                                                                                                                                                                                                                                                                                                                  </w:divBdr>
                                                                                                                                                                                                                                                                                                                  <w:divsChild>
                                                                                                                                                                                                                                                                                                                    <w:div w:id="1984961803">
                                                                                                                                                                                                                                                                                                                      <w:marLeft w:val="0"/>
                                                                                                                                                                                                                                                                                                                      <w:marRight w:val="0"/>
                                                                                                                                                                                                                                                                                                                      <w:marTop w:val="0"/>
                                                                                                                                                                                                                                                                                                                      <w:marBottom w:val="0"/>
                                                                                                                                                                                                                                                                                                                      <w:divBdr>
                                                                                                                                                                                                                                                                                                                        <w:top w:val="none" w:sz="0" w:space="0" w:color="auto"/>
                                                                                                                                                                                                                                                                                                                        <w:left w:val="none" w:sz="0" w:space="0" w:color="auto"/>
                                                                                                                                                                                                                                                                                                                        <w:bottom w:val="none" w:sz="0" w:space="0" w:color="auto"/>
                                                                                                                                                                                                                                                                                                                        <w:right w:val="none" w:sz="0" w:space="0" w:color="auto"/>
                                                                                                                                                                                                                                                                                                                      </w:divBdr>
                                                                                                                                                                                                                                                                                                                      <w:divsChild>
                                                                                                                                                                                                                                                                                                                        <w:div w:id="1108624290">
                                                                                                                                                                                                                                                                                                                          <w:marLeft w:val="0"/>
                                                                                                                                                                                                                                                                                                                          <w:marRight w:val="0"/>
                                                                                                                                                                                                                                                                                                                          <w:marTop w:val="0"/>
                                                                                                                                                                                                                                                                                                                          <w:marBottom w:val="0"/>
                                                                                                                                                                                                                                                                                                                          <w:divBdr>
                                                                                                                                                                                                                                                                                                                            <w:top w:val="none" w:sz="0" w:space="0" w:color="auto"/>
                                                                                                                                                                                                                                                                                                                            <w:left w:val="none" w:sz="0" w:space="0" w:color="auto"/>
                                                                                                                                                                                                                                                                                                                            <w:bottom w:val="none" w:sz="0" w:space="0" w:color="auto"/>
                                                                                                                                                                                                                                                                                                                            <w:right w:val="none" w:sz="0" w:space="0" w:color="auto"/>
                                                                                                                                                                                                                                                                                                                          </w:divBdr>
                                                                                                                                                                                                                                                                                                                          <w:divsChild>
                                                                                                                                                                                                                                                                                                                            <w:div w:id="1577400682">
                                                                                                                                                                                                                                                                                                                              <w:marLeft w:val="0"/>
                                                                                                                                                                                                                                                                                                                              <w:marRight w:val="0"/>
                                                                                                                                                                                                                                                                                                                              <w:marTop w:val="0"/>
                                                                                                                                                                                                                                                                                                                              <w:marBottom w:val="0"/>
                                                                                                                                                                                                                                                                                                                              <w:divBdr>
                                                                                                                                                                                                                                                                                                                                <w:top w:val="none" w:sz="0" w:space="0" w:color="auto"/>
                                                                                                                                                                                                                                                                                                                                <w:left w:val="none" w:sz="0" w:space="0" w:color="auto"/>
                                                                                                                                                                                                                                                                                                                                <w:bottom w:val="none" w:sz="0" w:space="0" w:color="auto"/>
                                                                                                                                                                                                                                                                                                                                <w:right w:val="none" w:sz="0" w:space="0" w:color="auto"/>
                                                                                                                                                                                                                                                                                                                              </w:divBdr>
                                                                                                                                                                                                                                                                                                                              <w:divsChild>
                                                                                                                                                                                                                                                                                                                                <w:div w:id="2864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4592586">
      <w:bodyDiv w:val="1"/>
      <w:marLeft w:val="0"/>
      <w:marRight w:val="0"/>
      <w:marTop w:val="0"/>
      <w:marBottom w:val="0"/>
      <w:divBdr>
        <w:top w:val="none" w:sz="0" w:space="0" w:color="auto"/>
        <w:left w:val="none" w:sz="0" w:space="0" w:color="auto"/>
        <w:bottom w:val="none" w:sz="0" w:space="0" w:color="auto"/>
        <w:right w:val="none" w:sz="0" w:space="0" w:color="auto"/>
      </w:divBdr>
    </w:div>
    <w:div w:id="1762221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2094</TotalTime>
  <Pages>29</Pages>
  <Words>26946</Words>
  <Characters>153596</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180182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H. Resit Akcakaya</cp:lastModifiedBy>
  <cp:revision>708</cp:revision>
  <cp:lastPrinted>2013-06-04T14:06:00Z</cp:lastPrinted>
  <dcterms:created xsi:type="dcterms:W3CDTF">2013-04-22T15:24:00Z</dcterms:created>
  <dcterms:modified xsi:type="dcterms:W3CDTF">2013-06-06T16:11:00Z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http://www.zotero.org/styles/conservation-biology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http://www.zotero.org/styles/asa</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http://www.zotero.org/styles/conservation-biology</vt:lpwstr>
  </property>
  <property fmtid="{D5CDD505-2E9C-101B-9397-08002B2CF9AE}" pid="12" name="Mendeley Recent Style Name 3_1">
    <vt:lpwstr>Conservation Biology</vt:lpwstr>
  </property>
  <property fmtid="{D5CDD505-2E9C-101B-9397-08002B2CF9AE}" pid="13" name="Mendeley Recent Style Id 4_1">
    <vt:lpwstr>http://www.zotero.org/styles/ecography</vt:lpwstr>
  </property>
  <property fmtid="{D5CDD505-2E9C-101B-9397-08002B2CF9AE}" pid="14" name="Mendeley Recent Style Name 4_1">
    <vt:lpwstr>Ecography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