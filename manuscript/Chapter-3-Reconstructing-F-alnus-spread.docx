
<file path=[Content_Types].xml><?xml version="1.0" encoding="utf-8"?>
<Types xmlns="http://schemas.openxmlformats.org/package/2006/content-types">
  <Default Extension="xml" ContentType="application/xml"/>
  <Default Extension="jpeg" ContentType="image/jpeg"/>
  <Default Extension="rels" ContentType="application/vnd.openxmlformats-package.relationships+xml"/>
  <Default Extension="emf" ContentType="image/x-emf"/>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5"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224B2D75" w14:textId="77777777" w:rsidR="0059502B" w:rsidRDefault="0059502B" w:rsidP="0059502B">
      <w:pPr>
        <w:jc w:val="center"/>
        <w:rPr>
          <w:rFonts w:ascii="Times New Roman" w:hAnsi="Times New Roman" w:cs="Times New Roman"/>
          <w:b/>
        </w:rPr>
      </w:pPr>
      <w:r>
        <w:rPr>
          <w:rFonts w:ascii="Times New Roman" w:hAnsi="Times New Roman" w:cs="Times New Roman"/>
          <w:b/>
        </w:rPr>
        <w:t>Chapter 3:</w:t>
      </w:r>
    </w:p>
    <w:p w14:paraId="391BA324" w14:textId="77777777" w:rsidR="0059502B" w:rsidRPr="008E241F" w:rsidRDefault="0059502B" w:rsidP="0059502B">
      <w:pPr>
        <w:jc w:val="center"/>
        <w:rPr>
          <w:rFonts w:ascii="Times New Roman" w:hAnsi="Times New Roman" w:cs="Times New Roman"/>
          <w:b/>
        </w:rPr>
      </w:pPr>
      <w:r>
        <w:rPr>
          <w:rFonts w:ascii="Times New Roman" w:hAnsi="Times New Roman" w:cs="Times New Roman"/>
          <w:b/>
        </w:rPr>
        <w:t xml:space="preserve">Reconstructing the historical spread of </w:t>
      </w:r>
      <w:r w:rsidRPr="008E241F">
        <w:rPr>
          <w:rFonts w:ascii="Times New Roman" w:hAnsi="Times New Roman" w:cs="Times New Roman"/>
          <w:b/>
          <w:i/>
          <w:iCs/>
        </w:rPr>
        <w:t xml:space="preserve">Frangula alnus </w:t>
      </w:r>
      <w:r>
        <w:rPr>
          <w:rFonts w:ascii="Times New Roman" w:hAnsi="Times New Roman" w:cs="Times New Roman"/>
          <w:b/>
          <w:iCs/>
        </w:rPr>
        <w:t>using herbarium records</w:t>
      </w:r>
    </w:p>
    <w:p w14:paraId="744E7A69" w14:textId="77777777" w:rsidR="0059502B" w:rsidRDefault="0059502B" w:rsidP="0059502B">
      <w:pPr>
        <w:rPr>
          <w:rFonts w:ascii="Times New Roman" w:hAnsi="Times New Roman" w:cs="Times New Roman"/>
          <w:b/>
        </w:rPr>
      </w:pPr>
    </w:p>
    <w:p w14:paraId="01BB024A" w14:textId="77777777" w:rsidR="0059502B" w:rsidRDefault="0059502B" w:rsidP="0059502B">
      <w:pPr>
        <w:rPr>
          <w:rFonts w:ascii="Times New Roman" w:hAnsi="Times New Roman" w:cs="Times New Roman"/>
          <w:b/>
        </w:rPr>
      </w:pPr>
      <w:r>
        <w:rPr>
          <w:rFonts w:ascii="Times New Roman" w:hAnsi="Times New Roman" w:cs="Times New Roman"/>
          <w:b/>
        </w:rPr>
        <w:t>Abstract</w:t>
      </w:r>
    </w:p>
    <w:p w14:paraId="7E5372F9" w14:textId="77777777" w:rsidR="0059502B" w:rsidRDefault="0059502B" w:rsidP="0059502B">
      <w:pPr>
        <w:rPr>
          <w:rFonts w:ascii="Times New Roman" w:hAnsi="Times New Roman" w:cs="Times New Roman"/>
          <w:b/>
        </w:rPr>
      </w:pPr>
    </w:p>
    <w:p w14:paraId="626EAD19" w14:textId="77777777" w:rsidR="0059502B" w:rsidRPr="005131AB" w:rsidRDefault="0059502B" w:rsidP="0059502B">
      <w:pPr>
        <w:ind w:firstLine="720"/>
        <w:rPr>
          <w:rFonts w:ascii="Times New Roman" w:hAnsi="Times New Roman" w:cs="Times New Roman"/>
        </w:rPr>
      </w:pPr>
      <w:r w:rsidRPr="00F66DB3">
        <w:rPr>
          <w:rFonts w:ascii="Times New Roman" w:hAnsi="Times New Roman" w:cs="Times New Roman"/>
        </w:rPr>
        <w:t xml:space="preserve">Analysis of herbaria records </w:t>
      </w:r>
      <w:r>
        <w:rPr>
          <w:rFonts w:ascii="Times New Roman" w:hAnsi="Times New Roman" w:cs="Times New Roman"/>
        </w:rPr>
        <w:t xml:space="preserve">can aid in understanding the </w:t>
      </w:r>
      <w:r w:rsidRPr="00F66DB3">
        <w:rPr>
          <w:rFonts w:ascii="Times New Roman" w:hAnsi="Times New Roman" w:cs="Times New Roman"/>
        </w:rPr>
        <w:t>processes</w:t>
      </w:r>
      <w:r>
        <w:rPr>
          <w:rFonts w:ascii="Times New Roman" w:hAnsi="Times New Roman" w:cs="Times New Roman"/>
        </w:rPr>
        <w:t xml:space="preserve"> that govern non-native species invasions,</w:t>
      </w:r>
      <w:r w:rsidRPr="00F66DB3">
        <w:rPr>
          <w:rFonts w:ascii="Times New Roman" w:hAnsi="Times New Roman" w:cs="Times New Roman"/>
        </w:rPr>
        <w:t xml:space="preserve"> allowing for an examination of patterns of the spread </w:t>
      </w:r>
      <w:r>
        <w:rPr>
          <w:rFonts w:ascii="Times New Roman" w:hAnsi="Times New Roman" w:cs="Times New Roman"/>
        </w:rPr>
        <w:t>in a novel range</w:t>
      </w:r>
      <w:r w:rsidRPr="00F66DB3">
        <w:rPr>
          <w:rFonts w:ascii="Times New Roman" w:hAnsi="Times New Roman" w:cs="Times New Roman"/>
        </w:rPr>
        <w:t xml:space="preserve">.  I </w:t>
      </w:r>
      <w:r>
        <w:rPr>
          <w:rFonts w:ascii="Times New Roman" w:hAnsi="Times New Roman" w:cs="Times New Roman"/>
        </w:rPr>
        <w:t>used</w:t>
      </w:r>
      <w:r w:rsidRPr="00F66DB3">
        <w:rPr>
          <w:rFonts w:ascii="Times New Roman" w:hAnsi="Times New Roman" w:cs="Times New Roman"/>
        </w:rPr>
        <w:t xml:space="preserve"> herbaria records to investigate the rate of spread and pattern of establishment for the invasive shrub </w:t>
      </w:r>
      <w:r w:rsidRPr="00F66DB3">
        <w:rPr>
          <w:rFonts w:ascii="Times New Roman" w:hAnsi="Times New Roman" w:cs="Times New Roman"/>
          <w:i/>
        </w:rPr>
        <w:t xml:space="preserve">Frangula alnus </w:t>
      </w:r>
      <w:r w:rsidRPr="00F66DB3">
        <w:rPr>
          <w:rFonts w:ascii="Times New Roman" w:hAnsi="Times New Roman" w:cs="Times New Roman"/>
        </w:rPr>
        <w:t xml:space="preserve">(Glossy Buckthorn) in </w:t>
      </w:r>
      <w:r>
        <w:rPr>
          <w:rFonts w:ascii="Times New Roman" w:hAnsi="Times New Roman" w:cs="Times New Roman"/>
        </w:rPr>
        <w:t>northeastern and middle North America</w:t>
      </w:r>
      <w:r w:rsidRPr="00F66DB3">
        <w:rPr>
          <w:rFonts w:ascii="Times New Roman" w:hAnsi="Times New Roman" w:cs="Times New Roman"/>
        </w:rPr>
        <w:t>.  </w:t>
      </w:r>
      <w:r w:rsidRPr="00F66DB3">
        <w:rPr>
          <w:rFonts w:ascii="Times New Roman" w:hAnsi="Times New Roman" w:cs="Times New Roman"/>
          <w:i/>
        </w:rPr>
        <w:t xml:space="preserve">F. </w:t>
      </w:r>
      <w:proofErr w:type="gramStart"/>
      <w:r w:rsidRPr="00F66DB3">
        <w:rPr>
          <w:rFonts w:ascii="Times New Roman" w:hAnsi="Times New Roman" w:cs="Times New Roman"/>
          <w:i/>
        </w:rPr>
        <w:t>alnus</w:t>
      </w:r>
      <w:proofErr w:type="gramEnd"/>
      <w:r w:rsidRPr="00F66DB3">
        <w:rPr>
          <w:rFonts w:ascii="Times New Roman" w:hAnsi="Times New Roman" w:cs="Times New Roman"/>
        </w:rPr>
        <w:t xml:space="preserve"> is a perennial woody species of concern to land managers throughout </w:t>
      </w:r>
      <w:r>
        <w:rPr>
          <w:rFonts w:ascii="Times New Roman" w:hAnsi="Times New Roman" w:cs="Times New Roman"/>
        </w:rPr>
        <w:t>the invaded range</w:t>
      </w:r>
      <w:r w:rsidRPr="00F66DB3">
        <w:rPr>
          <w:rFonts w:ascii="Times New Roman" w:hAnsi="Times New Roman" w:cs="Times New Roman"/>
        </w:rPr>
        <w:t>.  Accession records were collected from online databases of herbaria throughout North America and from direct requests to h</w:t>
      </w:r>
      <w:r>
        <w:rPr>
          <w:rFonts w:ascii="Times New Roman" w:hAnsi="Times New Roman" w:cs="Times New Roman"/>
        </w:rPr>
        <w:t>erbaria curators, resulting in &gt;700</w:t>
      </w:r>
      <w:r w:rsidRPr="00F66DB3">
        <w:rPr>
          <w:rFonts w:ascii="Times New Roman" w:hAnsi="Times New Roman" w:cs="Times New Roman"/>
        </w:rPr>
        <w:t xml:space="preserve"> records of </w:t>
      </w:r>
      <w:r w:rsidRPr="00F66DB3">
        <w:rPr>
          <w:rFonts w:ascii="Times New Roman" w:hAnsi="Times New Roman" w:cs="Times New Roman"/>
          <w:i/>
        </w:rPr>
        <w:t>F. alnus</w:t>
      </w:r>
      <w:r w:rsidRPr="00F66DB3">
        <w:rPr>
          <w:rFonts w:ascii="Times New Roman" w:hAnsi="Times New Roman" w:cs="Times New Roman"/>
        </w:rPr>
        <w:t xml:space="preserve"> covering a temporal range from ca. 1880-Present and a spatial range broadly covering the entire invaded </w:t>
      </w:r>
      <w:r>
        <w:rPr>
          <w:rFonts w:ascii="Times New Roman" w:hAnsi="Times New Roman" w:cs="Times New Roman"/>
        </w:rPr>
        <w:t>area</w:t>
      </w:r>
      <w:r w:rsidRPr="00F66DB3">
        <w:rPr>
          <w:rFonts w:ascii="Times New Roman" w:hAnsi="Times New Roman" w:cs="Times New Roman"/>
        </w:rPr>
        <w:t xml:space="preserve"> in northeast North America.  I addressed unequal sampling effort by comparing temporal and spatial patterns</w:t>
      </w:r>
      <w:r>
        <w:rPr>
          <w:rFonts w:ascii="Times New Roman" w:hAnsi="Times New Roman" w:cs="Times New Roman"/>
        </w:rPr>
        <w:t xml:space="preserve"> of</w:t>
      </w:r>
      <w:r w:rsidRPr="00F66DB3">
        <w:rPr>
          <w:rFonts w:ascii="Times New Roman" w:hAnsi="Times New Roman" w:cs="Times New Roman"/>
        </w:rPr>
        <w:t xml:space="preserve"> </w:t>
      </w:r>
      <w:r w:rsidRPr="00F66DB3">
        <w:rPr>
          <w:rFonts w:ascii="Times New Roman" w:hAnsi="Times New Roman" w:cs="Times New Roman"/>
          <w:i/>
        </w:rPr>
        <w:t>F. alnus</w:t>
      </w:r>
      <w:r w:rsidRPr="00F66DB3">
        <w:rPr>
          <w:rFonts w:ascii="Times New Roman" w:hAnsi="Times New Roman" w:cs="Times New Roman"/>
        </w:rPr>
        <w:t xml:space="preserve"> accessions to </w:t>
      </w:r>
      <w:r>
        <w:rPr>
          <w:rFonts w:ascii="Times New Roman" w:hAnsi="Times New Roman" w:cs="Times New Roman"/>
        </w:rPr>
        <w:t xml:space="preserve">patterns in a group of ecological similar native species. Current understanding of the earliest stages of the </w:t>
      </w:r>
      <w:r>
        <w:rPr>
          <w:rFonts w:ascii="Times New Roman" w:hAnsi="Times New Roman" w:cs="Times New Roman"/>
          <w:i/>
          <w:iCs/>
        </w:rPr>
        <w:t xml:space="preserve">F. alnus </w:t>
      </w:r>
      <w:r>
        <w:rPr>
          <w:rFonts w:ascii="Times New Roman" w:hAnsi="Times New Roman" w:cs="Times New Roman"/>
          <w:iCs/>
        </w:rPr>
        <w:t xml:space="preserve">invasion is that the plant </w:t>
      </w:r>
      <w:r w:rsidRPr="00F66DB3">
        <w:rPr>
          <w:rFonts w:ascii="Times New Roman" w:hAnsi="Times New Roman" w:cs="Times New Roman"/>
        </w:rPr>
        <w:t xml:space="preserve">was likely first introduced in southern Ontario (near London), however my examination finds that initial introductions appear to have been greatly separated geographically, ranging from southern Ontario to coastal New York and New Jersey.  Such large spatial separations </w:t>
      </w:r>
      <w:r>
        <w:rPr>
          <w:rFonts w:ascii="Times New Roman" w:hAnsi="Times New Roman" w:cs="Times New Roman"/>
        </w:rPr>
        <w:t>are likely</w:t>
      </w:r>
      <w:r w:rsidRPr="00F66DB3">
        <w:rPr>
          <w:rFonts w:ascii="Times New Roman" w:hAnsi="Times New Roman" w:cs="Times New Roman"/>
        </w:rPr>
        <w:t xml:space="preserve"> the result of m</w:t>
      </w:r>
      <w:r>
        <w:rPr>
          <w:rFonts w:ascii="Times New Roman" w:hAnsi="Times New Roman" w:cs="Times New Roman"/>
        </w:rPr>
        <w:t>ultiple introductions by humans</w:t>
      </w:r>
      <w:r w:rsidRPr="00F66DB3">
        <w:rPr>
          <w:rFonts w:ascii="Times New Roman" w:hAnsi="Times New Roman" w:cs="Times New Roman"/>
        </w:rPr>
        <w:t xml:space="preserve">.  </w:t>
      </w:r>
      <w:r>
        <w:rPr>
          <w:rFonts w:ascii="Times New Roman" w:hAnsi="Times New Roman" w:cs="Times New Roman"/>
        </w:rPr>
        <w:t>Trends in record collection in time and space show</w:t>
      </w:r>
      <w:r w:rsidRPr="00F66DB3">
        <w:rPr>
          <w:rFonts w:ascii="Times New Roman" w:hAnsi="Times New Roman" w:cs="Times New Roman"/>
        </w:rPr>
        <w:t xml:space="preserve"> the rate of spread of </w:t>
      </w:r>
      <w:r>
        <w:rPr>
          <w:rFonts w:ascii="Times New Roman" w:hAnsi="Times New Roman" w:cs="Times New Roman"/>
          <w:i/>
          <w:iCs/>
        </w:rPr>
        <w:t>F. alnus</w:t>
      </w:r>
      <w:r w:rsidRPr="00F66DB3">
        <w:rPr>
          <w:rFonts w:ascii="Times New Roman" w:hAnsi="Times New Roman" w:cs="Times New Roman"/>
        </w:rPr>
        <w:t xml:space="preserve"> was initially </w:t>
      </w:r>
      <w:r>
        <w:rPr>
          <w:rFonts w:ascii="Times New Roman" w:hAnsi="Times New Roman" w:cs="Times New Roman"/>
        </w:rPr>
        <w:t>slow</w:t>
      </w:r>
      <w:r w:rsidRPr="00F66DB3">
        <w:rPr>
          <w:rFonts w:ascii="Times New Roman" w:hAnsi="Times New Roman" w:cs="Times New Roman"/>
        </w:rPr>
        <w:t xml:space="preserve">, then increased rapidly during the early </w:t>
      </w:r>
      <w:r>
        <w:rPr>
          <w:rFonts w:ascii="Times New Roman" w:hAnsi="Times New Roman" w:cs="Times New Roman"/>
        </w:rPr>
        <w:t>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xml:space="preserve">, </w:t>
      </w:r>
      <w:r>
        <w:rPr>
          <w:rFonts w:ascii="Times New Roman" w:hAnsi="Times New Roman" w:cs="Times New Roman"/>
        </w:rPr>
        <w:t>and reached</w:t>
      </w:r>
      <w:r w:rsidRPr="00F66DB3">
        <w:rPr>
          <w:rFonts w:ascii="Times New Roman" w:hAnsi="Times New Roman" w:cs="Times New Roman"/>
        </w:rPr>
        <w:t xml:space="preserve"> a relatively constant rate </w:t>
      </w:r>
      <w:r>
        <w:rPr>
          <w:rFonts w:ascii="Times New Roman" w:hAnsi="Times New Roman" w:cs="Times New Roman"/>
        </w:rPr>
        <w:t>of spread in the later 20</w:t>
      </w:r>
      <w:r w:rsidRPr="00137077">
        <w:rPr>
          <w:rFonts w:ascii="Times New Roman" w:hAnsi="Times New Roman" w:cs="Times New Roman"/>
          <w:vertAlign w:val="superscript"/>
        </w:rPr>
        <w:t>th</w:t>
      </w:r>
      <w:r>
        <w:rPr>
          <w:rFonts w:ascii="Times New Roman" w:hAnsi="Times New Roman" w:cs="Times New Roman"/>
        </w:rPr>
        <w:t xml:space="preserve"> century.</w:t>
      </w:r>
      <w:r w:rsidRPr="00F66DB3">
        <w:rPr>
          <w:rFonts w:ascii="Times New Roman" w:hAnsi="Times New Roman" w:cs="Times New Roman"/>
        </w:rPr>
        <w:t> </w:t>
      </w:r>
      <w:r>
        <w:rPr>
          <w:rFonts w:ascii="Times New Roman" w:hAnsi="Times New Roman" w:cs="Times New Roman"/>
        </w:rPr>
        <w:t xml:space="preserve">Examining the spread of this species at the continental scale, there is little evidence that it experienced an extended lag phase between phases of establishment and rapid spatial spread, in contradiction to previous reports. Rather, it appears that </w:t>
      </w:r>
      <w:r>
        <w:rPr>
          <w:rFonts w:ascii="Times New Roman" w:hAnsi="Times New Roman" w:cs="Times New Roman"/>
          <w:i/>
          <w:iCs/>
        </w:rPr>
        <w:t xml:space="preserve">F. alnus </w:t>
      </w:r>
      <w:r>
        <w:rPr>
          <w:rFonts w:ascii="Times New Roman" w:hAnsi="Times New Roman" w:cs="Times New Roman"/>
          <w:iCs/>
        </w:rPr>
        <w:t xml:space="preserve">has steadily increased in area of occupancy since ca. 1920 to the present. The patterns of spatial spread for </w:t>
      </w:r>
      <w:r>
        <w:rPr>
          <w:rFonts w:ascii="Times New Roman" w:hAnsi="Times New Roman" w:cs="Times New Roman"/>
          <w:i/>
          <w:iCs/>
        </w:rPr>
        <w:t xml:space="preserve">F. alnus </w:t>
      </w:r>
      <w:r>
        <w:rPr>
          <w:rFonts w:ascii="Times New Roman" w:hAnsi="Times New Roman" w:cs="Times New Roman"/>
          <w:iCs/>
        </w:rPr>
        <w:t xml:space="preserve">presented here will facilitate further research into the demographic processes governing this species invasion, as presented in </w:t>
      </w:r>
      <w:r w:rsidRPr="005D46F3">
        <w:rPr>
          <w:rFonts w:ascii="Times New Roman" w:hAnsi="Times New Roman" w:cs="Times New Roman"/>
          <w:i/>
          <w:iCs/>
        </w:rPr>
        <w:t>Chapter 4</w:t>
      </w:r>
      <w:r>
        <w:rPr>
          <w:rFonts w:ascii="Times New Roman" w:hAnsi="Times New Roman" w:cs="Times New Roman"/>
          <w:iCs/>
        </w:rPr>
        <w:t xml:space="preserve"> of this dissertation.</w:t>
      </w:r>
    </w:p>
    <w:p w14:paraId="4AF3858D" w14:textId="77777777" w:rsidR="0059502B" w:rsidRDefault="0059502B" w:rsidP="0059502B">
      <w:pPr>
        <w:rPr>
          <w:rFonts w:ascii="Times New Roman" w:hAnsi="Times New Roman" w:cs="Times New Roman"/>
          <w:b/>
        </w:rPr>
      </w:pPr>
    </w:p>
    <w:p w14:paraId="7B575A85"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61389A86" w14:textId="77777777" w:rsidR="0059502B" w:rsidRDefault="0059502B" w:rsidP="0059502B">
      <w:pPr>
        <w:rPr>
          <w:rFonts w:ascii="Times New Roman" w:hAnsi="Times New Roman" w:cs="Times New Roman"/>
          <w:b/>
        </w:rPr>
      </w:pPr>
      <w:r>
        <w:rPr>
          <w:rFonts w:ascii="Times New Roman" w:hAnsi="Times New Roman" w:cs="Times New Roman"/>
          <w:b/>
        </w:rPr>
        <w:lastRenderedPageBreak/>
        <w:t>Introduction</w:t>
      </w:r>
    </w:p>
    <w:p w14:paraId="538CEA69" w14:textId="77777777" w:rsidR="0059502B" w:rsidRDefault="0059502B" w:rsidP="0059502B">
      <w:pPr>
        <w:rPr>
          <w:rFonts w:ascii="Times New Roman" w:hAnsi="Times New Roman" w:cs="Times New Roman"/>
        </w:rPr>
      </w:pPr>
    </w:p>
    <w:p w14:paraId="60098EEA" w14:textId="19269C49" w:rsidR="0059502B" w:rsidRDefault="0059502B" w:rsidP="0059502B">
      <w:pPr>
        <w:ind w:firstLine="720"/>
        <w:rPr>
          <w:rFonts w:ascii="Times New Roman" w:hAnsi="Times New Roman" w:cs="Times New Roman"/>
        </w:rPr>
      </w:pPr>
      <w:r>
        <w:rPr>
          <w:rFonts w:ascii="Times New Roman" w:hAnsi="Times New Roman" w:cs="Times New Roman"/>
        </w:rPr>
        <w:t xml:space="preserve">Invasive species negatively impact natural ecosystems and cause economic harm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"Pimentel", "given" : "D", "non-dropping-particle" : "", "parse-names" : false, "suffix" : "" }, { "dropping-particle" : "", "family" : "Lach", "given" : "L", "non-dropping-particle" : "", "parse-names" : false, "suffix" : "" }, { "dropping-particle" : "", "family" : "Zuniga", "given" : "R", "non-dropping-particle" : "", "parse-names" : false, "suffix" : "" }, { "dropping-particle" : "", "family" : "Morrison", "given" : "D", "non-dropping-particle" : "", "parse-names" : false, "suffix" : "" } ], "container-title" : "BioScience", "id" : "ITEM-1", "issue" : "1", "issued" : { "date-parts" : [ [ "2000", "0" ] ] }, "page" : "53-65", "publisher" : "University of California Press  2000 Center St., Suite 303, Berkeley, CA 94704 USA  ", "title" : "Environmental and economic costs of nonindigenous species in the United States", "type" : "article-journal", "volume" : "50" }, "uris" : [ "http://www.mendeley.com/documents/?uuid=6c9c1587-1a6d-47d9-abd6-44181fde736e" ] } ], "mendeley" : { "previouslyFormattedCitation" : "(Pimentel et al. 2000)"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(Pimentel et al. 2000)</w:t>
      </w:r>
      <w:r>
        <w:rPr>
          <w:rFonts w:ascii="Times New Roman" w:hAnsi="Times New Roman" w:cs="Times New Roman"/>
        </w:rPr>
        <w:fldChar w:fldCharType="end"/>
      </w:r>
      <w:r>
        <w:rPr>
          <w:rFonts w:ascii="Times New Roman" w:hAnsi="Times New Roman" w:cs="Times New Roman"/>
        </w:rPr>
        <w:t xml:space="preserve">. Understanding the ecological processes that govern species spread will greatly help in development of management actions to stem these impacts and prevent future invasions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"ITEM-1", "issued" : { "date-parts" : [ [ "2001", "0" ] ] }, "page" : "305-332", "publisher" : "JSTOR", "title" : "The population biology of invasive species", "type" : "article-journal", "volume" : "32" }, "uris" : [ "http://www.mendeley.com/documents/?uuid=562ffd10-bd8a-4f63-a1e1-6a0f9d502db4" ] }, { "id" : "ITEM-2",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"ITEM-2",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"(Sakai et al. 2001,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(Sakai et al. 2001, Theoharides and Dukes 2007)</w:t>
      </w:r>
      <w:r>
        <w:rPr>
          <w:rFonts w:ascii="Times New Roman" w:hAnsi="Times New Roman" w:cs="Times New Roman"/>
        </w:rPr>
        <w:fldChar w:fldCharType="end"/>
      </w:r>
      <w:r>
        <w:rPr>
          <w:rFonts w:ascii="Times New Roman" w:hAnsi="Times New Roman" w:cs="Times New Roman"/>
        </w:rPr>
        <w:t xml:space="preserve">. Though species invasions are actively studied by many, gaps in our knowledge remain. One gap is a full understanding of the processes governing population dynamics during the transition from establishment of self-sustaining populations in a novel region to the rapid growth in abundance and expansion of area of occupancy characteristic of invasive species. The time from establishment to rapid spread has been noted as being very long in comparison to generation time for many invasive species. This period is thought one in which population growth, both in numbers and area, are relatively small, and is commonly referred to as the lag phase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"Kowarik", "given" : "I", "non-dropping-particle" : "", "parse-names" : false, "suffix" : "" } ], "container-title" : "Plant invasions: General aspects and special problems", "editor" : [ { "dropping-particle" : "", "family" : "Py\u0161ek", "given" : "Pytr", "non-dropping-particle" : "", "parse-names" : false, "suffix" : "" }, { "dropping-particle" : "", "family" : "Prach", "given" : "K", "non-dropping-particle" : "", "parse-names" : false, "suffix" : "" }, { "dropping-particle" : "", "family" : "Rejm\u00e1nek", "given" : "Marcel", "non-dropping-particle" : "", "parse-names" : false, "suffix" : "" }, { "dropping-particle" : "", "family" : "Wade", "given" : "M", "non-dropping-particle" : "", "parse-names" : false, "suffix" : "" } ], "id" : "ITEM-1", "issued" : { "date-parts" : [ [ "1995", "0" ] ] }, "publisher" : "SPB Adademic Publishing", "publisher-place" : "Amsterdam", "title" : "Time lags in biological invasions with regard to success and failure of alien species", "type" : "chapter" }, "uris" : [ "http://www.mendeley.com/documents/?uuid=d02a0080-8339-40cc-8111-2f907f7682dc" ] }, { "id" : "ITEM-2",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"ITEM-2", "issued" : { "date-parts" : [ [ "2001", "0" ] ] }, "page" : "305-332", "publisher" : "JSTOR", "title" : "The population biology of invasive species", "type" : "article-journal", "volume" : "32" }, "uris" : [ "http://www.mendeley.com/documents/?uuid=562ffd10-bd8a-4f63-a1e1-6a0f9d502db4" ] }, { "id" : "ITEM-3", "itemData" : { "author" : [ { "dropping-particle" : "", "family" : "Py\u0161ek", "given" : "Petr", "non-dropping-particle" : "", "parse-names" : false, "suffix" : "" }, { "dropping-particle" : "", "family" : "Hulme", "given" : "P E", "non-dropping-particle" : "", "parse-names" : false, "suffix" : "" } ], "container-title" : "Ecoscience", "id" : "ITEM-3", "issue" : "3", "issued" : { "date-parts" : [ [ "2005", "0" ] ] }, "page" : "302-315", "publisher" : "BioOne", "title" : "Spatio-temporal dynamics of plant invasions: linking pattern to process", "type" : "article-journal", "volume" : "12" }, "uris" : [ "http://www.mendeley.com/documents/?uuid=0fdc55ff-4071-4866-8a04-8afbcbfffa93" ] }, { "id" : "ITEM-4",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"ITEM-4", "issued" : { "date-parts" : [ [ "1999" ] ] }, "page" : "103-125", "publisher" : "Kluwer Academic Dordrecht, The Netherlands", "title" : "Lag times in population explosions of invasive species: causes and implications", "type" : "chapter" }, "uris" : [ "http://www.mendeley.com/documents/?uuid=10ec6275-e66e-4376-aa90-69741ed10b72" ] }, { "id" : "ITEM-5",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"ITEM-5",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"id" : "ITEM-6", "itemData" : { "author" : [ { "dropping-particle" : "", "family" : "Crooks", "given" : "JA", "non-dropping-particle" : "", "parse-names" : false, "suffix" : "" } ], "container-title" : "Ecoscience", "id" : "ITEM-6",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"(Kowarik 1995, Crooks and Soul\u00e9 1999, Sakai et al. 2001, Crooks 2005, Py\u0161ek and Hulme 2005,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(Kowarik 1995, Crooks and Soulé 1999, Sakai et al. 2001, Crooks 2005, Pyšek and Hulme 2005, Theoharides and Dukes 2007)</w:t>
      </w:r>
      <w:r>
        <w:rPr>
          <w:rFonts w:ascii="Times New Roman" w:hAnsi="Times New Roman" w:cs="Times New Roman"/>
        </w:rPr>
        <w:fldChar w:fldCharType="end"/>
      </w:r>
      <w:r>
        <w:rPr>
          <w:rFonts w:ascii="Times New Roman" w:hAnsi="Times New Roman" w:cs="Times New Roman"/>
        </w:rPr>
        <w:t xml:space="preserve">. Because the lag phase is most often associated with a period early in the invasion process, management actions taken during this time have the potential to be most affective at mitigating the negative impacts of a species invasion. </w:t>
      </w:r>
    </w:p>
    <w:p w14:paraId="69BC9FDD" w14:textId="77777777" w:rsidR="0059502B" w:rsidRDefault="0059502B" w:rsidP="0059502B">
      <w:pPr>
        <w:ind w:firstLine="720"/>
        <w:rPr>
          <w:rFonts w:ascii="Times New Roman" w:hAnsi="Times New Roman" w:cs="Times New Roman"/>
        </w:rPr>
      </w:pPr>
    </w:p>
    <w:p w14:paraId="044DE0F8" w14:textId="5FD31819" w:rsidR="0059502B" w:rsidRDefault="0059502B" w:rsidP="0059502B">
      <w:pPr>
        <w:ind w:firstLine="720"/>
        <w:rPr>
          <w:rFonts w:ascii="Times New Roman" w:hAnsi="Times New Roman" w:cs="Times New Roman"/>
        </w:rPr>
      </w:pPr>
      <w:r>
        <w:rPr>
          <w:rFonts w:ascii="Times New Roman" w:hAnsi="Times New Roman" w:cs="Times New Roman"/>
        </w:rPr>
        <w:t xml:space="preserve">To understand processes governing population dynamics during a lag phase, it is first necessary to identify the lag phase. Quantifying the lag phase for a species has many challenges. Assuming a non-native species establishes in an environment suitable for growth and reproduction, and ignoring potential positive density dependence effects (i.e. Allee effects), population size should initially increase exponentially (Figure 1A). Exponential growth is described as </w:t>
      </w:r>
      <w:proofErr w:type="gramStart"/>
      <w:r>
        <w:rPr>
          <w:rFonts w:ascii="Times New Roman" w:hAnsi="Times New Roman" w:cs="Times New Roman"/>
          <w:i/>
        </w:rPr>
        <w:t>N(</w:t>
      </w:r>
      <w:proofErr w:type="gramEnd"/>
      <w:r>
        <w:rPr>
          <w:rFonts w:ascii="Times New Roman" w:hAnsi="Times New Roman" w:cs="Times New Roman"/>
          <w:i/>
        </w:rPr>
        <w:t>t) = N(0) R</w:t>
      </w:r>
      <w:r>
        <w:rPr>
          <w:rFonts w:ascii="Times New Roman" w:hAnsi="Times New Roman" w:cs="Times New Roman"/>
          <w:i/>
          <w:vertAlign w:val="superscript"/>
        </w:rPr>
        <w:t>t</w:t>
      </w:r>
      <w:r>
        <w:rPr>
          <w:rFonts w:ascii="Times New Roman" w:hAnsi="Times New Roman" w:cs="Times New Roman"/>
        </w:rPr>
        <w:t xml:space="preserve">, where </w:t>
      </w:r>
      <w:r>
        <w:rPr>
          <w:rFonts w:ascii="Times New Roman" w:hAnsi="Times New Roman" w:cs="Times New Roman"/>
          <w:i/>
        </w:rPr>
        <w:t>t =</w:t>
      </w:r>
      <w:r>
        <w:rPr>
          <w:rFonts w:ascii="Times New Roman" w:hAnsi="Times New Roman" w:cs="Times New Roman"/>
        </w:rPr>
        <w:t xml:space="preserve">time-step, </w:t>
      </w:r>
      <w:r>
        <w:rPr>
          <w:rFonts w:ascii="Times New Roman" w:hAnsi="Times New Roman" w:cs="Times New Roman"/>
          <w:i/>
        </w:rPr>
        <w:t>N(t)</w:t>
      </w:r>
      <w:r>
        <w:rPr>
          <w:rFonts w:ascii="Times New Roman" w:hAnsi="Times New Roman" w:cs="Times New Roman"/>
        </w:rPr>
        <w:t xml:space="preserve"> = the population size at time-step </w:t>
      </w:r>
      <w:r>
        <w:rPr>
          <w:rFonts w:ascii="Times New Roman" w:hAnsi="Times New Roman" w:cs="Times New Roman"/>
          <w:i/>
        </w:rPr>
        <w:t>t</w:t>
      </w:r>
      <w:r>
        <w:rPr>
          <w:rFonts w:ascii="Times New Roman" w:hAnsi="Times New Roman" w:cs="Times New Roman"/>
        </w:rPr>
        <w:t xml:space="preserve">, and </w:t>
      </w:r>
      <w:r>
        <w:rPr>
          <w:rFonts w:ascii="Times New Roman" w:hAnsi="Times New Roman" w:cs="Times New Roman"/>
          <w:i/>
        </w:rPr>
        <w:t>R</w:t>
      </w:r>
      <w:r>
        <w:rPr>
          <w:rFonts w:ascii="Times New Roman" w:hAnsi="Times New Roman" w:cs="Times New Roman"/>
        </w:rPr>
        <w:t xml:space="preserve"> is the population growth rate. A visual examination of population size through time for an exponentially growing population, suggests that there is period of time early in the population growth trajectory during which the population size remains relatively similar to </w:t>
      </w:r>
      <w:proofErr w:type="gramStart"/>
      <w:r>
        <w:rPr>
          <w:rFonts w:ascii="Times New Roman" w:hAnsi="Times New Roman" w:cs="Times New Roman"/>
          <w:i/>
        </w:rPr>
        <w:t>N(</w:t>
      </w:r>
      <w:proofErr w:type="gramEnd"/>
      <w:r>
        <w:rPr>
          <w:rFonts w:ascii="Times New Roman" w:hAnsi="Times New Roman" w:cs="Times New Roman"/>
          <w:i/>
        </w:rPr>
        <w:t>0)</w:t>
      </w:r>
      <w:r>
        <w:rPr>
          <w:rFonts w:ascii="Times New Roman" w:hAnsi="Times New Roman" w:cs="Times New Roman"/>
        </w:rPr>
        <w:t xml:space="preserve"> (Figure 1A;</w:t>
      </w:r>
      <w:r>
        <w:rPr>
          <w:rFonts w:ascii="Times New Roman" w:hAnsi="Times New Roman" w:cs="Times New Roman"/>
          <w:i/>
        </w:rPr>
        <w:t xml:space="preserve"> </w:t>
      </w:r>
      <w:r w:rsidRPr="005B306D">
        <w:rPr>
          <w:rFonts w:ascii="Times New Roman" w:hAnsi="Times New Roman" w:cs="Times New Roman"/>
          <w:i/>
        </w:rPr>
        <w:t>R</w:t>
      </w:r>
      <w:r>
        <w:rPr>
          <w:rFonts w:ascii="Times New Roman" w:hAnsi="Times New Roman" w:cs="Times New Roman"/>
        </w:rPr>
        <w:t xml:space="preserve"> = 1.2 for the black dots), and this period is followed by a transition to one in which the population size rapidly increases. Crooks and Soulé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"suppress-author" : 1, "uris" : [ "http://www.mendeley.com/documents/?uuid=10ec6275-e66e-4376-aa90-69741ed10b72" ] } ], "mendeley" : { "previouslyFormattedCitation" : "(1999)" }, "properties" : { "noteIndex" : 0 }, "schema" : "https://github.com/citation-style-language/schema/raw/master/csl-citation.json" }</w:instrText>
      </w:r>
      <w:r>
        <w:rPr>
          <w:rFonts w:ascii="Times New Roman" w:hAnsi="Times New Roman" w:cs="Times New Roman"/>
        </w:rPr>
        <w:fldChar w:fldCharType="separate"/>
      </w:r>
      <w:r w:rsidRPr="00B41E6E">
        <w:rPr>
          <w:rFonts w:ascii="Times New Roman" w:hAnsi="Times New Roman" w:cs="Times New Roman"/>
          <w:noProof/>
        </w:rPr>
        <w:t>(1999)</w:t>
      </w:r>
      <w:r>
        <w:rPr>
          <w:rFonts w:ascii="Times New Roman" w:hAnsi="Times New Roman" w:cs="Times New Roman"/>
        </w:rPr>
        <w:fldChar w:fldCharType="end"/>
      </w:r>
      <w:r>
        <w:rPr>
          <w:rFonts w:ascii="Times New Roman" w:hAnsi="Times New Roman" w:cs="Times New Roman"/>
        </w:rPr>
        <w:t xml:space="preserve"> describe this as “the shallow portion early in the growth curve when the population is growing relatively slowly in absolute number” and define it as the </w:t>
      </w:r>
      <w:r w:rsidRPr="00845AFE">
        <w:rPr>
          <w:rFonts w:ascii="Times New Roman" w:hAnsi="Times New Roman" w:cs="Times New Roman"/>
          <w:b/>
        </w:rPr>
        <w:t>inherent lag</w:t>
      </w:r>
      <w:r>
        <w:rPr>
          <w:rFonts w:ascii="Times New Roman" w:hAnsi="Times New Roman" w:cs="Times New Roman"/>
        </w:rPr>
        <w:t xml:space="preserve">. This pattern is common to all exponential growth curves, and thus all growing populations should appear to have at least an inherent lag phase. However, because a mathematical definition of inherent lag is lacking, it is challenging to apply this concept. In the case of exponential population growth, a plot of the </w:t>
      </w:r>
      <w:r w:rsidRPr="00D20553">
        <w:rPr>
          <w:rFonts w:ascii="Times New Roman" w:hAnsi="Times New Roman" w:cs="Times New Roman"/>
          <w:i/>
        </w:rPr>
        <w:t>log</w:t>
      </w:r>
      <w:r>
        <w:rPr>
          <w:rFonts w:ascii="Times New Roman" w:hAnsi="Times New Roman" w:cs="Times New Roman"/>
        </w:rPr>
        <w:t xml:space="preserve"> of population size versus time shows a linear relationship (Figure 1B; </w:t>
      </w:r>
      <w:r w:rsidRPr="005B306D">
        <w:rPr>
          <w:rFonts w:ascii="Times New Roman" w:hAnsi="Times New Roman" w:cs="Times New Roman"/>
          <w:i/>
        </w:rPr>
        <w:t>R</w:t>
      </w:r>
      <w:r>
        <w:rPr>
          <w:rFonts w:ascii="Times New Roman" w:hAnsi="Times New Roman" w:cs="Times New Roman"/>
        </w:rPr>
        <w:t xml:space="preserve"> = 1.2 for black dots). The population growth rate is constant through time and there is no distinct transition point that can define the shift from the inherent lag phase to the population explosion phase. Furthermore, the visual interpretation of the inherent lag phase depends on the portion of the curve examined. The inset in Figure 1A shows the same curve (</w:t>
      </w:r>
      <w:r w:rsidRPr="005B306D">
        <w:rPr>
          <w:rFonts w:ascii="Times New Roman" w:hAnsi="Times New Roman" w:cs="Times New Roman"/>
          <w:i/>
        </w:rPr>
        <w:t>R</w:t>
      </w:r>
      <w:r>
        <w:rPr>
          <w:rFonts w:ascii="Times New Roman" w:hAnsi="Times New Roman" w:cs="Times New Roman"/>
        </w:rPr>
        <w:t xml:space="preserve"> = 1.2) from time points 1 to 20, demonstrating that what might be called an inherent lag phase in this view is very different (shorter) than based on the population size trend over 40 time points. </w:t>
      </w:r>
    </w:p>
    <w:p w14:paraId="3ABC2AFD" w14:textId="77777777" w:rsidR="0059502B" w:rsidRDefault="0059502B" w:rsidP="0059502B">
      <w:pPr>
        <w:rPr>
          <w:rFonts w:ascii="Times New Roman" w:hAnsi="Times New Roman" w:cs="Times New Roman"/>
        </w:rPr>
      </w:pPr>
    </w:p>
    <w:p w14:paraId="5FC9FBC8" w14:textId="2D02FD36" w:rsidR="0059502B" w:rsidRDefault="0059502B" w:rsidP="0059502B">
      <w:pPr>
        <w:ind w:firstLine="720"/>
        <w:rPr>
          <w:rFonts w:ascii="Times New Roman" w:hAnsi="Times New Roman" w:cs="Times New Roman"/>
        </w:rPr>
      </w:pPr>
      <w:r>
        <w:rPr>
          <w:rFonts w:ascii="Times New Roman" w:hAnsi="Times New Roman" w:cs="Times New Roman"/>
        </w:rPr>
        <w:t xml:space="preserve">While an inherent lag cannot be explicitly defined mathematically, it serves as a contrast to a population growth curve that shows an </w:t>
      </w:r>
      <w:r>
        <w:rPr>
          <w:rFonts w:ascii="Times New Roman" w:hAnsi="Times New Roman" w:cs="Times New Roman"/>
          <w:b/>
        </w:rPr>
        <w:t>extended lag</w:t>
      </w:r>
      <w:r>
        <w:rPr>
          <w:rFonts w:ascii="Times New Roman" w:hAnsi="Times New Roman" w:cs="Times New Roman"/>
        </w:rPr>
        <w:t xml:space="preserve">. An extended lag phase is one in which population growth early in the growth curve is less than it is later. The grey dots in Figures 1A and B are growth curves for a population whose initial growth rate is </w:t>
      </w:r>
      <w:r>
        <w:rPr>
          <w:rFonts w:ascii="Times New Roman" w:hAnsi="Times New Roman" w:cs="Times New Roman"/>
          <w:i/>
        </w:rPr>
        <w:t>R</w:t>
      </w:r>
      <w:r>
        <w:rPr>
          <w:rFonts w:ascii="Times New Roman" w:hAnsi="Times New Roman" w:cs="Times New Roman"/>
        </w:rPr>
        <w:t xml:space="preserve"> = 1 and increases to </w:t>
      </w:r>
      <w:r>
        <w:rPr>
          <w:rFonts w:ascii="Times New Roman" w:hAnsi="Times New Roman" w:cs="Times New Roman"/>
          <w:i/>
        </w:rPr>
        <w:t xml:space="preserve">R = </w:t>
      </w:r>
      <w:r>
        <w:rPr>
          <w:rFonts w:ascii="Times New Roman" w:hAnsi="Times New Roman" w:cs="Times New Roman"/>
        </w:rPr>
        <w:lastRenderedPageBreak/>
        <w:t xml:space="preserve">1.2 during the first 20 time steps. As is the case for population growth with constant </w:t>
      </w:r>
      <w:r>
        <w:rPr>
          <w:rFonts w:ascii="Times New Roman" w:hAnsi="Times New Roman" w:cs="Times New Roman"/>
          <w:i/>
        </w:rPr>
        <w:t>R</w:t>
      </w:r>
      <w:r>
        <w:rPr>
          <w:rFonts w:ascii="Times New Roman" w:hAnsi="Times New Roman" w:cs="Times New Roman"/>
        </w:rPr>
        <w:t xml:space="preserve">, the growth curve of population size versus time is non-linear (Figure 1A). However, in this case the growth curve of the </w:t>
      </w:r>
      <w:r w:rsidRPr="00684388">
        <w:rPr>
          <w:rFonts w:ascii="Times New Roman" w:hAnsi="Times New Roman" w:cs="Times New Roman"/>
        </w:rPr>
        <w:t>log</w:t>
      </w:r>
      <w:r>
        <w:rPr>
          <w:rFonts w:ascii="Times New Roman" w:hAnsi="Times New Roman" w:cs="Times New Roman"/>
        </w:rPr>
        <w:t xml:space="preserve"> of population size versus time is also non-linear while </w:t>
      </w:r>
      <w:r>
        <w:rPr>
          <w:rFonts w:ascii="Times New Roman" w:hAnsi="Times New Roman" w:cs="Times New Roman"/>
          <w:i/>
        </w:rPr>
        <w:t>R</w:t>
      </w:r>
      <w:r>
        <w:rPr>
          <w:rFonts w:ascii="Times New Roman" w:hAnsi="Times New Roman" w:cs="Times New Roman"/>
        </w:rPr>
        <w:t xml:space="preserve"> is increasing. The non-linear portion of the curve, where the slope is more shallow and the curve is concave up, is considered evidence for an extended lag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Patterns of population growth for many invasive species show evidence of an extended lag phase. </w:t>
      </w:r>
      <w:r w:rsidRPr="006567EE">
        <w:rPr>
          <w:rFonts w:ascii="Times New Roman" w:hAnsi="Times New Roman" w:cs="Times New Roman"/>
        </w:rPr>
        <w:t xml:space="preserve">The potential factors causing </w:t>
      </w:r>
      <w:r>
        <w:rPr>
          <w:rFonts w:ascii="Times New Roman" w:hAnsi="Times New Roman" w:cs="Times New Roman"/>
        </w:rPr>
        <w:t>this</w:t>
      </w:r>
      <w:r w:rsidRPr="006567EE">
        <w:rPr>
          <w:rFonts w:ascii="Times New Roman" w:hAnsi="Times New Roman" w:cs="Times New Roman"/>
        </w:rPr>
        <w:t xml:space="preserve"> are not well understood; several ecological and evolutionary processes may be involved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"Hulme", "given" : "P E", "non-dropping-particle" : "", "parse-names" : false, "suffix" : "" } ], "container-title" : "Ecoscience", "id" : "ITEM-1", "issue" : "3", "issued" : { "date-parts" : [ [ "2005", "0" ] ] }, "page" : "302-315", "publisher" : "BioOne", "title" : "Spatio-temporal dynamics of plant invasions: linking pattern to process", "type" : "article-journal", "volume" : "12" }, "uris" : [ "http://www.mendeley.com/documents/?uuid=0fdc55ff-4071-4866-8a04-8afbcbfffa93" ] }, { "id" : "ITEM-2", "itemData" : { "author" : [ { "dropping-particle" : "", "family" : "Mack", "given" : "R N", "non-dropping-particle" : "", "parse-names" : false, "suffix" : "" }, { "dropping-particle" : "", "family" : "Simberloff", "given" : "D", "non-dropping-particle" : "", "parse-names" : false, "suffix" : "" }, { "dropping-particle" : "", "family" : "Mark Lonsdale", "given" : "W", "non-dropping-particle" : "", "parse-names" : false, "suffix" : "" }, { "dropping-particle" : "", "family" : "Evans", "given" : "H", "non-dropping-particle" : "", "parse-names" : false, "suffix" : "" }, { "dropping-particle" : "", "family" : "Clout", "given" : "M", "non-dropping-particle" : "", "parse-names" : false, "suffix" : "" }, { "dropping-particle" : "", "family" : "Bazzaz", "given" : "F A", "non-dropping-particle" : "", "parse-names" : false, "suffix" : "" } ], "container-title" : "Ecological Applications", "id" : "ITEM-2", "issue" : "3", "issued" : { "date-parts" : [ [ "2000", "0" ] ] }, "page" : "689-710", "publisher" : "Ecological Society of America", "title" : "Biotic invasions: causes, epidemiology, global consequences, and control", "type" : "article-journal", "volume" : "10" }, "uris" : [ "http://www.mendeley.com/documents/?uuid=21a962b7-022d-4656-918f-b8811e6bf048" ] }, { "id" : "ITEM-3", "itemData" : { "author" : [ { "dropping-particle" : "", "family" : "Sakai", "given" : "A K", "non-dropping-particle" : "", "parse-names" : false, "suffix" : "" }, { "dropping-particle" : "", "family" : "Allendorf", "given" : "F W", "non-dropping-particle" : "", "parse-names" : false, "suffix" : "" }, { "dropping-particle" : "", "family" : "Holt", "given" : "Jodie S", "non-dropping-particle" : "", "parse-names" : false, "suffix" : "" }, { "dropping-particle" : "", "family" : "Lodge", "given" : "D M", "non-dropping-particle" : "", "parse-names" : false, "suffix" : "" }, { "dropping-particle" : "", "family" : "Molofsky", "given" : "J", "non-dropping-particle" : "", "parse-names" : false, "suffix" : "" }, { "dropping-particle" : "", "family" : "With", "given" : "K A", "non-dropping-particle" : "", "parse-names" : false, "suffix" : "" }, { "dropping-particle" : "", "family" : "Baughman", "given" : "S", "non-dropping-particle" : "", "parse-names" : false, "suffix" : "" }, { "dropping-particle" : "", "family" : "Cabin", "given" : "R J", "non-dropping-particle" : "", "parse-names" : false, "suffix" : "" }, { "dropping-particle" : "", "family" : "Cohen", "given" : "J E", "non-dropping-particle" : "", "parse-names" : false, "suffix" : "" }, { "dropping-particle" : "", "family" : "Ellstrand", "given" : "N C", "non-dropping-particle" : "", "parse-names" : false, "suffix" : "" }, { "dropping-particle" : "", "family" : "McCauley", "given" : "David E", "non-dropping-particle" : "", "parse-names" : false, "suffix" : "" }, { "dropping-particle" : "", "family" : "O'Neil", "given" : "Pamela", "non-dropping-particle" : "", "parse-names" : false, "suffix" : "" }, { "dropping-particle" : "", "family" : "Parker", "given" : "Ingrid M", "non-dropping-particle" : "", "parse-names" : false, "suffix" : "" }, { "dropping-particle" : "", "family" : "Thompson", "given" : "John N", "non-dropping-particle" : "", "parse-names" : false, "suffix" : "" }, { "dropping-particle" : "", "family" : "Weller", "given" : "Stephen G", "non-dropping-particle" : "", "parse-names" : false, "suffix" : "" } ], "container-title" : "Annual Review of Ecology and Systematics", "id" : "ITEM-3", "issued" : { "date-parts" : [ [ "2001", "0" ] ] }, "page" : "305-332", "publisher" : "JSTOR", "title" : "The population biology of invasive species", "type" : "article-journal", "volume" : "32" }, "uris" : [ "http://www.mendeley.com/documents/?uuid=562ffd10-bd8a-4f63-a1e1-6a0f9d502db4" ] }, { "id" : "ITEM-4", "itemData" : { "DOI" : "10.1111/j.1461-0248.2011.01594.x", "author" : [ { "dropping-particle" : "", "family" : "Gurevitch", "given" : "Jessica", "non-dropping-particle" : "", "parse-names" : false, "suffix" : "" }, { "dropping-particle" : "", "family" : "Fox", "given" : "Gordon A", "non-dropping-particle" : "", "parse-names" : false, "suffix" : "" }, { "dropping-particle" : "", "family" : "Wardle", "given" : "G M", "non-dropping-particle" : "", "parse-names" : false, "suffix" : "" }, { "dropping-particle" : "", "family" : "Inderjit", "given" : "", "non-dropping-particle" : "", "parse-names" : false, "suffix" : "" }, { "dropping-particle" : "", "family" : "Taub", "given" : "D", "non-dropping-particle" : "", "parse-names" : false, "suffix" : "" } ], "container-title" : "Ecology Letters", "id" : "ITEM-4", "issue" : "4", "issued" : { "date-parts" : [ [ "2011", "0" ] ] }, "page" : "407-418", "title" : "Emergent insights from the synthesis of conceptual frameworks for biological invasions", "type" : "article-journal", "volume" : "14" }, "uris" : [ "http://www.mendeley.com/documents/?uuid=f521c46e-0479-44ad-8f23-ad8183cd3582" ] } ], "mendeley" : { "previouslyFormattedCitation" : "(Mack et al. 2000, Sakai et al. 2001, Py\u0161ek and Hulme 2005, Gurevitch et al. 2011)"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(Mack et al. 2000, Sakai et al. 2001, Pyšek and Hulme 2005, Gurevitch et al. 2011)</w:t>
      </w:r>
      <w:r w:rsidRPr="006567EE">
        <w:rPr>
          <w:rFonts w:ascii="Times New Roman" w:hAnsi="Times New Roman" w:cs="Times New Roman"/>
        </w:rPr>
        <w:fldChar w:fldCharType="end"/>
      </w:r>
      <w:r w:rsidRPr="006567EE">
        <w:rPr>
          <w:rFonts w:ascii="Times New Roman" w:hAnsi="Times New Roman" w:cs="Times New Roman"/>
        </w:rPr>
        <w:t>. A</w:t>
      </w:r>
      <w:r>
        <w:rPr>
          <w:rFonts w:ascii="Times New Roman" w:hAnsi="Times New Roman" w:cs="Times New Roman"/>
        </w:rPr>
        <w:t>n</w:t>
      </w:r>
      <w:r w:rsidRPr="006567EE">
        <w:rPr>
          <w:rFonts w:ascii="Times New Roman" w:hAnsi="Times New Roman" w:cs="Times New Roman"/>
        </w:rPr>
        <w:t xml:space="preserve"> extended lag may be explained by time constraints intrinsic to population growth and establishment, such as generation time and time to first reproduction (i.e., the time required for a population to achieve a stable age distribution).  However, many observed </w:t>
      </w:r>
      <w:r>
        <w:rPr>
          <w:rFonts w:ascii="Times New Roman" w:hAnsi="Times New Roman" w:cs="Times New Roman"/>
        </w:rPr>
        <w:t>extended lag phase</w:t>
      </w:r>
      <w:r w:rsidRPr="006567EE">
        <w:rPr>
          <w:rFonts w:ascii="Times New Roman" w:hAnsi="Times New Roman" w:cs="Times New Roman"/>
        </w:rPr>
        <w:t xml:space="preserve">s are longer than </w:t>
      </w:r>
      <w:r>
        <w:rPr>
          <w:rFonts w:ascii="Times New Roman" w:hAnsi="Times New Roman" w:cs="Times New Roman"/>
        </w:rPr>
        <w:t xml:space="preserve">can be explained by </w:t>
      </w:r>
      <w:r w:rsidRPr="006567EE">
        <w:rPr>
          <w:rFonts w:ascii="Times New Roman" w:hAnsi="Times New Roman" w:cs="Times New Roman"/>
        </w:rPr>
        <w:t xml:space="preserve">these processes. In a recent study of weedy species in New Zealand, Aikio </w:t>
      </w:r>
      <w:r>
        <w:rPr>
          <w:rFonts w:ascii="Times New Roman" w:hAnsi="Times New Roman" w:cs="Times New Roman"/>
        </w:rPr>
        <w:t>et al.</w:t>
      </w:r>
      <w:r w:rsidRPr="006567EE">
        <w:rPr>
          <w:rFonts w:ascii="Times New Roman" w:hAnsi="Times New Roman" w:cs="Times New Roman"/>
        </w:rPr>
        <w:t xml:space="preserve"> </w:t>
      </w:r>
      <w:r w:rsidRPr="006567EE">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"suppress-author" : 1, "uris" : [ "http://www.mendeley.com/documents/?uuid=ff33f1dd-3828-495b-add4-316389ee6728" ] } ], "mendeley" : { "previouslyFormattedCitation" : "(2010a)" }, "properties" : { "noteIndex" : 0 }, "schema" : "https://github.com/citation-style-language/schema/raw/master/csl-citation.json" }</w:instrText>
      </w:r>
      <w:r w:rsidRPr="006567EE">
        <w:rPr>
          <w:rFonts w:ascii="Times New Roman" w:hAnsi="Times New Roman" w:cs="Times New Roman"/>
        </w:rPr>
        <w:fldChar w:fldCharType="separate"/>
      </w:r>
      <w:r w:rsidR="0091245A" w:rsidRPr="0091245A">
        <w:rPr>
          <w:rFonts w:ascii="Times New Roman" w:hAnsi="Times New Roman" w:cs="Times New Roman"/>
          <w:noProof/>
        </w:rPr>
        <w:t>(2010a)</w:t>
      </w:r>
      <w:r w:rsidRPr="006567EE">
        <w:rPr>
          <w:rFonts w:ascii="Times New Roman" w:hAnsi="Times New Roman" w:cs="Times New Roman"/>
        </w:rPr>
        <w:fldChar w:fldCharType="end"/>
      </w:r>
      <w:r w:rsidRPr="006567EE">
        <w:rPr>
          <w:rFonts w:ascii="Times New Roman" w:hAnsi="Times New Roman" w:cs="Times New Roman"/>
        </w:rPr>
        <w:t xml:space="preserve"> point out that </w:t>
      </w:r>
      <w:r>
        <w:rPr>
          <w:rFonts w:ascii="Times New Roman" w:hAnsi="Times New Roman" w:cs="Times New Roman"/>
        </w:rPr>
        <w:t xml:space="preserve">while there are several proposed mechanisms that may explain extended lags, relatively little empirical work has been done to examine their validity. Among the most well studied mechanisms in a theoretical context are the role of evolutionary adaptation of the invader during the lag phase, waiting time until a disturbance event avails resources to the invader, and the role of complex dispersal mechanisms (for a general </w:t>
      </w:r>
      <w:r w:rsidRPr="00C421F6">
        <w:rPr>
          <w:rFonts w:ascii="Times New Roman" w:hAnsi="Times New Roman" w:cs="Times New Roman"/>
          <w:highlight w:val="yellow"/>
        </w:rPr>
        <w:t>review see</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"JA", "non-dropping-particle" : "", "parse-names" : false, "suffix" : "" } ], "container-title" : "Ecoscience", "id" : "ITEM-1", "issue" : "3", "issued" : { "date-parts" : [ [ "2005" ] ] }, "page" : "316-329", "title" : "Lag times and exotic species: the ecology and management of biological invasions in slow-motion", "type" : "article-journal", "volume" : "12" }, "uris" : [ "http://www.mendeley.com/documents/?uuid=75b474c1-7820-4d41-958b-4515f7d79ae2" ] } ], "mendeley" : { "previouslyFormattedCitation" : "(Crooks 2005)"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2005)</w:t>
      </w:r>
      <w:r>
        <w:rPr>
          <w:rFonts w:ascii="Times New Roman" w:hAnsi="Times New Roman" w:cs="Times New Roman"/>
        </w:rPr>
        <w:fldChar w:fldCharType="end"/>
      </w:r>
      <w:r>
        <w:rPr>
          <w:rFonts w:ascii="Times New Roman" w:hAnsi="Times New Roman" w:cs="Times New Roman"/>
        </w:rPr>
        <w:t xml:space="preserve">. </w:t>
      </w:r>
      <w:r w:rsidRPr="006567EE">
        <w:rPr>
          <w:rFonts w:ascii="Times New Roman" w:hAnsi="Times New Roman" w:cs="Times New Roman"/>
        </w:rPr>
        <w:t xml:space="preserve">Historical biodiversity data from herbaria and museums could be applied to address this lack of empirical support and further our understanding of the population dynamics of the </w:t>
      </w:r>
      <w:r>
        <w:rPr>
          <w:rFonts w:ascii="Times New Roman" w:hAnsi="Times New Roman" w:cs="Times New Roman"/>
        </w:rPr>
        <w:t>lag phase</w:t>
      </w:r>
      <w:r w:rsidRPr="006567EE">
        <w:rPr>
          <w:rFonts w:ascii="Times New Roman" w:hAnsi="Times New Roman" w:cs="Times New Roman"/>
        </w:rPr>
        <w:t>.</w:t>
      </w:r>
      <w:r>
        <w:rPr>
          <w:rFonts w:ascii="Times New Roman" w:hAnsi="Times New Roman" w:cs="Times New Roman"/>
        </w:rPr>
        <w:t xml:space="preserve"> These data can be used to re-construct patterns of spatial spread of invasive species, which are linked to increases in population size. </w:t>
      </w:r>
    </w:p>
    <w:p w14:paraId="62CD199F" w14:textId="77777777" w:rsidR="0059502B" w:rsidRDefault="0059502B" w:rsidP="0059502B">
      <w:pPr>
        <w:rPr>
          <w:rFonts w:ascii="Times New Roman" w:hAnsi="Times New Roman" w:cs="Times New Roman"/>
        </w:rPr>
      </w:pPr>
    </w:p>
    <w:p w14:paraId="715CCD2A" w14:textId="6B48A9C6" w:rsidR="0059502B" w:rsidRDefault="0059502B" w:rsidP="0059502B">
      <w:pPr>
        <w:ind w:firstLine="720"/>
        <w:rPr>
          <w:rFonts w:ascii="Times New Roman" w:hAnsi="Times New Roman" w:cs="Times New Roman"/>
        </w:rPr>
      </w:pPr>
      <w:r w:rsidRPr="008E721C">
        <w:rPr>
          <w:rFonts w:ascii="Times New Roman" w:hAnsi="Times New Roman" w:cs="Times New Roman"/>
        </w:rPr>
        <w:t>Retrospective spatial analyses can yield insights into the ecological processes involved in the spread of non-native invasive species in novel region</w:t>
      </w:r>
      <w:r>
        <w:rPr>
          <w:rFonts w:ascii="Times New Roman" w:hAnsi="Times New Roman" w:cs="Times New Roman"/>
        </w:rPr>
        <w:t>s. A</w:t>
      </w:r>
      <w:r w:rsidRPr="008E721C">
        <w:rPr>
          <w:rFonts w:ascii="Times New Roman" w:hAnsi="Times New Roman" w:cs="Times New Roman"/>
        </w:rPr>
        <w:t xml:space="preserve"> rich data source for these types of analyses </w:t>
      </w:r>
      <w:r>
        <w:rPr>
          <w:rFonts w:ascii="Times New Roman" w:hAnsi="Times New Roman" w:cs="Times New Roman"/>
        </w:rPr>
        <w:t xml:space="preserve">on plant species </w:t>
      </w:r>
      <w:r w:rsidRPr="008E721C">
        <w:rPr>
          <w:rFonts w:ascii="Times New Roman" w:hAnsi="Times New Roman" w:cs="Times New Roman"/>
        </w:rPr>
        <w:t>is the specimen holdings of herbaria.</w:t>
      </w:r>
      <w:r>
        <w:rPr>
          <w:rFonts w:ascii="Times New Roman" w:hAnsi="Times New Roman" w:cs="Times New Roman"/>
        </w:rPr>
        <w:t xml:space="preserve"> Information from herbarium records are used in several studies to estimate species rates of spread through time and space (</w:t>
      </w:r>
      <w:r w:rsidRPr="000E4829">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"10.1177/0309133309355630", "author" : [ { "dropping-particle" : "", "family" : "Newbold", "given" : "T", "non-dropping-particle" : "", "parse-names" : false, "suffix" : "" } ], "container-title" : "Progress in Physical Geography", "id" : "ITEM-1", "issue" : "1", "issued" : { "date-parts" : [ [ "2010", "0" ] ] }, "page" : "3-22", "title" : "Applications and limitations of museum data for conservation and ecology, with particular attention to species distribution models", "type" : "article-journal", "volume" : "34" }, "uris" : [ "http://www.mendeley.com/documents/?uuid=264d0139-79c2-4ae8-ade5-09df128d1160" ] }, { "id" : "ITEM-2", "itemData" : { "DOI" : "10.1016/j.ppees.2012.10.002", "ISSN" : "14338319", "author" : [ { "dropping-particle" : "", "family" : "Lavoie", "given" : "Claude", "non-dropping-particle" : "", "parse-names" : false, "suffix" : "" } ], "container-title" : "Perspectives in Plant Ecology, Evolution and Systematics", "id" : "ITEM-2",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"id" : "ITEM-3",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"ITEM-3", "issue" : "2", "issued" : { "date-parts" : [ [ "2010", "2" ] ] }, "page" : "370-378", "title" : "Lag-phases in alien plant invasions: separating the facts from the artefacts", "type" : "article-journal", "volume" : "119" }, "uris" : [ "http://www.mendeley.com/documents/?uuid=ff33f1dd-3828-495b-add4-316389ee6728" ] }, { "id" : "ITEM-4",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"ITEM-4",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"ITEM-5", "itemData" : { "DOI" : "10.1111/j.1365-2699.2010.02329.x", "ISSN" : "03050270",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"Journal of Biogeography", "id" : "ITEM-5", "issue" : "9", "issued" : { "date-parts" : [ [ "2010", "9", "16" ] ] }, "page" : "1740-1751", "publisher" : "Blackwell Science Ltd", "title" : "Herbarium records identify the role of long-distance spread in the spatial distribution of alien plants in New Zealand", "type" : "article-journal", "volume" : "37" }, "uris" : [ "http://www.mendeley.com/documents/?uuid=1f65ff5b-653c-4526-8e2c-10270acf5c4e" ] }, { "id" : "ITEM-6",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"ITEM-6",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"ITEM-7", "itemData" : { "DOI" : "10.1007/s10530-004-8979-4", "abstract" : "Although invasions by exotic plants have increased dramatically as human travel and commerce have increased, few have been comprehensively described. Understanding the patterns of invasive species' spread over space and time will help guide management ...", "author" : [ { "dropping-particle" : "", "family" : "Salo", "given" : "Lucinda F", "non-dropping-particle" : "", "parse-names" : false, "suffix" : "" } ], "container-title" : "Biological Invasions", "id" : "ITEM-7", "issue" : "2", "issued" : { "date-parts" : [ [ "2005", "0" ] ] }, "page" : "165-180", "title" : "Red brome (&lt;i&gt;Bromus rubens&lt;/i&gt; subsp. &lt;i&gt;madritensis&lt;/i&gt;) in North America: possible modes for early introductions, subsequent spread", "type" : "article-journal", "volume" : "7" }, "uris" : [ "http://www.mendeley.com/documents/?uuid=3628b40c-4316-46f5-99fb-e86d32bee026" ] }, { "id" : "ITEM-8", "itemData" : { "DOI" : "10.1111/j.1365-2699.2008.02043.x", "ISSN" : "03050270", "author" : [ { "dropping-particle" : "", "family" : "Crawford", "given" : "Priscilla H. C.", "non-dropping-particle" : "", "parse-names" : false, "suffix" : "" }, { "dropping-particle" : "", "family" : "Hoagland", "given" : "Bruce W.", "non-dropping-particle" : "", "parse-names" : false, "suffix" : "" } ], "container-title" : "Journal of Biogeography", "id" : "ITEM-8", "issue" : "4", "issued" : { "date-parts" : [ [ "2009", "4" ] ] }, "page" : "651-661", "title" : "Can herbarium records be used to map alien species invasion and native species expansion over the past 100 years?", "type" : "article-journal", "volume" : "36" }, "uris" : [ "http://www.mendeley.com/documents/?uuid=0aa9f42c-5e85-4415-847d-6c800431067b" ] } ], "mendeley" : { "previouslyFormattedCitation" : "(Delisle et al. 2003, Salo 2005, Miller et al. 2009, Crawford and Hoagland 2009, Newbold 2010, Aikio et al. 2010a, 2010b,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Salo 2005, Miller et al. 2009, Crawford and Hoagland 2009, Newbold 2010, Aikio et al. 2010a, 2010b, Lavoie 2012)</w:t>
      </w:r>
      <w:r>
        <w:rPr>
          <w:rFonts w:ascii="Times New Roman" w:hAnsi="Times New Roman" w:cs="Times New Roman"/>
        </w:rPr>
        <w:fldChar w:fldCharType="end"/>
      </w:r>
      <w:r>
        <w:rPr>
          <w:rFonts w:ascii="Times New Roman" w:hAnsi="Times New Roman" w:cs="Times New Roman"/>
        </w:rPr>
        <w:t xml:space="preserve">. These data have also been used to investigate native species range expansions beyond historical limits due to changing ecological conditions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"10.1111/j.1365-2486.2011.02602.x", "ISSN" : "13541013", "author" : [ { "dropping-particle" : "", "family" : "Feeley", "given" : "Kenneth J.", "non-dropping-particle" : "", "parse-names" : false, "suffix" : "" } ], "container-title" : "Global Change Biology", "id" : "ITEM-1", "issue" : "4", "issued" : { "date-parts" : [ [ "2012", "4", "15" ] ] }, "page" : "1335-1341", "title" : "Distributional migrations, expansions, and contractions of tropical plant species as revealed in dated herbarium records", "type" : "article-journal", "volume" : "18" }, "uris" : [ "http://www.mendeley.com/documents/?uuid=1a23cca8-97b3-442c-bf55-3d0558a82073" ] }, { "id" : "ITEM-2", "itemData" : { "DOI" : "10.1111/j.1365-2699.2010.02444.x", "ISSN" : "03050270", "abstract" : "Aim Climate change causes shifts in species distributions, or 'migrations'. Despite the centrality of species distributions to biodiversity conservation, the demonstrated large migration of tropical plant species in response to climate change in the past, and the ...", "author" : [ { "dropping-particle" : "", "family" : "Feeley", "given" : "Kenneth J.", "non-dropping-particle" : "", "parse-names" : false, "suffix" : "" }, { "dropping-particle" : "", "family" : "Silman", "given" : "Miles R.", "non-dropping-particle" : "", "parse-names" : false, "suffix" : "" }, { "dropping-particle" : "", "family" : "Bush", "given" : "Mark B", "non-dropping-particle" : "", "parse-names" : false, "suffix" : "" }, { "dropping-particle" : "", "family" : "Farfan", "given" : "William", "non-dropping-particle" : "", "parse-names" : false, "suffix" : "" }, { "dropping-particle" : "", "family" : "Cabrera", "given" : "Karina Garcia", "non-dropping-particle" : "", "parse-names" : false, "suffix" : "" }, { "dropping-particle" : "", "family" : "Malhi", "given" : "Yadvinder", "non-dropping-particle" : "", "parse-names" : false, "suffix" : "" }, { "dropping-particle" : "", "family" : "Meir", "given" : "Patrick", "non-dropping-particle" : "", "parse-names" : false, "suffix" : "" }, { "dropping-particle" : "", "family" : "Revilla", "given" : "Norma Salinas", "non-dropping-particle" : "", "parse-names" : false, "suffix" : "" }, { "dropping-particle" : "", "family" : "Quisiyupanqui", "given" : "Mireya Natividad Raurau", "non-dropping-particle" : "", "parse-names" : false, "suffix" : "" }, { "dropping-particle" : "", "family" : "Saatchi", "given" : "Sassan", "non-dropping-particle" : "", "parse-names" : false, "suffix" : "" } ], "container-title" : "Journal of Biogeography", "id" : "ITEM-2", "issue" : "4", "issued" : { "date-parts" : [ [ "2011", "4", "22" ] ] }, "page" : "783-791", "publisher" : "Blackwell Science Ltd", "title" : "Upslope migration of Andean trees", "type" : "article-journal", "volume" : "38" }, "uris" : [ "http://www.mendeley.com/documents/?uuid=f51acc53-cb71-40aa-b25b-b04da91b4be4" ] } ], "mendeley" : { "manualFormatting" : "Feeley et al. 2011; Feeley 2012)", "previouslyFormattedCitation" : "(Feeley et al. 2011, Feeley 2012)" }, "properties" : { "noteIndex" : 0 }, "schema" : "https://github.com/citation-style-language/schema/raw/master/csl-citation.json" }</w:instrText>
      </w:r>
      <w:r>
        <w:rPr>
          <w:rFonts w:ascii="Times New Roman" w:hAnsi="Times New Roman" w:cs="Times New Roman"/>
        </w:rPr>
        <w:fldChar w:fldCharType="separate"/>
      </w:r>
      <w:r w:rsidRPr="007718FA">
        <w:rPr>
          <w:rFonts w:ascii="Times New Roman" w:hAnsi="Times New Roman" w:cs="Times New Roman"/>
          <w:noProof/>
        </w:rPr>
        <w:t>Feeley et al. 2011; Feeley 2012)</w:t>
      </w:r>
      <w:r>
        <w:rPr>
          <w:rFonts w:ascii="Times New Roman" w:hAnsi="Times New Roman" w:cs="Times New Roman"/>
        </w:rPr>
        <w:fldChar w:fldCharType="end"/>
      </w:r>
      <w:r>
        <w:rPr>
          <w:rFonts w:ascii="Times New Roman" w:hAnsi="Times New Roman" w:cs="Times New Roman"/>
        </w:rPr>
        <w:t xml:space="preserve">. Despite their utility, analyzing these data presents a number of challenges; and determining whether a species had an extended lag phase is not a trivial task. One substantial challenge is that herbarium records may have been collected with unequal sampling effort in time and/ or space, resulting in biases in datasets compiled from these records. For example, historically there are documented periods of high and low specimen collection for herbaria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There may also be herbarium specific trends, such as a peak in collection activity following the opening of a herbarium or an emphasis on regional specimen collection. Other biases may emerge because of issues of convenience. A noted pattern in natural history collections is the large number of specimens collected near museums, herbaria, botanical gardens, and academic centers, as well as urban areas in general, where there is a higher concentration of naturalists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 J", "non-dropping-particle" : "", "parse-names" : false, "suffix" : "" }, { "dropping-particle" : "", "family" : "Garrett", "given" : "K A", "non-dropping-particle" : "", "parse-names" : false, "suffix" : "" }, { "dropping-particle" : "", "family" : "Huaman", "given" : "Z", "non-dropping-particle" : "", "parse-names" : false, "suffix" : "" }, { "dropping-particle" : "", "family" : "Zhang", "given" : "D P", "non-dropping-particle" : "", "parse-names" : false, "suffix" : "" }, { "dropping-particle" : "", "family" : "Schreuder", "given" : "M", "non-dropping-particle" : "", "parse-names" : false, "suffix" : "" }, { "dropping-particle" : "", "family" : "Bonierbale", "given" : "M", "non-dropping-particle" : "", "parse-names" : false, "suffix" : "" } ], "container-title" : "Conservation Biology", "id" : "ITEM-1", "issue" : "6", "issued" : { "date-parts" : [ [ "2000", "0" ] ] }, "page" : "1755-1765", "publisher" : "Blackwell Science Inc", "title" : "Assessing the geographic representativeness of genebank collections: the case of Bolivian wild potatoes", "type" : "article-journal", "volume" : "14" }, "uris" : [ "http://www.mendeley.com/documents/?uuid=7ed57836-ffcb-4f35-9d0e-fdf661c801c8" ] }, { "id" : "ITEM-2", "itemData" : { "author" : [ { "dropping-particle" : "", "family" : "Reddy", "given" : "Sushma", "non-dropping-particle" : "", "parse-names" : false, "suffix" : "" }, { "dropping-particle" : "", "family" : "D\u00e1valos", "given" : "LM", "non-dropping-particle" : "", "parse-names" : false, "suffix" : "" } ], "container-title" : "Journal of Biogeography", "id" : "ITEM-2", "issued" : { "date-parts" : [ [ "2003" ] ] }, "page" : "1719-1727", "title" : "Geographical sampling bias and its implications for conservation priorities in Africa", "type" : "article-journal", "volume" : "30" }, "uris" : [ "http://www.mendeley.com/documents/?uuid=7aa03e21-3130-47e3-a15a-9891c4b820df" ] }, { "id" : "ITEM-3",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"ITEM-3",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"mendeley" : { "previouslyFormattedCitation" : "(Hijmans et al. 2000, Reddy and D\u00e1valos 2003, Kadmon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et al. 2000, Reddy and Dávalos 2003, Kadmon et al. 2004)</w:t>
      </w:r>
      <w:r>
        <w:rPr>
          <w:rFonts w:ascii="Times New Roman" w:hAnsi="Times New Roman" w:cs="Times New Roman"/>
        </w:rPr>
        <w:fldChar w:fldCharType="end"/>
      </w:r>
      <w:r>
        <w:rPr>
          <w:rFonts w:ascii="Times New Roman" w:hAnsi="Times New Roman" w:cs="Times New Roman"/>
        </w:rPr>
        <w:t xml:space="preserve">. For plants collection in particular, this is sometimes referred to as the “botanist effect”. These potential biases make it difficult to determine if observed trends in herbarium collections (e.g., increased number of records through time) are indicative of changes in the population size or range size of the species of interest, or rather, representative of trends in overall specimen collection. For example,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A67444">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found that observations of the plant </w:t>
      </w:r>
      <w:r>
        <w:rPr>
          <w:rFonts w:ascii="Times New Roman" w:hAnsi="Times New Roman" w:cs="Times New Roman"/>
          <w:i/>
        </w:rPr>
        <w:t>Frangula alnus</w:t>
      </w:r>
      <w:r>
        <w:rPr>
          <w:rFonts w:ascii="Times New Roman" w:hAnsi="Times New Roman" w:cs="Times New Roman"/>
        </w:rPr>
        <w:t xml:space="preserve"> were generally concentrated around urban areas from the time this species was first observed in southern Ontario, late 1800s, up to the 1970s. This pattern may be the result of the fact that botanists were located near these areas, and thus their collections tended to come from these areas, or it may be that </w:t>
      </w:r>
      <w:r>
        <w:rPr>
          <w:rFonts w:ascii="Times New Roman" w:hAnsi="Times New Roman" w:cs="Times New Roman"/>
          <w:i/>
        </w:rPr>
        <w:t>F. alnus</w:t>
      </w:r>
      <w:r>
        <w:rPr>
          <w:rFonts w:ascii="Times New Roman" w:hAnsi="Times New Roman" w:cs="Times New Roman"/>
        </w:rPr>
        <w:t xml:space="preserve"> grows well in ecological conditions near urban areas (e.g., disturbed environments). It is important to distinguish these patterns to use these data for understanding ecological processes of species invasions.</w:t>
      </w:r>
    </w:p>
    <w:p w14:paraId="1037AD63" w14:textId="77777777" w:rsidR="0059502B" w:rsidRDefault="0059502B" w:rsidP="0059502B">
      <w:pPr>
        <w:rPr>
          <w:rFonts w:ascii="Times New Roman" w:hAnsi="Times New Roman" w:cs="Times New Roman"/>
        </w:rPr>
      </w:pPr>
    </w:p>
    <w:p w14:paraId="43035C72" w14:textId="7AE5E796" w:rsidR="0059502B" w:rsidRPr="00A25D24" w:rsidRDefault="0059502B" w:rsidP="0059502B">
      <w:pPr>
        <w:ind w:firstLine="720"/>
        <w:rPr>
          <w:rFonts w:ascii="Times New Roman" w:hAnsi="Times New Roman" w:cs="Times New Roman"/>
          <w:i/>
        </w:rPr>
      </w:pPr>
      <w:r>
        <w:rPr>
          <w:rFonts w:ascii="Times New Roman" w:hAnsi="Times New Roman" w:cs="Times New Roman"/>
        </w:rPr>
        <w:t xml:space="preserve">Another challenge in using herbarium records is that the data are generally more conducive to studying spatial spread, rather than population increase. These processes are related, but it should not be assumed that the rate of spatial spread is equivalent to the rate of population growth. This is problematic because whereas exponential growth is widely accepted as a null model for local population growth, there are many plausible null models for areal growth (i.e., spatial spread) for </w:t>
      </w:r>
      <w:r w:rsidRPr="00F26307">
        <w:rPr>
          <w:rFonts w:ascii="Times New Roman" w:hAnsi="Times New Roman" w:cs="Times New Roman"/>
        </w:rPr>
        <w:t xml:space="preserve">range expanding species. One commonly used null model is a reaction-diffusion model, which results in a description of spatial growth as a function of the radius of the population. The area of occupancy for a species spreading randomly on a landscape from a central point should increase geometrically, with an exponent of 2. </w:t>
      </w:r>
      <w:r>
        <w:rPr>
          <w:rFonts w:ascii="Times New Roman" w:hAnsi="Times New Roman" w:cs="Times New Roman"/>
        </w:rPr>
        <w:t>With this assumption,</w:t>
      </w:r>
      <w:r w:rsidRPr="00F26307">
        <w:rPr>
          <w:rFonts w:ascii="Times New Roman" w:hAnsi="Times New Roman" w:cs="Times New Roman"/>
        </w:rPr>
        <w:t xml:space="preserve"> the square root of the area of occupancy through time for a spreading plant should have a linear relationship with respect to time</w:t>
      </w:r>
      <w:r>
        <w:rPr>
          <w:rFonts w:ascii="Times New Roman" w:hAnsi="Times New Roman" w:cs="Times New Roman"/>
        </w:rPr>
        <w:t>, analogous to linearity after log transform for exponential growth</w:t>
      </w:r>
      <w:r w:rsidRPr="00F26307">
        <w:rPr>
          <w:rFonts w:ascii="Times New Roman" w:hAnsi="Times New Roman" w:cs="Times New Roman"/>
        </w:rPr>
        <w:t>.</w:t>
      </w:r>
      <w:r>
        <w:rPr>
          <w:rFonts w:ascii="Times New Roman" w:hAnsi="Times New Roman" w:cs="Times New Roman"/>
        </w:rPr>
        <w:t xml:space="preserve"> While other null models have been proposed, the square root transformation has been shown to be applicable to most of these and used to examine historical data on spatial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w:t>
      </w:r>
    </w:p>
    <w:p w14:paraId="72FE6511" w14:textId="77777777" w:rsidR="0059502B" w:rsidRDefault="0059502B" w:rsidP="0059502B">
      <w:pPr>
        <w:rPr>
          <w:rFonts w:ascii="Times New Roman" w:hAnsi="Times New Roman" w:cs="Times New Roman"/>
        </w:rPr>
      </w:pPr>
    </w:p>
    <w:p w14:paraId="24782D58" w14:textId="4226C2BF" w:rsidR="0059502B" w:rsidRPr="004B7FC4" w:rsidRDefault="0059502B" w:rsidP="0059502B">
      <w:pPr>
        <w:ind w:firstLine="720"/>
        <w:rPr>
          <w:rFonts w:ascii="Times New Roman" w:hAnsi="Times New Roman" w:cs="Times New Roman"/>
        </w:rPr>
      </w:pPr>
      <w:r>
        <w:rPr>
          <w:rFonts w:ascii="Times New Roman" w:hAnsi="Times New Roman" w:cs="Times New Roman"/>
        </w:rPr>
        <w:t xml:space="preserve">Given the promise of the utility of natural history collections in general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"ITEM-1", "issue" : "9", "issued" : { "date-parts" : [ [ "2004", "0" ] ] }, "page" : "497-503", "publisher" : "Elsevier Ltd", "title" : "New developments in museum-based informatics and applications in biodiversity analysis", "type" : "article-journal", "volume" : "19" }, "uris" : [ "http://www.mendeley.com/documents/?uuid=7ece4608-f104-425a-91a8-1883205e7b79" ] }, { "id" : "ITEM-2", "itemData" : { "DOI" : "10.1111/j.1749-6632.2011.06440.x", "ISSN" : "1749-6632", "PMID" : "22352858", "abstract" : "Recent advances allow harnessing enormous stores of biological and environmental data to model species niches and geographic distributions. Natural history museums hold specimens that represent the only information available for most species. Ecological niche models (sometimes termed species distribution models) combine such information with digital environmental data (especially climatic) to offer key insights for conservation biology, management of invasive species, zoonotic human diseases, and other pressing environmental problems. Five major pitfalls seriously hinder such research, especially for cross-space or cross-time uses: (1) incorrect taxonomic identifications; (2) lacking or inadequate databasing and georeferences; (3) effects of sampling bias across geography; (4) violation of assumptions related to selection of the study region; and (5) problems regarding model evaluation to identify optimal model complexity. Large-scale initiatives regarding data availability and quality, technological development, and capacity building should allow high-quality modeling on a scale commensurate with the enormous potential of and need for these techniques.", "author" : [ { "dropping-particle" : "", "family" : "Anderson", "given" : "Robert P", "non-dropping-particle" : "", "parse-names" : false, "suffix" : "" } ], "container-title" : "Annals of the New York Academy of Sciences", "id" : "ITEM-2", "issue" : "1", "issued" : { "date-parts" : [ [ "2012", "7", "21" ] ] }, "page" : "66-80", "title" : "Harnessing the world's biodiversity data: promise and peril in ecological niche modeling of species distributions.", "type" : "article-journal", "volume" : "1260" }, "uris" : [ "http://www.mendeley.com/documents/?uuid=c8d61685-a734-409f-8781-d3355835842c" ] } ], "mendeley" : { "previouslyFormattedCitation" : "(Graham et al. 2004, Anderson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(Graham et al. 2004, Anderson 2012)</w:t>
      </w:r>
      <w:r>
        <w:rPr>
          <w:rFonts w:ascii="Times New Roman" w:hAnsi="Times New Roman" w:cs="Times New Roman"/>
        </w:rPr>
        <w:fldChar w:fldCharType="end"/>
      </w:r>
      <w:r>
        <w:rPr>
          <w:rFonts w:ascii="Times New Roman" w:hAnsi="Times New Roman" w:cs="Times New Roman"/>
        </w:rPr>
        <w:t xml:space="preserve">, and herbaria in particular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it is not surprising that the effects of unequal sampling effort have been discussed in recent studies using herbarium records. Most methods used to address these effects compare the trends in the distribution of records for a species of interest to other species that have similar habitat requirements – i.e. associated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"mendeley" : { "previouslyFormattedCitation" : "(Miller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(Miller et al. 2009)</w:t>
      </w:r>
      <w:r>
        <w:rPr>
          <w:rFonts w:ascii="Times New Roman" w:hAnsi="Times New Roman" w:cs="Times New Roman"/>
        </w:rPr>
        <w:fldChar w:fldCharType="end"/>
      </w:r>
      <w:r>
        <w:rPr>
          <w:rFonts w:ascii="Times New Roman" w:hAnsi="Times New Roman" w:cs="Times New Roman"/>
        </w:rPr>
        <w:t xml:space="preserve">. For example,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E41EA5">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pattern of collection records of </w:t>
      </w:r>
      <w:r>
        <w:rPr>
          <w:rFonts w:ascii="Times New Roman" w:hAnsi="Times New Roman" w:cs="Times New Roman"/>
          <w:i/>
        </w:rPr>
        <w:t>F. alnus</w:t>
      </w:r>
      <w:r>
        <w:rPr>
          <w:rFonts w:ascii="Times New Roman" w:hAnsi="Times New Roman" w:cs="Times New Roman"/>
        </w:rPr>
        <w:t xml:space="preserve"> to that of </w:t>
      </w:r>
      <w:r>
        <w:rPr>
          <w:rFonts w:ascii="Times New Roman" w:hAnsi="Times New Roman" w:cs="Times New Roman"/>
          <w:i/>
        </w:rPr>
        <w:t>Rhamnus alnifolia</w:t>
      </w:r>
      <w:r>
        <w:rPr>
          <w:rFonts w:ascii="Times New Roman" w:hAnsi="Times New Roman" w:cs="Times New Roman"/>
        </w:rPr>
        <w:t xml:space="preserve"> and showed that botanists were in fact collecting specimens well outside of urban areas during the time frame of the introduction and early spread of </w:t>
      </w:r>
      <w:r>
        <w:rPr>
          <w:rFonts w:ascii="Times New Roman" w:hAnsi="Times New Roman" w:cs="Times New Roman"/>
          <w:i/>
        </w:rPr>
        <w:t>F. alnus</w:t>
      </w:r>
      <w:r>
        <w:rPr>
          <w:rFonts w:ascii="Times New Roman" w:hAnsi="Times New Roman" w:cs="Times New Roman"/>
        </w:rPr>
        <w:t xml:space="preserve">. They thus concluded that </w:t>
      </w:r>
      <w:r>
        <w:rPr>
          <w:rFonts w:ascii="Times New Roman" w:hAnsi="Times New Roman" w:cs="Times New Roman"/>
          <w:i/>
        </w:rPr>
        <w:t>F. alnus</w:t>
      </w:r>
      <w:r>
        <w:rPr>
          <w:rFonts w:ascii="Times New Roman" w:hAnsi="Times New Roman" w:cs="Times New Roman"/>
        </w:rPr>
        <w:t xml:space="preserve"> was in fact primarily located near urban areas during this time. More recent developments in analysis methods make it possible to account for potential biases in a more robust manner than a simple visual comparison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 Aikio et al. 2010a)</w:t>
      </w:r>
      <w:r>
        <w:rPr>
          <w:rFonts w:ascii="Times New Roman" w:hAnsi="Times New Roman" w:cs="Times New Roman"/>
        </w:rPr>
        <w:fldChar w:fldCharType="end"/>
      </w:r>
      <w:r>
        <w:rPr>
          <w:rFonts w:ascii="Times New Roman" w:hAnsi="Times New Roman" w:cs="Times New Roman"/>
        </w:rPr>
        <w:t xml:space="preserve">. These methods have been used to reconstruct patterns of range expansion for both non-native and native plants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"10.2179/08-001.1", "author" : [ { "dropping-particle" : "", "family" : "Miller", "given" : "Ryan J", "non-dropping-particle" : "", "parse-names" : false, "suffix" : "" }, { "dropping-particle" : "", "family" : "Carroll", "given" : "Andrew D", "non-dropping-particle" : "", "parse-names" : false, "suffix" : "" }, { "dropping-particle" : "", "family" : "Wilson", "given" : "Thomas P", "non-dropping-particle" : "", "parse-names" : false, "suffix" : "" }, { "dropping-particle" : "", "family" : "Shaw", "given" : "Joey", "non-dropping-particle" : "", "parse-names" : false, "suffix" : "" } ], "container-title" : "Castanea", "id" : "ITEM-1", "issue" : "2", "issued" : { "date-parts" : [ [ "2009", "0" ] ] }, "page" : "133-145", "title" : "Spatiotemporal analysis of three common wetland invasive plant species using herbarium specimens and geographic information systems", "type" : "article-journal", "volume" : "74" }, "uris" : [ "http://www.mendeley.com/documents/?uuid=41aa428a-fcf6-4f15-9216-2eabe34f5562" ] }, { "id" : "ITEM-2", "itemData" : { "DOI" : "10.1007/s10530-011-0119-3", "ISSN" : "1387-3547", "author" : [ { "dropping-particle" : "", "family" : "Larkin", "given" : "Daniel J.", "non-dropping-particle" : "", "parse-names" : false, "suffix" : "" } ], "container-title" : "Biological Invasions", "id" : "ITEM-2", "issue" : "4", "issued" : { "date-parts" : [ [ "2011", "10", "15" ] ] }, "page" : "827-838", "title" : "Lengths and correlates of lag phases in upper-Midwest plant invasions", "type" : "article-journal", "volume" : "14" }, "uris" : [ "http://www.mendeley.com/documents/?uuid=f2824fef-9ba6-4a60-95f9-4e302e1c2748" ] } ], "mendeley" : { "manualFormatting" : "Miller et al. 2009; Larkin 2011)", "previouslyFormattedCitation" : "(Miller et al. 2009, Larkin 2011)" }, "properties" : { "noteIndex" : 0 }, "schema" : "https://github.com/citation-style-language/schema/raw/master/csl-citation.json" }</w:instrText>
      </w:r>
      <w:r>
        <w:rPr>
          <w:rFonts w:ascii="Times New Roman" w:hAnsi="Times New Roman" w:cs="Times New Roman"/>
        </w:rPr>
        <w:fldChar w:fldCharType="separate"/>
      </w:r>
      <w:r w:rsidRPr="00F242B7">
        <w:rPr>
          <w:rFonts w:ascii="Times New Roman" w:hAnsi="Times New Roman" w:cs="Times New Roman"/>
          <w:noProof/>
        </w:rPr>
        <w:t>Miller et al. 2009; Larkin 2011)</w:t>
      </w:r>
      <w:r>
        <w:rPr>
          <w:rFonts w:ascii="Times New Roman" w:hAnsi="Times New Roman" w:cs="Times New Roman"/>
        </w:rPr>
        <w:fldChar w:fldCharType="end"/>
      </w:r>
      <w:r>
        <w:rPr>
          <w:rFonts w:ascii="Times New Roman" w:hAnsi="Times New Roman" w:cs="Times New Roman"/>
        </w:rPr>
        <w:t xml:space="preserve">. At least one of these methods (i.e.,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"manualFormatting" : "Aikio et al. 2010a)",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Pr="000413F6">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was specifically developed and applied to identify the existence, and estimate the duration, of lag phases for invasive plants. Adopting and modifying these methods, I address some of the unanswered questions regarding the introduction and spread of the non-native invasive plant </w:t>
      </w:r>
      <w:r>
        <w:rPr>
          <w:rFonts w:ascii="Times New Roman" w:hAnsi="Times New Roman" w:cs="Times New Roman"/>
          <w:i/>
        </w:rPr>
        <w:t>F. alnus</w:t>
      </w:r>
      <w:r>
        <w:rPr>
          <w:rFonts w:ascii="Times New Roman" w:hAnsi="Times New Roman" w:cs="Times New Roman"/>
        </w:rPr>
        <w:t xml:space="preserve"> (Glossy buckthorn)</w:t>
      </w:r>
      <w:r>
        <w:rPr>
          <w:rFonts w:ascii="Times New Roman" w:hAnsi="Times New Roman" w:cs="Times New Roman"/>
          <w:i/>
        </w:rPr>
        <w:t>.</w:t>
      </w:r>
    </w:p>
    <w:p w14:paraId="31705FA9" w14:textId="77777777" w:rsidR="0059502B" w:rsidRDefault="0059502B" w:rsidP="0059502B">
      <w:pPr>
        <w:rPr>
          <w:rFonts w:ascii="Times New Roman" w:hAnsi="Times New Roman" w:cs="Times New Roman"/>
        </w:rPr>
      </w:pPr>
    </w:p>
    <w:p w14:paraId="3F12B64E" w14:textId="54C990FA" w:rsidR="0059502B" w:rsidRDefault="0059502B" w:rsidP="0059502B">
      <w:pPr>
        <w:ind w:firstLine="720"/>
        <w:rPr>
          <w:rFonts w:ascii="Times New Roman" w:hAnsi="Times New Roman" w:cs="Times New Roman"/>
        </w:rPr>
      </w:pPr>
      <w:r>
        <w:rPr>
          <w:rFonts w:ascii="Times New Roman" w:hAnsi="Times New Roman" w:cs="Times New Roman"/>
          <w:i/>
        </w:rPr>
        <w:t xml:space="preserve">Frangula alnus </w:t>
      </w:r>
      <w:r>
        <w:rPr>
          <w:rFonts w:ascii="Times New Roman" w:hAnsi="Times New Roman" w:cs="Times New Roman"/>
        </w:rPr>
        <w:t xml:space="preserve">is purported to have had an extended lag phase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"ITEM-2",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"ITEM-2", "issue" : "1-3", "issued" : { "date-parts" : [ [ "2003", "0" ] ] }, "page" : "1-6", "title" : "Small-scale invasion pattern, spread rate, and lag-phase behavior of &lt;i&gt;Rhamnus frangula&lt;/i&gt; L.", "type" : "article-journal", "volume" : "186" }, "uris" : [ "http://www.mendeley.com/documents/?uuid=2cef5296-690a-4035-82d7-8f23d2018307"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"(Catling and Porebski 1994, Frappier et al. 2003b,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Frappier et al. 2003b, Larkin 2011)</w:t>
      </w:r>
      <w:r>
        <w:rPr>
          <w:rFonts w:ascii="Times New Roman" w:hAnsi="Times New Roman" w:cs="Times New Roman"/>
        </w:rPr>
        <w:fldChar w:fldCharType="end"/>
      </w:r>
      <w:r>
        <w:rPr>
          <w:rFonts w:ascii="Times New Roman" w:hAnsi="Times New Roman" w:cs="Times New Roman"/>
        </w:rPr>
        <w:t xml:space="preserve">, and various mechanisms have been proposed to explain this observation.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400E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suggested that the rapid expansion of </w:t>
      </w:r>
      <w:r>
        <w:rPr>
          <w:rFonts w:ascii="Times New Roman" w:hAnsi="Times New Roman" w:cs="Times New Roman"/>
          <w:i/>
        </w:rPr>
        <w:t>F. alnus</w:t>
      </w:r>
      <w:r>
        <w:rPr>
          <w:rFonts w:ascii="Times New Roman" w:hAnsi="Times New Roman" w:cs="Times New Roman"/>
        </w:rPr>
        <w:t xml:space="preserve"> into Ohio, following an extended period of presence in the eastern United States may be associated with the rapid expansion of the non-native European starling. Lending support to this idea, European starlings have recently been linked to the spread the non-native invasive plant </w:t>
      </w:r>
      <w:r>
        <w:rPr>
          <w:rFonts w:ascii="Times New Roman" w:hAnsi="Times New Roman" w:cs="Times New Roman"/>
          <w:i/>
        </w:rPr>
        <w:t>Celastrus orbiculatus</w:t>
      </w:r>
      <w:r>
        <w:rPr>
          <w:rFonts w:ascii="Times New Roman" w:hAnsi="Times New Roman" w:cs="Times New Roman"/>
        </w:rPr>
        <w:t xml:space="preserve"> (Oriental bittersweet)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"10.1086/660295", "author" : [ { "dropping-particle" : "", "family" : "Merow", "given" : "Cory", "non-dropping-particle" : "", "parse-names" : false, "suffix" : "" }, { "dropping-particle" : "", "family" : "LaFleur", "given" : "Nancy", "non-dropping-particle" : "", "parse-names" : false, "suffix" : "" }, { "dropping-particle" : "", "family" : "Silander Jr", "given" : "John A", "non-dropping-particle" : "", "parse-names" : false, "suffix" : "" }, { "dropping-particle" : "", "family" : "Wilson", "given" : "Adam M.", "non-dropping-particle" : "", "parse-names" : false, "suffix" : "" }, { "dropping-particle" : "", "family" : "Rubega", "given" : "Margaret", "non-dropping-particle" : "", "parse-names" : false, "suffix" : "" } ], "container-title" : "The American Naturalist", "id" : "ITEM-1", "issue" : "1", "issued" : { "date-parts" : [ [ "2011", "0" ] ] }, "page" : "30-43", "publisher" : "University of Chicago PressChicago, IL", "title" : "Developing dynamic mechanistic species distribution models: predicting bird-mediated spread of invasive plants across northeastern North America", "type" : "article-journal", "volume" : "178" }, "uris" : [ "http://www.mendeley.com/documents/?uuid=3ac2daae-0cf0-4129-aef0-8ee3a8a91c94" ] } ], "mendeley" : { "previouslyFormattedCitation" : "(Merow et al.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(Merow et al. 2011)</w:t>
      </w:r>
      <w:r>
        <w:rPr>
          <w:rFonts w:ascii="Times New Roman" w:hAnsi="Times New Roman" w:cs="Times New Roman"/>
        </w:rPr>
        <w:fldChar w:fldCharType="end"/>
      </w:r>
      <w:r>
        <w:rPr>
          <w:rFonts w:ascii="Times New Roman" w:hAnsi="Times New Roman" w:cs="Times New Roman"/>
        </w:rPr>
        <w:t xml:space="preserve">, which is also a woody fruit-bearing plant. However,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FD734F">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pointed out that the spread of </w:t>
      </w:r>
      <w:r>
        <w:rPr>
          <w:rFonts w:ascii="Times New Roman" w:hAnsi="Times New Roman" w:cs="Times New Roman"/>
          <w:i/>
        </w:rPr>
        <w:t xml:space="preserve">F. alnus </w:t>
      </w:r>
      <w:r>
        <w:rPr>
          <w:rFonts w:ascii="Times New Roman" w:hAnsi="Times New Roman" w:cs="Times New Roman"/>
        </w:rPr>
        <w:t xml:space="preserve"> in southern Ontario preceded the presence of European starlings, suggesting other mechanisms must be at play. While Howell and Blackwell’s speculation concerns the spread of </w:t>
      </w:r>
      <w:r>
        <w:rPr>
          <w:rFonts w:ascii="Times New Roman" w:hAnsi="Times New Roman" w:cs="Times New Roman"/>
          <w:i/>
        </w:rPr>
        <w:t xml:space="preserve">F. alnus </w:t>
      </w:r>
      <w:r>
        <w:rPr>
          <w:rFonts w:ascii="Times New Roman" w:hAnsi="Times New Roman" w:cs="Times New Roman"/>
        </w:rPr>
        <w:t>throughout the state of Ohio (&gt;110,000 km</w:t>
      </w:r>
      <w:r>
        <w:rPr>
          <w:rFonts w:ascii="Times New Roman" w:hAnsi="Times New Roman" w:cs="Times New Roman"/>
          <w:vertAlign w:val="superscript"/>
        </w:rPr>
        <w:t>2</w:t>
      </w:r>
      <w:r>
        <w:rPr>
          <w:rFonts w:ascii="Times New Roman" w:hAnsi="Times New Roman" w:cs="Times New Roman"/>
        </w:rPr>
        <w:t xml:space="preserve">), Frappier and colleagues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"10.1016/S0378-1127(03)00274-3", "author" : [ { "dropping-particle" : "", "family" : "Frappier", "given" : "Brian", "non-dropping-particle" : "", "parse-names" : false, "suffix" : "" }, { "dropping-particle" : "", "family" : "Lee", "given" : "Thomas D", "non-dropping-particle" : "", "parse-names" : false, "suffix" : "" }, { "dropping-particle" : "", "family" : "Olson", "given" : "Kari F", "non-dropping-particle" : "", "parse-names" : false, "suffix" : "" }, { "dropping-particle" : "", "family" : "Eckert", "given" : "Robert T", "non-dropping-particle" : "", "parse-names" : false, "suffix" : "" } ], "container-title" : "Forest Ecology and Management", "id" : "ITEM-1", "issue" : "1-3", "issued" : { "date-parts" : [ [ "2003", "0" ] ] }, "page" : "1-6", "title" : "Small-scale invasion pattern, spread rate, and lag-phase behavior of &lt;i&gt;Rhamnus frangula&lt;/i&gt; L.", "type" : "article-journal", "volume" : "186" }, "suppress-author" : 1, "uris" : [ "http://www.mendeley.com/documents/?uuid=2cef5296-690a-4035-82d7-8f23d2018307" ] } ], "mendeley" : { "previouslyFormattedCitation" : "(2003b)"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(2003b)</w:t>
      </w:r>
      <w:r>
        <w:rPr>
          <w:rFonts w:ascii="Times New Roman" w:hAnsi="Times New Roman" w:cs="Times New Roman"/>
        </w:rPr>
        <w:fldChar w:fldCharType="end"/>
      </w:r>
      <w:r>
        <w:rPr>
          <w:rFonts w:ascii="Times New Roman" w:hAnsi="Times New Roman" w:cs="Times New Roman"/>
        </w:rPr>
        <w:t xml:space="preserve"> speculate on a mechanism causing an observed extended lag phase in the invasion of a 250 m</w:t>
      </w:r>
      <w:r>
        <w:rPr>
          <w:rFonts w:ascii="Times New Roman" w:hAnsi="Times New Roman" w:cs="Times New Roman"/>
          <w:vertAlign w:val="superscript"/>
        </w:rPr>
        <w:t>2</w:t>
      </w:r>
      <w:r>
        <w:rPr>
          <w:rFonts w:ascii="Times New Roman" w:hAnsi="Times New Roman" w:cs="Times New Roman"/>
        </w:rPr>
        <w:t xml:space="preserve"> forest plot, suggesting that the lag may be due to “early selection and adaptation” to the local ecological conditions. Despite these speculations, it remains unclear as to whether </w:t>
      </w:r>
      <w:r>
        <w:rPr>
          <w:rFonts w:ascii="Times New Roman" w:hAnsi="Times New Roman" w:cs="Times New Roman"/>
          <w:i/>
        </w:rPr>
        <w:t>F. alnus</w:t>
      </w:r>
      <w:r>
        <w:rPr>
          <w:rFonts w:ascii="Times New Roman" w:hAnsi="Times New Roman" w:cs="Times New Roman"/>
        </w:rPr>
        <w:t xml:space="preserve"> did in fact have an extended lag phase. </w:t>
      </w:r>
    </w:p>
    <w:p w14:paraId="4BE894FE" w14:textId="77777777" w:rsidR="0059502B" w:rsidRDefault="0059502B" w:rsidP="0059502B">
      <w:pPr>
        <w:rPr>
          <w:rFonts w:ascii="Times New Roman" w:hAnsi="Times New Roman" w:cs="Times New Roman"/>
        </w:rPr>
      </w:pPr>
    </w:p>
    <w:p w14:paraId="34A8B921" w14:textId="21CE1BAE" w:rsidR="0059502B" w:rsidRPr="00A3140D" w:rsidRDefault="0059502B" w:rsidP="0059502B">
      <w:pPr>
        <w:ind w:firstLine="720"/>
        <w:rPr>
          <w:rFonts w:ascii="Times New Roman" w:hAnsi="Times New Roman" w:cs="Times New Roman"/>
        </w:rPr>
      </w:pPr>
      <w:r>
        <w:rPr>
          <w:rFonts w:ascii="Times New Roman" w:hAnsi="Times New Roman" w:cs="Times New Roman"/>
        </w:rPr>
        <w:t xml:space="preserve">In this study, I examined the range expansion of </w:t>
      </w:r>
      <w:r>
        <w:rPr>
          <w:rFonts w:ascii="Times New Roman" w:hAnsi="Times New Roman" w:cs="Times New Roman"/>
          <w:i/>
        </w:rPr>
        <w:t>F. alnus</w:t>
      </w:r>
      <w:r>
        <w:rPr>
          <w:rFonts w:ascii="Times New Roman" w:hAnsi="Times New Roman" w:cs="Times New Roman"/>
        </w:rPr>
        <w:t xml:space="preserve"> throughout its novel range of northeastern North American. I compiled a dataset of historical occurrence observations of </w:t>
      </w:r>
      <w:r>
        <w:rPr>
          <w:rFonts w:ascii="Times New Roman" w:hAnsi="Times New Roman" w:cs="Times New Roman"/>
          <w:i/>
        </w:rPr>
        <w:t xml:space="preserve">F. alnus </w:t>
      </w:r>
      <w:r>
        <w:rPr>
          <w:rFonts w:ascii="Times New Roman" w:hAnsi="Times New Roman" w:cs="Times New Roman"/>
        </w:rPr>
        <w:t xml:space="preserve">consisting primarily of herbarium records, but also including observations noted in the scientific literature. Using these data I calculated metrics related to the rate of spatial expansion of </w:t>
      </w:r>
      <w:r>
        <w:rPr>
          <w:rFonts w:ascii="Times New Roman" w:hAnsi="Times New Roman" w:cs="Times New Roman"/>
          <w:i/>
        </w:rPr>
        <w:t>F. alnus</w:t>
      </w:r>
      <w:r>
        <w:rPr>
          <w:rFonts w:ascii="Times New Roman" w:hAnsi="Times New Roman" w:cs="Times New Roman"/>
        </w:rPr>
        <w:t xml:space="preserve"> throughout northeast North America employing modified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"ITEM-2",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"manualFormatting" : "(Delisle et al. 2003 and Aikio et al. 2010a)", "previouslyFormattedCitation" : "(Delisle et al. 2003, Aikio et al. 2010a)" }, "properties" : { "noteIndex" : 0 }, "schema" : "https://github.com/citation-style-language/schema/raw/master/csl-citation.json" }</w:instrText>
      </w:r>
      <w:r>
        <w:rPr>
          <w:rFonts w:ascii="Times New Roman" w:hAnsi="Times New Roman" w:cs="Times New Roman"/>
        </w:rPr>
        <w:fldChar w:fldCharType="separate"/>
      </w:r>
      <w:r>
        <w:rPr>
          <w:rFonts w:ascii="Times New Roman" w:hAnsi="Times New Roman" w:cs="Times New Roman"/>
          <w:noProof/>
        </w:rPr>
        <w:t>(Delisle et al. 2003 and</w:t>
      </w:r>
      <w:r w:rsidRPr="009E3CAF">
        <w:rPr>
          <w:rFonts w:ascii="Times New Roman" w:hAnsi="Times New Roman" w:cs="Times New Roman"/>
          <w:noProof/>
        </w:rPr>
        <w:t xml:space="preserve"> Aikio et al. 2010a)</w:t>
      </w:r>
      <w:r>
        <w:rPr>
          <w:rFonts w:ascii="Times New Roman" w:hAnsi="Times New Roman" w:cs="Times New Roman"/>
        </w:rPr>
        <w:fldChar w:fldCharType="end"/>
      </w:r>
      <w:r>
        <w:rPr>
          <w:rFonts w:ascii="Times New Roman" w:hAnsi="Times New Roman" w:cs="Times New Roman"/>
        </w:rPr>
        <w:t xml:space="preserve"> to account for unequal sampling effort of herbarium records. I hypothesized that my findings would support previous claims that </w:t>
      </w:r>
      <w:r>
        <w:rPr>
          <w:rFonts w:ascii="Times New Roman" w:hAnsi="Times New Roman" w:cs="Times New Roman"/>
          <w:i/>
        </w:rPr>
        <w:t>F. alnus</w:t>
      </w:r>
      <w:r>
        <w:rPr>
          <w:rFonts w:ascii="Times New Roman" w:hAnsi="Times New Roman" w:cs="Times New Roman"/>
        </w:rPr>
        <w:t xml:space="preserve"> experienced an extended lag lasting from the time of its introduction (ca. 1860) to the early 1970s. The findings and patterns established in this chapter provide an important foundation for further analyses carried out in </w:t>
      </w:r>
      <w:r>
        <w:rPr>
          <w:rFonts w:ascii="Times New Roman" w:hAnsi="Times New Roman" w:cs="Times New Roman"/>
          <w:i/>
        </w:rPr>
        <w:t>Chapter 4</w:t>
      </w:r>
      <w:r>
        <w:rPr>
          <w:rFonts w:ascii="Times New Roman" w:hAnsi="Times New Roman" w:cs="Times New Roman"/>
        </w:rPr>
        <w:t xml:space="preserve">, in which I use linked population and species distribution models to examine the population dynamics of the </w:t>
      </w:r>
      <w:r>
        <w:rPr>
          <w:rFonts w:ascii="Times New Roman" w:hAnsi="Times New Roman" w:cs="Times New Roman"/>
          <w:i/>
          <w:iCs/>
        </w:rPr>
        <w:t xml:space="preserve">F. alnus </w:t>
      </w:r>
      <w:r>
        <w:rPr>
          <w:rFonts w:ascii="Times New Roman" w:hAnsi="Times New Roman" w:cs="Times New Roman"/>
          <w:iCs/>
        </w:rPr>
        <w:t>invasion</w:t>
      </w:r>
      <w:r>
        <w:rPr>
          <w:rFonts w:ascii="Times New Roman" w:hAnsi="Times New Roman" w:cs="Times New Roman"/>
        </w:rPr>
        <w:t xml:space="preserve">. Many previous studies have used herbarium records to estimate rates of spread and examine spatial patterns of spread, but they have largely been limited to a regional focus. In this study I investigated the range expansion of </w:t>
      </w:r>
      <w:r>
        <w:rPr>
          <w:rFonts w:ascii="Times New Roman" w:hAnsi="Times New Roman" w:cs="Times New Roman"/>
          <w:i/>
          <w:iCs/>
        </w:rPr>
        <w:t xml:space="preserve">F. alnus </w:t>
      </w:r>
      <w:r>
        <w:rPr>
          <w:rFonts w:ascii="Times New Roman" w:hAnsi="Times New Roman" w:cs="Times New Roman"/>
          <w:iCs/>
        </w:rPr>
        <w:t xml:space="preserve">throughout the entire novel range. I expanded upon the methods of Delisle et al.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iCs/>
        </w:rPr>
        <w:fldChar w:fldCharType="separate"/>
      </w:r>
      <w:r w:rsidRPr="00A3140D">
        <w:rPr>
          <w:rFonts w:ascii="Times New Roman" w:hAnsi="Times New Roman" w:cs="Times New Roman"/>
          <w:iCs/>
          <w:noProof/>
        </w:rPr>
        <w:t>(2003)</w:t>
      </w:r>
      <w:r>
        <w:rPr>
          <w:rFonts w:ascii="Times New Roman" w:hAnsi="Times New Roman" w:cs="Times New Roman"/>
          <w:iCs/>
        </w:rPr>
        <w:fldChar w:fldCharType="end"/>
      </w:r>
      <w:r>
        <w:rPr>
          <w:rFonts w:ascii="Times New Roman" w:hAnsi="Times New Roman" w:cs="Times New Roman"/>
          <w:iCs/>
        </w:rPr>
        <w:t xml:space="preserve"> to allow for incorporation of data from multiple herbaria, while still accounting for unequal effort in sampling. Access to herbaria records and other historical biodiversity is increasing as more collections are digitized and made available to the public. Having techniques to combine information from desperate sources, so as I present here, will help scientists use these data to investigate important standing questions.</w:t>
      </w:r>
    </w:p>
    <w:p w14:paraId="47D2ED32" w14:textId="77777777" w:rsidR="0059502B" w:rsidRPr="000C3DE2" w:rsidRDefault="0059502B" w:rsidP="0059502B">
      <w:pPr>
        <w:rPr>
          <w:rFonts w:ascii="Times New Roman" w:hAnsi="Times New Roman" w:cs="Times New Roman"/>
        </w:rPr>
      </w:pPr>
      <w:r>
        <w:rPr>
          <w:rFonts w:ascii="Times New Roman" w:hAnsi="Times New Roman" w:cs="Times New Roman"/>
          <w:b/>
        </w:rPr>
        <w:br w:type="page"/>
      </w:r>
    </w:p>
    <w:p w14:paraId="01E27893" w14:textId="77777777" w:rsidR="0059502B" w:rsidRDefault="0059502B" w:rsidP="0059502B">
      <w:pPr>
        <w:rPr>
          <w:rFonts w:ascii="Times New Roman" w:hAnsi="Times New Roman" w:cs="Times New Roman"/>
          <w:b/>
        </w:rPr>
      </w:pPr>
      <w:r>
        <w:rPr>
          <w:rFonts w:ascii="Times New Roman" w:hAnsi="Times New Roman" w:cs="Times New Roman"/>
          <w:b/>
        </w:rPr>
        <w:t>Methods</w:t>
      </w:r>
    </w:p>
    <w:p w14:paraId="683857F9" w14:textId="77777777" w:rsidR="0059502B" w:rsidRDefault="0059502B" w:rsidP="0059502B">
      <w:pPr>
        <w:rPr>
          <w:rFonts w:ascii="Times New Roman" w:hAnsi="Times New Roman" w:cs="Times New Roman"/>
        </w:rPr>
      </w:pPr>
    </w:p>
    <w:p w14:paraId="5493CA9E" w14:textId="77777777" w:rsidR="0059502B" w:rsidRDefault="0059502B" w:rsidP="0059502B">
      <w:pPr>
        <w:rPr>
          <w:rFonts w:ascii="Times New Roman" w:hAnsi="Times New Roman" w:cs="Times New Roman"/>
        </w:rPr>
      </w:pPr>
      <w:r>
        <w:rPr>
          <w:rFonts w:ascii="Times New Roman" w:hAnsi="Times New Roman" w:cs="Times New Roman"/>
          <w:i/>
        </w:rPr>
        <w:t>Collection of presence records</w:t>
      </w:r>
    </w:p>
    <w:p w14:paraId="44D0F41A" w14:textId="77777777" w:rsidR="0059502B" w:rsidRDefault="0059502B" w:rsidP="0059502B">
      <w:pPr>
        <w:rPr>
          <w:rFonts w:ascii="Times New Roman" w:hAnsi="Times New Roman" w:cs="Times New Roman"/>
        </w:rPr>
      </w:pPr>
    </w:p>
    <w:p w14:paraId="1F316815"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I assembled a dataset of occurrence records for </w:t>
      </w:r>
      <w:r>
        <w:rPr>
          <w:rFonts w:ascii="Times New Roman" w:hAnsi="Times New Roman" w:cs="Times New Roman"/>
          <w:i/>
        </w:rPr>
        <w:t xml:space="preserve">F. alnus </w:t>
      </w:r>
      <w:r>
        <w:rPr>
          <w:rFonts w:ascii="Times New Roman" w:hAnsi="Times New Roman" w:cs="Times New Roman"/>
        </w:rPr>
        <w:t xml:space="preserve">to investigate its spread throughout northeast North America. I collected historical presence records by 1) searching publicly available on-line databases of several herbaria, 2) requesting </w:t>
      </w:r>
      <w:r>
        <w:rPr>
          <w:rFonts w:ascii="Times New Roman" w:hAnsi="Times New Roman" w:cs="Times New Roman"/>
          <w:i/>
        </w:rPr>
        <w:t xml:space="preserve">F. alnus </w:t>
      </w:r>
      <w:r>
        <w:rPr>
          <w:rFonts w:ascii="Times New Roman" w:hAnsi="Times New Roman" w:cs="Times New Roman"/>
        </w:rPr>
        <w:t xml:space="preserve">record information from curators and collection managers of various herbaria, 3) searching the Global Biodiversity Information Facility (GBIF), and 4) carrying out a literature search for all North American localities, using the keyword search terms “Frangula alnus” or “Rhammus frangula” in ISI Web of Science database. I only included presence records with information on the year and location (county level or finer) of observation in my dataset. I accessed herbarium records from 30 herbaria via publically available on-line databases (Table 1). Many herbaria manage on-line databases that include records from affiliated, but separate, herbaria. For example, the Wisconsin State Herbarium is located at the University of Wisconsin at Madison. A search of the database for this herbarium yields accession records from this herbarium (WIS), as well as the University of Wisconsin at Stevens Point herbarium (UWSP), the University of Wisconsin at Green Bay herbarium (UWGB), and the Morton Herbarium (MOR). Therefore, while 30 herbaria are represented in my dataset, a smaller number of databases were used to acquire these records. I contacted curators and collections managers at several herbaria directly to inquire about whether there were records for </w:t>
      </w:r>
      <w:r>
        <w:rPr>
          <w:rFonts w:ascii="Times New Roman" w:hAnsi="Times New Roman" w:cs="Times New Roman"/>
          <w:i/>
        </w:rPr>
        <w:t>F. alnus</w:t>
      </w:r>
      <w:r>
        <w:rPr>
          <w:rFonts w:ascii="Times New Roman" w:hAnsi="Times New Roman" w:cs="Times New Roman"/>
        </w:rPr>
        <w:t xml:space="preserve"> in their collections. Curators or collection managers at three herbaria, Rutgers Chrysler Herbarium, Miami University of Ohio Herbarium, and Carnegie Mellon Herbarium, provided me with the record information for all </w:t>
      </w:r>
      <w:r>
        <w:rPr>
          <w:rFonts w:ascii="Times New Roman" w:hAnsi="Times New Roman" w:cs="Times New Roman"/>
          <w:i/>
        </w:rPr>
        <w:t>F. alnus</w:t>
      </w:r>
      <w:r>
        <w:rPr>
          <w:rFonts w:ascii="Times New Roman" w:hAnsi="Times New Roman" w:cs="Times New Roman"/>
        </w:rPr>
        <w:t xml:space="preserve"> or </w:t>
      </w:r>
      <w:r>
        <w:rPr>
          <w:rFonts w:ascii="Times New Roman" w:hAnsi="Times New Roman" w:cs="Times New Roman"/>
          <w:i/>
        </w:rPr>
        <w:t>R. frangula</w:t>
      </w:r>
      <w:r>
        <w:rPr>
          <w:rFonts w:ascii="Times New Roman" w:hAnsi="Times New Roman" w:cs="Times New Roman"/>
        </w:rPr>
        <w:t xml:space="preserve"> in their collections. In addition to collecting records from herbarium databases, I collected records accessed searching the Global Biodiversity Information Facility (GBIF), the Canada Biodiversity Information Facility (CBIF), and the Invasive Plant Atlas of New England (IPANE). Records collected from all three of these biodiversity databases were carefully examined to exclude records accessed in other searches. </w:t>
      </w:r>
    </w:p>
    <w:p w14:paraId="4572B0EA" w14:textId="77777777" w:rsidR="0059502B" w:rsidRDefault="0059502B" w:rsidP="0059502B">
      <w:pPr>
        <w:rPr>
          <w:rFonts w:ascii="Times New Roman" w:hAnsi="Times New Roman" w:cs="Times New Roman"/>
        </w:rPr>
      </w:pPr>
    </w:p>
    <w:p w14:paraId="5BF9DF31" w14:textId="339AAA63" w:rsidR="0059502B" w:rsidRDefault="0059502B" w:rsidP="0059502B">
      <w:pPr>
        <w:ind w:firstLine="720"/>
        <w:rPr>
          <w:rFonts w:ascii="Times New Roman" w:hAnsi="Times New Roman" w:cs="Times New Roman"/>
        </w:rPr>
      </w:pPr>
      <w:r>
        <w:rPr>
          <w:rFonts w:ascii="Times New Roman" w:hAnsi="Times New Roman" w:cs="Times New Roman"/>
          <w:bCs/>
        </w:rPr>
        <w:t xml:space="preserve">I searched for historical records of </w:t>
      </w:r>
      <w:r>
        <w:rPr>
          <w:rFonts w:ascii="Times New Roman" w:hAnsi="Times New Roman" w:cs="Times New Roman"/>
          <w:bCs/>
          <w:i/>
        </w:rPr>
        <w:t xml:space="preserve">F. alnus </w:t>
      </w:r>
      <w:r>
        <w:rPr>
          <w:rFonts w:ascii="Times New Roman" w:hAnsi="Times New Roman" w:cs="Times New Roman"/>
          <w:bCs/>
        </w:rPr>
        <w:t xml:space="preserve">presence reported in published journal articles using the ISI Web of Science database. I used keyword search terms of “Frangula alnus” and “Rhamnus frangula”. From this literature search, I included 5 presence records reported by Howell and Blackwell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(1977)</w:t>
      </w:r>
      <w:r>
        <w:rPr>
          <w:rFonts w:ascii="Times New Roman" w:hAnsi="Times New Roman" w:cs="Times New Roman"/>
          <w:bCs/>
        </w:rPr>
        <w:fldChar w:fldCharType="end"/>
      </w:r>
      <w:r>
        <w:rPr>
          <w:rFonts w:ascii="Times New Roman" w:hAnsi="Times New Roman" w:cs="Times New Roman"/>
          <w:bCs/>
        </w:rPr>
        <w:t xml:space="preserve">, Taft and Solecki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(1990)</w:t>
      </w:r>
      <w:r>
        <w:rPr>
          <w:rFonts w:ascii="Times New Roman" w:hAnsi="Times New Roman" w:cs="Times New Roman"/>
          <w:bCs/>
        </w:rPr>
        <w:fldChar w:fldCharType="end"/>
      </w:r>
      <w:r>
        <w:rPr>
          <w:rFonts w:ascii="Times New Roman" w:hAnsi="Times New Roman" w:cs="Times New Roman"/>
          <w:bCs/>
        </w:rPr>
        <w:t xml:space="preserve">, and Catling and Porebski </w:t>
      </w:r>
      <w:r>
        <w:rPr>
          <w:rFonts w:ascii="Times New Roman" w:hAnsi="Times New Roman" w:cs="Times New Roman"/>
          <w:bCs/>
        </w:rPr>
        <w:fldChar w:fldCharType="begin" w:fldLock="1"/>
      </w:r>
      <w:r w:rsidR="0091245A">
        <w:rPr>
          <w:rFonts w:ascii="Times New Roman" w:hAnsi="Times New Roman" w:cs="Times New Roman"/>
          <w:bCs/>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bCs/>
        </w:rPr>
        <w:fldChar w:fldCharType="separate"/>
      </w:r>
      <w:r w:rsidRPr="00210263">
        <w:rPr>
          <w:rFonts w:ascii="Times New Roman" w:hAnsi="Times New Roman" w:cs="Times New Roman"/>
          <w:bCs/>
          <w:noProof/>
        </w:rPr>
        <w:t>(1994)</w:t>
      </w:r>
      <w:r>
        <w:rPr>
          <w:rFonts w:ascii="Times New Roman" w:hAnsi="Times New Roman" w:cs="Times New Roman"/>
          <w:bCs/>
        </w:rPr>
        <w:fldChar w:fldCharType="end"/>
      </w:r>
      <w:r>
        <w:rPr>
          <w:rFonts w:ascii="Times New Roman" w:hAnsi="Times New Roman" w:cs="Times New Roman"/>
        </w:rPr>
        <w:t xml:space="preserve">. Howell and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A62CAC">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investigated the history of the spread of </w:t>
      </w:r>
      <w:r>
        <w:rPr>
          <w:rFonts w:ascii="Times New Roman" w:hAnsi="Times New Roman" w:cs="Times New Roman"/>
          <w:i/>
        </w:rPr>
        <w:t>F. alnus</w:t>
      </w:r>
      <w:r>
        <w:rPr>
          <w:rFonts w:ascii="Times New Roman" w:hAnsi="Times New Roman" w:cs="Times New Roman"/>
        </w:rPr>
        <w:t xml:space="preserve"> into and throughout Ohio, and reported that the first recorded observation was  from Lake County, Ohio in 1927 (confirmed via search of Ohio State University Herbarium). </w:t>
      </w:r>
      <w:r w:rsidRPr="008537E1">
        <w:rPr>
          <w:rFonts w:ascii="Times New Roman" w:hAnsi="Times New Roman" w:cs="Times New Roman"/>
        </w:rPr>
        <w:t xml:space="preserve">Taft and Solecki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"Taft", "given" : "J B", "non-dropping-particle" : "", "parse-names" : false, "suffix" : "" }, { "dropping-particle" : "", "family" : "Solecki", "given" : "M K", "non-dropping-particle" : "", "parse-names" : false, "suffix" : "" } ], "container-title" : "Rhodora", "id" : "ITEM-1", "issue" : "871", "issued" : { "date-parts" : [ [ "1990", "0" ] ] }, "page" : "142-165", "publisher" : "New England Botanical Club", "title" : "Vascular flora of the wetland and prairie communities of Gavin Bog and Prairie Nature Preserve, Lake County, Illinois", "type" : "article-journal", "volume" : "92" }, "suppress-author" : 1, "uris" : [ "http://www.mendeley.com/documents/?uuid=372ae8d7-2141-40f9-a6f7-77a14b9d0512" ] } ], "mendeley" : { "previouslyFormattedCitation" : "(1990)" }, "properties" : { "noteIndex" : 0 }, "schema" : "https://github.com/citation-style-language/schema/raw/master/csl-citation.json" }</w:instrText>
      </w:r>
      <w:r>
        <w:rPr>
          <w:rFonts w:ascii="Times New Roman" w:hAnsi="Times New Roman" w:cs="Times New Roman"/>
        </w:rPr>
        <w:fldChar w:fldCharType="separate"/>
      </w:r>
      <w:r w:rsidRPr="00334CD0">
        <w:rPr>
          <w:rFonts w:ascii="Times New Roman" w:hAnsi="Times New Roman" w:cs="Times New Roman"/>
          <w:noProof/>
        </w:rPr>
        <w:t>(1990)</w:t>
      </w:r>
      <w:r>
        <w:rPr>
          <w:rFonts w:ascii="Times New Roman" w:hAnsi="Times New Roman" w:cs="Times New Roman"/>
        </w:rPr>
        <w:fldChar w:fldCharType="end"/>
      </w:r>
      <w:r>
        <w:rPr>
          <w:rFonts w:ascii="Times New Roman" w:hAnsi="Times New Roman" w:cs="Times New Roman"/>
        </w:rPr>
        <w:t xml:space="preserve"> reported that </w:t>
      </w:r>
      <w:r>
        <w:rPr>
          <w:rFonts w:ascii="Times New Roman" w:hAnsi="Times New Roman" w:cs="Times New Roman"/>
          <w:i/>
        </w:rPr>
        <w:t>F. alnus</w:t>
      </w:r>
      <w:r w:rsidRPr="008537E1">
        <w:rPr>
          <w:rFonts w:ascii="Times New Roman" w:hAnsi="Times New Roman" w:cs="Times New Roman"/>
        </w:rPr>
        <w:t xml:space="preserve"> was first recorded in</w:t>
      </w:r>
      <w:r>
        <w:rPr>
          <w:rFonts w:ascii="Times New Roman" w:hAnsi="Times New Roman" w:cs="Times New Roman"/>
        </w:rPr>
        <w:t xml:space="preserve"> the state of</w:t>
      </w:r>
      <w:r w:rsidRPr="008537E1">
        <w:rPr>
          <w:rFonts w:ascii="Times New Roman" w:hAnsi="Times New Roman" w:cs="Times New Roman"/>
        </w:rPr>
        <w:t xml:space="preserve"> Illinois i</w:t>
      </w:r>
      <w:r>
        <w:rPr>
          <w:rFonts w:ascii="Times New Roman" w:hAnsi="Times New Roman" w:cs="Times New Roman"/>
        </w:rPr>
        <w:t>n 1912 (Sherff 1912, as cited by</w:t>
      </w:r>
      <w:r w:rsidRPr="008537E1">
        <w:rPr>
          <w:rFonts w:ascii="Times New Roman" w:hAnsi="Times New Roman" w:cs="Times New Roman"/>
        </w:rPr>
        <w:t xml:space="preserve"> Taft and Solecki 1990) in Cook County</w:t>
      </w:r>
      <w:r>
        <w:rPr>
          <w:rFonts w:ascii="Times New Roman" w:hAnsi="Times New Roman" w:cs="Times New Roman"/>
        </w:rPr>
        <w:t xml:space="preserve"> (confirmed via search of Field Museum Herbarium)</w:t>
      </w:r>
      <w:r w:rsidRPr="008537E1">
        <w:rPr>
          <w:rFonts w:ascii="Times New Roman" w:hAnsi="Times New Roman" w:cs="Times New Roman"/>
        </w:rPr>
        <w:t xml:space="preserve">. </w:t>
      </w:r>
      <w:r>
        <w:rPr>
          <w:rFonts w:ascii="Times New Roman" w:hAnsi="Times New Roman" w:cs="Times New Roman"/>
        </w:rPr>
        <w:t xml:space="preserve">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596360">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investigated the spread of </w:t>
      </w:r>
      <w:r>
        <w:rPr>
          <w:rFonts w:ascii="Times New Roman" w:hAnsi="Times New Roman" w:cs="Times New Roman"/>
          <w:i/>
        </w:rPr>
        <w:t>F. alnus</w:t>
      </w:r>
      <w:r>
        <w:rPr>
          <w:rFonts w:ascii="Times New Roman" w:hAnsi="Times New Roman" w:cs="Times New Roman"/>
        </w:rPr>
        <w:t xml:space="preserve"> into and throughout southern Ontario. I used data reported in this paper to identify time and location of the three earliest records of </w:t>
      </w:r>
      <w:r>
        <w:rPr>
          <w:rFonts w:ascii="Times New Roman" w:hAnsi="Times New Roman" w:cs="Times New Roman"/>
          <w:i/>
        </w:rPr>
        <w:t>F. alnus</w:t>
      </w:r>
      <w:r>
        <w:rPr>
          <w:rFonts w:ascii="Times New Roman" w:hAnsi="Times New Roman" w:cs="Times New Roman"/>
        </w:rPr>
        <w:t xml:space="preserve"> presence in this region. </w:t>
      </w:r>
    </w:p>
    <w:p w14:paraId="1BF44101" w14:textId="77777777" w:rsidR="0059502B" w:rsidRDefault="0059502B" w:rsidP="0059502B">
      <w:pPr>
        <w:rPr>
          <w:rFonts w:ascii="Times New Roman" w:hAnsi="Times New Roman" w:cs="Times New Roman"/>
        </w:rPr>
      </w:pPr>
    </w:p>
    <w:p w14:paraId="046E93EA" w14:textId="77777777" w:rsidR="0059502B" w:rsidRDefault="0059502B" w:rsidP="0059502B">
      <w:pPr>
        <w:rPr>
          <w:rFonts w:ascii="Times New Roman" w:hAnsi="Times New Roman" w:cs="Times New Roman"/>
        </w:rPr>
      </w:pPr>
      <w:r>
        <w:rPr>
          <w:rFonts w:ascii="Times New Roman" w:hAnsi="Times New Roman" w:cs="Times New Roman"/>
          <w:i/>
        </w:rPr>
        <w:t>Georeferencing of historical presence records</w:t>
      </w:r>
    </w:p>
    <w:p w14:paraId="212D359A" w14:textId="77777777" w:rsidR="0059502B" w:rsidRDefault="0059502B" w:rsidP="0059502B">
      <w:pPr>
        <w:rPr>
          <w:rFonts w:ascii="Times New Roman" w:hAnsi="Times New Roman" w:cs="Times New Roman"/>
        </w:rPr>
      </w:pPr>
    </w:p>
    <w:p w14:paraId="5E6E1442" w14:textId="08983C25" w:rsidR="0059502B" w:rsidRDefault="0059502B" w:rsidP="0059502B">
      <w:pPr>
        <w:ind w:firstLine="720"/>
        <w:rPr>
          <w:rFonts w:ascii="Times New Roman" w:hAnsi="Times New Roman" w:cs="Times New Roman"/>
        </w:rPr>
      </w:pPr>
      <w:r>
        <w:rPr>
          <w:rFonts w:ascii="Times New Roman" w:hAnsi="Times New Roman" w:cs="Times New Roman"/>
        </w:rPr>
        <w:t>Most of the presence records in the compiled dataset did not have latitude and longitude values for where the specimen was collected. However, many records had descriptive information, which I used to assign latitude and longitude values to the collection location. This process is commonly called georeferencing. I primarily used the GoogleEarth software (Google Inc.) to georeference records (</w:t>
      </w:r>
      <w:r>
        <w:rPr>
          <w:rFonts w:ascii="Times New Roman" w:hAnsi="Times New Roman" w:cs="Times New Roman"/>
          <w:i/>
        </w:rPr>
        <w:t>sensu</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"Garcia-Milagros", "given" : "E", "non-dropping-particle" : "", "parse-names" : false, "suffix" : "" }, { "dropping-particle" : "", "family" : "Funk", "given" : "V A", "non-dropping-particle" : "", "parse-names" : false, "suffix" : "" } ], "container-title" : "Frontiers of Biogeography", "id" : "ITEM-1", "issued" : { "date-parts" : [ [ "2010", "0" ] ] }, "page" : "71-77", "title" : "Improving the use of information from museum specimens: using Google Earth\u00a9 to georeference Guiana Shield specimens in the US National Herbarium", "type" : "article-journal", "volume" : "2" }, "uris" : [ "http://www.mendeley.com/documents/?uuid=7fff7219-164c-49bf-9fb4-6d88673409e1" ] } ], "mendeley" : { "manualFormatting" : "Garcia-Milagros &amp; Funk 2010)", "previouslyFormattedCitation" : "(Garcia-Milagros and Funk 2010)" }, "properties" : { "noteIndex" : 0 }, "schema" : "https://github.com/citation-style-language/schema/raw/master/csl-citation.json" }</w:instrText>
      </w:r>
      <w:r>
        <w:rPr>
          <w:rFonts w:ascii="Times New Roman" w:hAnsi="Times New Roman" w:cs="Times New Roman"/>
        </w:rPr>
        <w:fldChar w:fldCharType="separate"/>
      </w:r>
      <w:r w:rsidRPr="00914740">
        <w:rPr>
          <w:rFonts w:ascii="Times New Roman" w:hAnsi="Times New Roman" w:cs="Times New Roman"/>
          <w:noProof/>
        </w:rPr>
        <w:t>Garcia-Milagros &amp; Funk 2010)</w:t>
      </w:r>
      <w:r>
        <w:rPr>
          <w:rFonts w:ascii="Times New Roman" w:hAnsi="Times New Roman" w:cs="Times New Roman"/>
        </w:rPr>
        <w:fldChar w:fldCharType="end"/>
      </w:r>
      <w:r>
        <w:rPr>
          <w:rFonts w:ascii="Times New Roman" w:hAnsi="Times New Roman" w:cs="Times New Roman"/>
        </w:rPr>
        <w:t xml:space="preserve">, however some cases required additional Internet searches on named locations, such as unique building names or geographic features. The descriptive location information allowed for varying degrees of precision in the final latitude and longitude value assigned to a record. At a minimum, all records of specimens collected in the United States had enough information to be assigned to the county in which the specimen was collected. For records with </w:t>
      </w:r>
      <w:r w:rsidRPr="00523480">
        <w:rPr>
          <w:rFonts w:ascii="Times New Roman" w:hAnsi="Times New Roman" w:cs="Times New Roman"/>
          <w:i/>
          <w:iCs/>
        </w:rPr>
        <w:t>only</w:t>
      </w:r>
      <w:r>
        <w:rPr>
          <w:rFonts w:ascii="Times New Roman" w:hAnsi="Times New Roman" w:cs="Times New Roman"/>
        </w:rPr>
        <w:t xml:space="preserve"> county level information, I assigned the US Census Bureau designated latitude and longitude values to the record. For records of specimens collected in Canada, I relied on the information included with the specimen to assign county equivalent values. To achieve finer spatial resolution, some information allowed for assigning values for the township the specimen was collected in, whereas others allowed for assigning precise locations. I assigned location uncertainty values using guidelines from the Biogeomancer Consortium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"ISBN" : "8792020003", "author" : [ { "dropping-particle" : "", "family" : "BioGeomancer Consortium", "given" : "", "non-dropping-particle" : "", "parse-names" : false, "suffix" : "" } ], "editor" : [ { "dropping-particle" : "", "family" : "Chapman", "given" : "A D", "non-dropping-particle" : "", "parse-names" : false, "suffix" : "" }, { "dropping-particle" : "", "family" : "Wieczorek", "given" : "J", "non-dropping-particle" : "", "parse-names" : false, "suffix" : "" } ], "id" : "ITEM-1", "issued" : { "date-parts" : [ [ "2006", "0" ] ] }, "page" : "90", "publisher" : "Global Biodiversity Information Facility", "publisher-place" : "Copenhagen", "title" : "Guide to Best Practices for Georeferencing", "type" : "book" }, "uris" : [ "http://www.mendeley.com/documents/?uuid=d2a90a6d-287a-49e9-acb6-6c2c34b6dc42" ] } ], "mendeley" : { "previouslyFormattedCitation" : "(BioGeomancer Consortium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(BioGeomancer Consortium 2006)</w:t>
      </w:r>
      <w:r>
        <w:rPr>
          <w:rFonts w:ascii="Times New Roman" w:hAnsi="Times New Roman" w:cs="Times New Roman"/>
        </w:rPr>
        <w:fldChar w:fldCharType="end"/>
      </w:r>
      <w:r>
        <w:rPr>
          <w:rFonts w:ascii="Times New Roman" w:hAnsi="Times New Roman" w:cs="Times New Roman"/>
        </w:rPr>
        <w:t xml:space="preserve"> to all of the georeferenced records. I carried out analyses using different subsets of the compiled dataset based on the spatial resolution of the presence record (described further below).</w:t>
      </w:r>
    </w:p>
    <w:p w14:paraId="400C1479" w14:textId="77777777" w:rsidR="0059502B" w:rsidRDefault="0059502B" w:rsidP="0059502B">
      <w:pPr>
        <w:rPr>
          <w:rFonts w:ascii="Times New Roman" w:hAnsi="Times New Roman" w:cs="Times New Roman"/>
        </w:rPr>
      </w:pPr>
    </w:p>
    <w:p w14:paraId="2A7A4066" w14:textId="77777777" w:rsidR="0059502B" w:rsidRDefault="0059502B" w:rsidP="0059502B">
      <w:pPr>
        <w:rPr>
          <w:rFonts w:ascii="Times New Roman" w:hAnsi="Times New Roman" w:cs="Times New Roman"/>
        </w:rPr>
      </w:pPr>
      <w:r>
        <w:rPr>
          <w:rFonts w:ascii="Times New Roman" w:hAnsi="Times New Roman" w:cs="Times New Roman"/>
          <w:i/>
        </w:rPr>
        <w:t>Number of records through time</w:t>
      </w:r>
    </w:p>
    <w:p w14:paraId="2F0545BF" w14:textId="77777777" w:rsidR="0059502B" w:rsidRDefault="0059502B" w:rsidP="0059502B">
      <w:pPr>
        <w:rPr>
          <w:rFonts w:ascii="Times New Roman" w:hAnsi="Times New Roman" w:cs="Times New Roman"/>
        </w:rPr>
      </w:pPr>
    </w:p>
    <w:p w14:paraId="78518F2B" w14:textId="4455C75C" w:rsidR="0059502B" w:rsidRDefault="0059502B" w:rsidP="0059502B">
      <w:pPr>
        <w:ind w:firstLine="720"/>
        <w:rPr>
          <w:rFonts w:ascii="Times New Roman" w:hAnsi="Times New Roman" w:cs="Times New Roman"/>
        </w:rPr>
      </w:pPr>
      <w:r>
        <w:rPr>
          <w:rFonts w:ascii="Times New Roman" w:hAnsi="Times New Roman" w:cs="Times New Roman"/>
        </w:rPr>
        <w:t>Trends in the number of records added to an herbarium through time were used to infer rates of spread for non-native invasive species and to determine if a species experienced an extended lag phase (</w:t>
      </w:r>
      <w:r w:rsidRPr="00207103">
        <w:rPr>
          <w:rFonts w:ascii="Times New Roman" w:hAnsi="Times New Roman" w:cs="Times New Roman"/>
          <w:i/>
          <w:highlight w:val="yellow"/>
        </w:rPr>
        <w:t>sensu</w:t>
      </w:r>
      <w:r>
        <w:rPr>
          <w:rFonts w:ascii="Times New Roman" w:hAnsi="Times New Roman" w:cs="Times New Roman"/>
          <w:i/>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"Py\u0161ek", "given" : "Petr", "non-dropping-particle" : "", "parse-names" : false, "suffix" : "" }, { "dropping-particle" : "", "family" : "Prach", "given" : "K", "non-dropping-particle" : "", "parse-names" : false, "suffix" : "" } ], "container-title" : "Journal of Biogeography", "id" : "ITEM-1", "issue" : "4", "issued" : { "date-parts" : [ [ "1993" ] ] }, "page" : "413-420", "title" : "Plant invasions and the role of riparian habitats: a comparison of four species alien to central Europe", "type" : "article-journal", "volume" : "20" }, "uris" : [ "http://www.mendeley.com/documents/?uuid=45c466dc-f839-4d1b-8721-a955b830bd18" ] }, { "id" : "ITEM-2",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"ITEM-2",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"(Py\u0161ek and Prach 1993,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1993, Aikio et al. 2010a)</w:t>
      </w:r>
      <w:r>
        <w:rPr>
          <w:rFonts w:ascii="Times New Roman" w:hAnsi="Times New Roman" w:cs="Times New Roman"/>
        </w:rPr>
        <w:fldChar w:fldCharType="end"/>
      </w:r>
      <w:r>
        <w:rPr>
          <w:rFonts w:ascii="Times New Roman" w:hAnsi="Times New Roman" w:cs="Times New Roman"/>
        </w:rPr>
        <w:t xml:space="preserve">. </w:t>
      </w:r>
      <w:r w:rsidRPr="004D0628">
        <w:rPr>
          <w:rFonts w:ascii="Times New Roman" w:hAnsi="Times New Roman" w:cs="Times New Roman"/>
        </w:rPr>
        <w:t xml:space="preserve">I calculated </w:t>
      </w:r>
      <w:r>
        <w:rPr>
          <w:rFonts w:ascii="Times New Roman" w:hAnsi="Times New Roman" w:cs="Times New Roman"/>
        </w:rPr>
        <w:t xml:space="preserve">the cumulative number of records reported per year in the dataset of compiled historical </w:t>
      </w:r>
      <w:r>
        <w:rPr>
          <w:rFonts w:ascii="Times New Roman" w:hAnsi="Times New Roman" w:cs="Times New Roman"/>
          <w:i/>
        </w:rPr>
        <w:t>F. alnus</w:t>
      </w:r>
      <w:r>
        <w:rPr>
          <w:rFonts w:ascii="Times New Roman" w:hAnsi="Times New Roman" w:cs="Times New Roman"/>
        </w:rPr>
        <w:t xml:space="preserve"> presences and plotted the log of the cumulative number of records through time against years. I fit linear, quadratic, and cubic regression lines to these data, and used a likelihood ratio test to determine the best-fit model. I calculated an annual rate of growth for the cumulative number of presence records by dividing the cumulative number of records at year </w:t>
      </w:r>
      <w:r>
        <w:rPr>
          <w:rFonts w:ascii="Times New Roman" w:hAnsi="Times New Roman" w:cs="Times New Roman"/>
          <w:i/>
        </w:rPr>
        <w:t xml:space="preserve">t + </w:t>
      </w:r>
      <w:r w:rsidRPr="00B01677">
        <w:rPr>
          <w:rFonts w:ascii="Times New Roman" w:hAnsi="Times New Roman" w:cs="Times New Roman"/>
        </w:rPr>
        <w:t>1</w:t>
      </w:r>
      <w:r>
        <w:rPr>
          <w:rFonts w:ascii="Times New Roman" w:hAnsi="Times New Roman" w:cs="Times New Roman"/>
        </w:rPr>
        <w:t xml:space="preserve"> by the cumulative number of records at year </w:t>
      </w:r>
      <w:r>
        <w:rPr>
          <w:rFonts w:ascii="Times New Roman" w:hAnsi="Times New Roman" w:cs="Times New Roman"/>
          <w:i/>
        </w:rPr>
        <w:t>t</w:t>
      </w:r>
      <w:r>
        <w:rPr>
          <w:rFonts w:ascii="Times New Roman" w:hAnsi="Times New Roman" w:cs="Times New Roman"/>
        </w:rPr>
        <w:t>. The mean rate of growth was calculated as the geometric mean of the annual growth rates. Additionally, I calculated 10-year moving window geometric mean growth rates, which minimizes the influence of extreme inter-annual fluctuations in growth rates. This yielded more consistent rates of growth for the earliest period of the invasion, during which time calculations are based on a relatively small number of records.</w:t>
      </w:r>
    </w:p>
    <w:p w14:paraId="6BEE5C34" w14:textId="77777777" w:rsidR="0059502B" w:rsidRDefault="0059502B" w:rsidP="0059502B">
      <w:pPr>
        <w:rPr>
          <w:rFonts w:ascii="Times New Roman" w:hAnsi="Times New Roman" w:cs="Times New Roman"/>
          <w:i/>
        </w:rPr>
      </w:pPr>
    </w:p>
    <w:p w14:paraId="32543333" w14:textId="77777777" w:rsidR="0059502B" w:rsidRDefault="0059502B" w:rsidP="0059502B">
      <w:pPr>
        <w:rPr>
          <w:rFonts w:ascii="Times New Roman" w:hAnsi="Times New Roman" w:cs="Times New Roman"/>
        </w:rPr>
      </w:pPr>
      <w:r>
        <w:rPr>
          <w:rFonts w:ascii="Times New Roman" w:hAnsi="Times New Roman" w:cs="Times New Roman"/>
          <w:i/>
        </w:rPr>
        <w:t>Area of occupancy through time</w:t>
      </w:r>
    </w:p>
    <w:p w14:paraId="633CEC30" w14:textId="77777777" w:rsidR="0059502B" w:rsidRDefault="0059502B" w:rsidP="0059502B">
      <w:pPr>
        <w:rPr>
          <w:rFonts w:ascii="Times New Roman" w:hAnsi="Times New Roman" w:cs="Times New Roman"/>
        </w:rPr>
      </w:pPr>
    </w:p>
    <w:p w14:paraId="333DE446" w14:textId="50498B4A" w:rsidR="0059502B" w:rsidRPr="0077249B" w:rsidRDefault="0059502B" w:rsidP="0059502B">
      <w:pPr>
        <w:ind w:firstLine="720"/>
        <w:rPr>
          <w:rFonts w:ascii="Times New Roman" w:hAnsi="Times New Roman" w:cs="Times New Roman"/>
        </w:rPr>
      </w:pPr>
      <w:r>
        <w:rPr>
          <w:rFonts w:ascii="Times New Roman" w:hAnsi="Times New Roman" w:cs="Times New Roman"/>
        </w:rPr>
        <w:t xml:space="preserve">I examined the spatial pattern and rate of range expansion of </w:t>
      </w:r>
      <w:r>
        <w:rPr>
          <w:rFonts w:ascii="Times New Roman" w:hAnsi="Times New Roman" w:cs="Times New Roman"/>
          <w:i/>
        </w:rPr>
        <w:t xml:space="preserve">F. </w:t>
      </w:r>
      <w:r w:rsidRPr="005C2B5F">
        <w:rPr>
          <w:rFonts w:ascii="Times New Roman" w:hAnsi="Times New Roman" w:cs="Times New Roman"/>
          <w:i/>
        </w:rPr>
        <w:t>alnus</w:t>
      </w:r>
      <w:r>
        <w:rPr>
          <w:rFonts w:ascii="Times New Roman" w:hAnsi="Times New Roman" w:cs="Times New Roman"/>
        </w:rPr>
        <w:t xml:space="preserve"> </w:t>
      </w:r>
      <w:r w:rsidRPr="005C2B5F">
        <w:rPr>
          <w:rFonts w:ascii="Times New Roman" w:hAnsi="Times New Roman" w:cs="Times New Roman"/>
        </w:rPr>
        <w:t>throughout</w:t>
      </w:r>
      <w:r>
        <w:rPr>
          <w:rFonts w:ascii="Times New Roman" w:hAnsi="Times New Roman" w:cs="Times New Roman"/>
        </w:rPr>
        <w:t xml:space="preserve"> its novel range using the dataset of compiled historical </w:t>
      </w:r>
      <w:r>
        <w:rPr>
          <w:rFonts w:ascii="Times New Roman" w:hAnsi="Times New Roman" w:cs="Times New Roman"/>
          <w:i/>
        </w:rPr>
        <w:t>F. alnus</w:t>
      </w:r>
      <w:r>
        <w:rPr>
          <w:rFonts w:ascii="Times New Roman" w:hAnsi="Times New Roman" w:cs="Times New Roman"/>
        </w:rPr>
        <w:t xml:space="preserve"> observations described above. To do this I created a map of equal sized grid cells for the area of interest (Longitude: -97.0 – -62.0 degrees; Latitude: 38.0 – 48.0 degrees) using the Quantum GIS software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"QGIS Development Team", "given" : "", "non-dropping-particle" : "", "parse-names" : false, "suffix" : "" } ], "id" : "ITEM-1", "issued" : { "date-parts" : [ [ "2012" ] ] }, "title" : "QGIS Geographic Information System", "type" : "article" }, "uris" : [ "http://www.mendeley.com/documents/?uuid=bf4e210a-a1a0-40a1-a2d9-1ad7a7af2afd" ] } ], "mendeley" : { "previouslyFormattedCitation" : "(QGIS Development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(QGIS Development Team 2012)</w:t>
      </w:r>
      <w:r>
        <w:rPr>
          <w:rFonts w:ascii="Times New Roman" w:hAnsi="Times New Roman" w:cs="Times New Roman"/>
        </w:rPr>
        <w:fldChar w:fldCharType="end"/>
      </w:r>
      <w:r>
        <w:rPr>
          <w:rFonts w:ascii="Times New Roman" w:hAnsi="Times New Roman" w:cs="Times New Roman"/>
        </w:rPr>
        <w:t xml:space="preserve">. Each grid cell was 5 x 5 arc minutes, which is generally reported as 10 x 10 km. </w:t>
      </w:r>
      <w:r w:rsidRPr="006E73E8">
        <w:rPr>
          <w:rFonts w:ascii="Times New Roman" w:hAnsi="Times New Roman" w:cs="Times New Roman"/>
        </w:rPr>
        <w:t>Because a unit of longitude is smaller at higher latitudes than at lower latitudes, the area of each grid cell decreases towards the poles. The area for each grid cell ranges from ca. 67 km</w:t>
      </w:r>
      <w:r w:rsidRPr="006E73E8">
        <w:rPr>
          <w:rFonts w:ascii="Times New Roman" w:hAnsi="Times New Roman" w:cs="Times New Roman"/>
          <w:vertAlign w:val="superscript"/>
        </w:rPr>
        <w:t>2</w:t>
      </w:r>
      <w:r w:rsidRPr="006E73E8">
        <w:rPr>
          <w:rFonts w:ascii="Times New Roman" w:hAnsi="Times New Roman" w:cs="Times New Roman"/>
        </w:rPr>
        <w:t xml:space="preserve"> to ca. 57 km</w:t>
      </w:r>
      <w:r w:rsidRPr="006E73E8">
        <w:rPr>
          <w:rFonts w:ascii="Times New Roman" w:hAnsi="Times New Roman" w:cs="Times New Roman"/>
          <w:vertAlign w:val="superscript"/>
        </w:rPr>
        <w:t>2</w:t>
      </w:r>
      <w:r w:rsidRPr="006E73E8">
        <w:rPr>
          <w:rFonts w:ascii="Times New Roman" w:hAnsi="Times New Roman" w:cs="Times New Roman"/>
        </w:rPr>
        <w:t>.</w:t>
      </w:r>
      <w:r>
        <w:rPr>
          <w:rFonts w:ascii="Times New Roman" w:hAnsi="Times New Roman" w:cs="Times New Roman"/>
        </w:rPr>
        <w:t xml:space="preserve"> Because </w:t>
      </w:r>
      <w:r>
        <w:rPr>
          <w:rFonts w:ascii="Times New Roman" w:hAnsi="Times New Roman" w:cs="Times New Roman"/>
          <w:i/>
          <w:iCs/>
        </w:rPr>
        <w:t>F. alnus</w:t>
      </w:r>
      <w:r>
        <w:rPr>
          <w:rFonts w:ascii="Times New Roman" w:hAnsi="Times New Roman" w:cs="Times New Roman"/>
        </w:rPr>
        <w:t xml:space="preserve"> occurrences were widely distributed throughout the study region, I assumed the effects of these differences in grid cell area would be negligible on average. I used the R statistical programming environment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 Core Team", "given" : "", "non-dropping-particle" : "", "parse-names" : false, "suffix" : "" } ], "id" : "ITEM-1", "issued" : { "date-parts" : [ [ "2012" ] ] }, "publisher-place" : "Vienna, Austria", "title" : "R: A language and environment for statistical computing", "type" : "article" }, "uris" : [ "http://www.mendeley.com/documents/?uuid=49257b59-da0d-4bf1-8919-760ec1005aee" ] } ], "mendeley" : { "previouslyFormattedCitation" : "(R Core Team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 Core Team 2012)</w:t>
      </w:r>
      <w:r>
        <w:rPr>
          <w:rFonts w:ascii="Times New Roman" w:hAnsi="Times New Roman" w:cs="Times New Roman"/>
        </w:rPr>
        <w:fldChar w:fldCharType="end"/>
      </w:r>
      <w:r>
        <w:rPr>
          <w:rFonts w:ascii="Times New Roman" w:hAnsi="Times New Roman" w:cs="Times New Roman"/>
        </w:rPr>
        <w:t xml:space="preserve"> with additionally functions from the  “raster”, “rgdal”, and “dismo” packages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"Hijmans", "given" : "Robert J", "non-dropping-particle" : "", "parse-names" : false, "suffix" : "" }, { "dropping-particle" : "", "family" : "Phillips", "given" : "Steven J", "non-dropping-particle" : "", "parse-names" : false, "suffix" : "" }, { "dropping-particle" : "", "family" : "Leathwick", "given" : "John R", "non-dropping-particle" : "", "parse-names" : false, "suffix" : "" }, { "dropping-particle" : "", "family" : "Elith", "given" : "Jane", "non-dropping-particle" : "", "parse-names" : false, "suffix" : "" } ], "id" : "ITEM-1", "issued" : { "date-parts" : [ [ "2013", "0" ] ] }, "page" : "1-67", "publisher" : "R", "title" : "dismo: Species distribution modeling", "type" : "article" }, "uris" : [ "http://www.mendeley.com/documents/?uuid=d8189315-3896-4250-9fc6-8459a17f7d81" ] }, { "id" : "ITEM-2", "itemData" : { "author" : [ { "dropping-particle" : "", "family" : "Hijmans", "given" : "R J", "non-dropping-particle" : "", "parse-names" : false, "suffix" : "" } ], "id" : "ITEM-2", "issued" : { "date-parts" : [ [ "2012", "0" ] ] }, "publisher" : "R", "title" : "Introduction to the\u2019raster\u2019package (version 2.0-08)", "type" : "article" }, "uris" : [ "http://www.mendeley.com/documents/?uuid=9d48565c-5868-4096-9726-b91e1628af9e" ] }, { "id" : "ITEM-3", "itemData" : { "author" : [ { "dropping-particle" : "", "family" : "Keitt", "given" : "Timothy H", "non-dropping-particle" : "", "parse-names" : false, "suffix" : "" }, { "dropping-particle" : "", "family" : "Bivand", "given" : "Roger", "non-dropping-particle" : "", "parse-names" : false, "suffix" : "" }, { "dropping-particle" : "", "family" : "Rowlingson", "given" : "Barry", "non-dropping-particle" : "", "parse-names" : false, "suffix" : "" } ], "id" : "ITEM-3", "issued" : { "date-parts" : [ [ "2012", "0" ] ] }, "page" : "1-44", "publisher" : "R", "title" : "rgdal", "type" : "article" }, "uris" : [ "http://www.mendeley.com/documents/?uuid=154c3d68-9eaf-42cd-a574-93362b53c12d" ] } ], "mendeley" : { "previouslyFormattedCitation" : "(Hijmans 2012, Keitt et al. 2012, Hijmans et al. 2013)"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(Hijmans 2012, Keitt et al. 2012, Hijmans et al. 2013)</w:t>
      </w:r>
      <w:r>
        <w:rPr>
          <w:rFonts w:ascii="Times New Roman" w:hAnsi="Times New Roman" w:cs="Times New Roman"/>
        </w:rPr>
        <w:fldChar w:fldCharType="end"/>
      </w:r>
      <w:r>
        <w:rPr>
          <w:rFonts w:ascii="Times New Roman" w:hAnsi="Times New Roman" w:cs="Times New Roman"/>
        </w:rPr>
        <w:t xml:space="preserve"> </w:t>
      </w:r>
      <w:r w:rsidRPr="004008C3">
        <w:rPr>
          <w:rFonts w:ascii="Times New Roman" w:hAnsi="Times New Roman" w:cs="Times New Roman"/>
          <w:highlight w:val="yellow"/>
        </w:rPr>
        <w:t>respectively</w:t>
      </w:r>
      <w:r>
        <w:rPr>
          <w:rFonts w:ascii="Times New Roman" w:hAnsi="Times New Roman" w:cs="Times New Roman"/>
        </w:rPr>
        <w:t xml:space="preserve">) to carryout all other analyses. Each record in the compiled dataset was assigned membership to one grid cell based on its latitude and longitude value. If a grid cell contained at least one occurrence of </w:t>
      </w:r>
      <w:r>
        <w:rPr>
          <w:rFonts w:ascii="Times New Roman" w:hAnsi="Times New Roman" w:cs="Times New Roman"/>
          <w:i/>
        </w:rPr>
        <w:t>F. alnus</w:t>
      </w:r>
      <w:r>
        <w:rPr>
          <w:rFonts w:ascii="Times New Roman" w:hAnsi="Times New Roman" w:cs="Times New Roman"/>
        </w:rPr>
        <w:t>, it was considered occupied. I calculated multiple occupancy measures, including total area occupied per decade and the cumulative area occupied from time of first introduction to the present. In calculating the latter measure, I assumed that once a grid cell was classified as occupied, it would not later be classified as unoccupied. Similar measures have been used in other studies investigating the spread of invasive species (</w:t>
      </w:r>
      <w:r w:rsidRPr="00E53E6B">
        <w:rPr>
          <w:rFonts w:ascii="Times New Roman" w:hAnsi="Times New Roman" w:cs="Times New Roman"/>
          <w:highlight w:val="yellow"/>
        </w:rPr>
        <w:t>e.g.,</w:t>
      </w:r>
      <w:r>
        <w:rPr>
          <w:rFonts w:ascii="Times New Roman" w:hAnsi="Times New Roman" w:cs="Times New Roman"/>
        </w:rPr>
        <w:t xml:space="preserv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"id" : "ITEM-2", "itemData" : { "DOI" : "10.1016/0006-3207(95)00013-T", "ISSN" : "00063207", "author" : [ { "dropping-particle" : "", "family" : "Py\u0161ek", "given" : "Petr", "non-dropping-particle" : "", "parse-names" : false, "suffix" : "" }, { "dropping-particle" : "", "family" : "Prach", "given" : "Karel", "non-dropping-particle" : "", "parse-names" : false, "suffix" : "" } ], "container-title" : "Biological Conservation", "id" : "ITEM-2", "issue" : "1", "issued" : { "date-parts" : [ [ "1995", "1" ] ] }, "page" : "41-48", "title" : "Invasion dynamics of &lt;i&gt;Impatiens glandulifera&lt;/i&gt; - a century of spreading reconstructed", "type" : "article-journal", "volume" : "74" }, "uris" : [ "http://www.mendeley.com/documents/?uuid=8b56e29b-0e04-4551-b8de-c2e70ff118bc" ] }, { "id" : "ITEM-3", "itemData" : { "author" : [ { "dropping-particle" : "", "family" : "Weber", "given" : "Ewald", "non-dropping-particle" : "", "parse-names" : false, "suffix" : "" } ], "container-title" : "Journal of Biogeography", "id" : "ITEM-3", "issued" : { "date-parts" : [ [ "1998" ] ] }, "page" : "147-154", "title" : "The dynamics of plant invasions: a case study of three exotic goldenrod species (&lt;i&gt;Solidago&lt;/i&gt; L.) in Europe", "type" : "article-journal", "volume" : "25" }, "uris" : [ "http://www.mendeley.com/documents/?uuid=017d0843-5d25-4165-8efb-a1fef773dcde" ] } ], "mendeley" : { "previouslyFormattedCitation" : "(Py\u0161ek and Prach 1995, Weber 1998,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(Pyšek and Prach 1995, Weber 1998, Delisle et al. 2003)</w:t>
      </w:r>
      <w:r>
        <w:rPr>
          <w:rFonts w:ascii="Times New Roman" w:hAnsi="Times New Roman" w:cs="Times New Roman"/>
        </w:rPr>
        <w:fldChar w:fldCharType="end"/>
      </w:r>
      <w:r>
        <w:rPr>
          <w:rFonts w:ascii="Times New Roman" w:hAnsi="Times New Roman" w:cs="Times New Roman"/>
        </w:rPr>
        <w:t xml:space="preserve">. Further, given the difficulty of removing </w:t>
      </w:r>
      <w:r>
        <w:rPr>
          <w:rFonts w:ascii="Times New Roman" w:hAnsi="Times New Roman" w:cs="Times New Roman"/>
          <w:i/>
        </w:rPr>
        <w:t>F. alnus</w:t>
      </w:r>
      <w:r>
        <w:rPr>
          <w:rFonts w:ascii="Times New Roman" w:hAnsi="Times New Roman" w:cs="Times New Roman"/>
        </w:rPr>
        <w:t xml:space="preserve"> and the lack of reported successful eradications, I believe this is a reasonable assumption. I calculated the rate of growth for the area of occurrence analogously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 I substituted the cumulative number of records with the cumulative number of occupied grid cells and plotted the square root of the cumulative number of grid cells versus time (years). Assuming areal growth is a random diffusion process, this relationship should be linear. A deviation from linearity that is concave up indicates a period of time during which spatial spread is slower than random diffusion. Likewise, a concave down curve indicates a period of during which spatial spread is more rapid than random diffusion.</w:t>
      </w:r>
    </w:p>
    <w:p w14:paraId="686B2E6A" w14:textId="77777777" w:rsidR="0059502B" w:rsidRDefault="0059502B" w:rsidP="0059502B">
      <w:pPr>
        <w:rPr>
          <w:rFonts w:ascii="Times New Roman" w:hAnsi="Times New Roman" w:cs="Times New Roman"/>
        </w:rPr>
      </w:pPr>
    </w:p>
    <w:p w14:paraId="72E0824E" w14:textId="77777777" w:rsidR="0059502B" w:rsidRPr="00D42F92" w:rsidRDefault="0059502B" w:rsidP="0059502B">
      <w:pPr>
        <w:rPr>
          <w:rFonts w:ascii="Times New Roman" w:hAnsi="Times New Roman" w:cs="Times New Roman"/>
          <w:i/>
        </w:rPr>
      </w:pP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p>
    <w:p w14:paraId="29F3D676" w14:textId="77777777" w:rsidR="0059502B" w:rsidRDefault="0059502B" w:rsidP="0059502B">
      <w:pPr>
        <w:rPr>
          <w:rFonts w:ascii="Times New Roman" w:hAnsi="Times New Roman" w:cs="Times New Roman"/>
        </w:rPr>
      </w:pPr>
    </w:p>
    <w:p w14:paraId="0A77248B" w14:textId="57B0824F" w:rsidR="0059502B" w:rsidRDefault="0059502B" w:rsidP="0059502B">
      <w:pPr>
        <w:ind w:firstLine="720"/>
        <w:rPr>
          <w:rFonts w:ascii="Times New Roman" w:hAnsi="Times New Roman" w:cs="Times New Roman"/>
        </w:rPr>
      </w:pPr>
      <w:r>
        <w:rPr>
          <w:rFonts w:ascii="Times New Roman" w:hAnsi="Times New Roman" w:cs="Times New Roman"/>
        </w:rPr>
        <w:t xml:space="preserve">Many records contained only enough spatial information to georeference the collection location to the county in which it occurred. Furthermore, </w:t>
      </w:r>
      <w:proofErr w:type="gramStart"/>
      <w:r>
        <w:rPr>
          <w:rFonts w:ascii="Times New Roman" w:hAnsi="Times New Roman" w:cs="Times New Roman"/>
        </w:rPr>
        <w:t>georeferencing records to county requires</w:t>
      </w:r>
      <w:proofErr w:type="gramEnd"/>
      <w:r>
        <w:rPr>
          <w:rFonts w:ascii="Times New Roman" w:hAnsi="Times New Roman" w:cs="Times New Roman"/>
        </w:rPr>
        <w:t xml:space="preserve"> substantially less time and effort than higher levels of precision. Thus, analyzing spatial patterns of herbarium records at the county level makes the compilation and use of large datasets more achievable given limited time and resources, while still providing insights into the patterns and processes of species invasions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"mendeley" : { "manualFormatting" : "Barney 2006)", "previouslyFormattedCitation" : "(Barney 2006)" }, "properties" : { "noteIndex" : 0 }, "schema" : "https://github.com/citation-style-language/schema/raw/master/csl-citation.json" }</w:instrText>
      </w:r>
      <w:r>
        <w:rPr>
          <w:rFonts w:ascii="Times New Roman" w:hAnsi="Times New Roman" w:cs="Times New Roman"/>
        </w:rPr>
        <w:fldChar w:fldCharType="separate"/>
      </w:r>
      <w:r w:rsidRPr="00A325EB">
        <w:rPr>
          <w:rFonts w:ascii="Times New Roman" w:hAnsi="Times New Roman" w:cs="Times New Roman"/>
          <w:noProof/>
        </w:rPr>
        <w:t>Barney 2006)</w:t>
      </w:r>
      <w:r>
        <w:rPr>
          <w:rFonts w:ascii="Times New Roman" w:hAnsi="Times New Roman" w:cs="Times New Roman"/>
        </w:rPr>
        <w:fldChar w:fldCharType="end"/>
      </w:r>
      <w:r>
        <w:rPr>
          <w:rFonts w:ascii="Times New Roman" w:hAnsi="Times New Roman" w:cs="Times New Roman"/>
        </w:rPr>
        <w:t>. Similar to the calculations of</w:t>
      </w:r>
      <w:r>
        <w:rPr>
          <w:rFonts w:ascii="Times New Roman" w:hAnsi="Times New Roman" w:cs="Times New Roman"/>
          <w:i/>
        </w:rPr>
        <w:t xml:space="preserve"> Area of o</w:t>
      </w:r>
      <w:r w:rsidRPr="0038187D">
        <w:rPr>
          <w:rFonts w:ascii="Times New Roman" w:hAnsi="Times New Roman" w:cs="Times New Roman"/>
          <w:i/>
        </w:rPr>
        <w:t>c</w:t>
      </w:r>
      <w:r>
        <w:rPr>
          <w:rFonts w:ascii="Times New Roman" w:hAnsi="Times New Roman" w:cs="Times New Roman"/>
          <w:i/>
        </w:rPr>
        <w:t>cupancy through t</w:t>
      </w:r>
      <w:r w:rsidRPr="0038187D">
        <w:rPr>
          <w:rFonts w:ascii="Times New Roman" w:hAnsi="Times New Roman" w:cs="Times New Roman"/>
          <w:i/>
        </w:rPr>
        <w:t>ime</w:t>
      </w:r>
      <w:r>
        <w:rPr>
          <w:rFonts w:ascii="Times New Roman" w:hAnsi="Times New Roman" w:cs="Times New Roman"/>
        </w:rPr>
        <w:t xml:space="preserve">, I calculated the cumulative number of counties occupied through time for the compiled dataset. Again, I assumed that once </w:t>
      </w:r>
      <w:r>
        <w:rPr>
          <w:rFonts w:ascii="Times New Roman" w:hAnsi="Times New Roman" w:cs="Times New Roman"/>
          <w:i/>
        </w:rPr>
        <w:t>F. alnus</w:t>
      </w:r>
      <w:r>
        <w:rPr>
          <w:rFonts w:ascii="Times New Roman" w:hAnsi="Times New Roman" w:cs="Times New Roman"/>
        </w:rPr>
        <w:t xml:space="preserve"> was found in a county, the county was henceforth considered occupied. I calculated the growth rate for the cumulative number of counties occupied in similar manner to how I calculated the rate of growth of the number of records (see </w:t>
      </w:r>
      <w:r>
        <w:rPr>
          <w:rFonts w:ascii="Times New Roman" w:hAnsi="Times New Roman" w:cs="Times New Roman"/>
          <w:i/>
        </w:rPr>
        <w:t>Number of records through time</w:t>
      </w:r>
      <w:r>
        <w:rPr>
          <w:rFonts w:ascii="Times New Roman" w:hAnsi="Times New Roman" w:cs="Times New Roman"/>
        </w:rPr>
        <w:t>).</w:t>
      </w:r>
    </w:p>
    <w:p w14:paraId="17C19A67" w14:textId="77777777" w:rsidR="0059502B" w:rsidRDefault="0059502B" w:rsidP="0059502B">
      <w:pPr>
        <w:rPr>
          <w:rFonts w:ascii="Times New Roman" w:hAnsi="Times New Roman" w:cs="Times New Roman"/>
        </w:rPr>
      </w:pPr>
    </w:p>
    <w:p w14:paraId="794D13D7" w14:textId="77777777" w:rsidR="0059502B" w:rsidRDefault="0059502B" w:rsidP="0059502B">
      <w:pPr>
        <w:rPr>
          <w:rFonts w:ascii="Times New Roman" w:hAnsi="Times New Roman" w:cs="Times New Roman"/>
        </w:rPr>
      </w:pPr>
      <w:r>
        <w:rPr>
          <w:rFonts w:ascii="Times New Roman" w:hAnsi="Times New Roman" w:cs="Times New Roman"/>
          <w:i/>
        </w:rPr>
        <w:t>Accounting for unequal sampling effort in time and space</w:t>
      </w:r>
    </w:p>
    <w:p w14:paraId="1CFF28AD" w14:textId="77777777" w:rsidR="0059502B" w:rsidRDefault="0059502B" w:rsidP="0059502B">
      <w:pPr>
        <w:rPr>
          <w:rFonts w:ascii="Times New Roman" w:hAnsi="Times New Roman" w:cs="Times New Roman"/>
        </w:rPr>
      </w:pPr>
    </w:p>
    <w:p w14:paraId="03C83B36" w14:textId="2E1675D5" w:rsidR="0059502B" w:rsidRPr="00056990" w:rsidRDefault="0059502B" w:rsidP="0059502B">
      <w:pPr>
        <w:ind w:firstLine="360"/>
        <w:rPr>
          <w:rFonts w:ascii="Times New Roman" w:hAnsi="Times New Roman" w:cs="Times New Roman"/>
        </w:rPr>
      </w:pPr>
      <w:r>
        <w:rPr>
          <w:rFonts w:ascii="Times New Roman" w:hAnsi="Times New Roman" w:cs="Times New Roman"/>
        </w:rPr>
        <w:t xml:space="preserve">The potential effects of unequal sampling effort complicate the interpretation of observed patterns in historical presence locations. One method for addressing these effects is to compare trends in records of a species of interest to trends for a species, or group of species, whose range and population size should be in equilibrium with their environment (e.g., native species)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I chose the following group of associated native species, each of which has similar habitat requirements as </w:t>
      </w:r>
      <w:r>
        <w:rPr>
          <w:rFonts w:ascii="Times New Roman" w:hAnsi="Times New Roman" w:cs="Times New Roman"/>
          <w:i/>
        </w:rPr>
        <w:t>F. alnus</w:t>
      </w:r>
      <w:r>
        <w:rPr>
          <w:rFonts w:ascii="Times New Roman" w:hAnsi="Times New Roman" w:cs="Times New Roman"/>
        </w:rPr>
        <w:t xml:space="preserve">: </w:t>
      </w:r>
      <w:r w:rsidRPr="008537E1">
        <w:rPr>
          <w:rFonts w:ascii="Times New Roman" w:hAnsi="Times New Roman" w:cs="Times New Roman"/>
        </w:rPr>
        <w:t xml:space="preserve">Speckled Alder </w:t>
      </w:r>
      <w:r>
        <w:rPr>
          <w:rFonts w:ascii="Times New Roman" w:hAnsi="Times New Roman" w:cs="Times New Roman"/>
        </w:rPr>
        <w:t>(</w:t>
      </w:r>
      <w:r w:rsidRPr="008537E1">
        <w:rPr>
          <w:rFonts w:ascii="Times New Roman" w:hAnsi="Times New Roman" w:cs="Times New Roman"/>
          <w:i/>
          <w:iCs/>
        </w:rPr>
        <w:t>Alnus incana</w:t>
      </w:r>
      <w:r>
        <w:rPr>
          <w:rFonts w:ascii="Times New Roman" w:hAnsi="Times New Roman" w:cs="Times New Roman"/>
          <w:iCs/>
        </w:rPr>
        <w:t xml:space="preserve">), </w:t>
      </w:r>
      <w:r w:rsidRPr="008537E1">
        <w:rPr>
          <w:rFonts w:ascii="Times New Roman" w:hAnsi="Times New Roman" w:cs="Times New Roman"/>
        </w:rPr>
        <w:t>Smooth A</w:t>
      </w:r>
      <w:r>
        <w:rPr>
          <w:rFonts w:ascii="Times New Roman" w:hAnsi="Times New Roman" w:cs="Times New Roman"/>
        </w:rPr>
        <w:t>lder (</w:t>
      </w:r>
      <w:r w:rsidRPr="008537E1">
        <w:rPr>
          <w:rFonts w:ascii="Times New Roman" w:hAnsi="Times New Roman" w:cs="Times New Roman"/>
          <w:i/>
          <w:iCs/>
        </w:rPr>
        <w:t>Alnus serrulata</w:t>
      </w:r>
      <w:r>
        <w:rPr>
          <w:rFonts w:ascii="Times New Roman" w:hAnsi="Times New Roman" w:cs="Times New Roman"/>
          <w:iCs/>
        </w:rPr>
        <w:t xml:space="preserve">), </w:t>
      </w:r>
      <w:r>
        <w:rPr>
          <w:rFonts w:ascii="Times New Roman" w:hAnsi="Times New Roman" w:cs="Times New Roman"/>
        </w:rPr>
        <w:t>Alderleaf Buckthorn (</w:t>
      </w:r>
      <w:r w:rsidRPr="008537E1">
        <w:rPr>
          <w:rFonts w:ascii="Times New Roman" w:hAnsi="Times New Roman" w:cs="Times New Roman"/>
          <w:i/>
          <w:iCs/>
        </w:rPr>
        <w:t>Rhamnus alnifolia</w:t>
      </w:r>
      <w:r>
        <w:rPr>
          <w:rFonts w:ascii="Times New Roman" w:hAnsi="Times New Roman" w:cs="Times New Roman"/>
          <w:iCs/>
        </w:rPr>
        <w:t xml:space="preserve">), </w:t>
      </w:r>
      <w:r>
        <w:rPr>
          <w:rFonts w:ascii="Times New Roman" w:hAnsi="Times New Roman" w:cs="Times New Roman"/>
        </w:rPr>
        <w:t>Meadow Willow (</w:t>
      </w:r>
      <w:r w:rsidRPr="008537E1">
        <w:rPr>
          <w:rFonts w:ascii="Times New Roman" w:hAnsi="Times New Roman" w:cs="Times New Roman"/>
          <w:i/>
          <w:iCs/>
        </w:rPr>
        <w:t>Salix peiolaris</w:t>
      </w:r>
      <w:r>
        <w:rPr>
          <w:rFonts w:ascii="Times New Roman" w:hAnsi="Times New Roman" w:cs="Times New Roman"/>
          <w:i/>
          <w:iCs/>
        </w:rPr>
        <w:t>i</w:t>
      </w:r>
      <w:r>
        <w:rPr>
          <w:rFonts w:ascii="Times New Roman" w:hAnsi="Times New Roman" w:cs="Times New Roman"/>
          <w:iCs/>
        </w:rPr>
        <w:t>)</w:t>
      </w:r>
      <w:r>
        <w:rPr>
          <w:rFonts w:ascii="Times New Roman" w:hAnsi="Times New Roman" w:cs="Times New Roman"/>
          <w:i/>
          <w:iCs/>
        </w:rPr>
        <w:t xml:space="preserve">, </w:t>
      </w:r>
      <w:r>
        <w:rPr>
          <w:rFonts w:ascii="Times New Roman" w:hAnsi="Times New Roman" w:cs="Times New Roman"/>
          <w:iCs/>
        </w:rPr>
        <w:t>Witch Hazel (</w:t>
      </w:r>
      <w:r w:rsidRPr="00ED61E6">
        <w:rPr>
          <w:rFonts w:ascii="Times New Roman" w:hAnsi="Times New Roman" w:cs="Times New Roman"/>
          <w:i/>
          <w:iCs/>
        </w:rPr>
        <w:t>Hamamelis virginica</w:t>
      </w:r>
      <w:r w:rsidRPr="00ED61E6">
        <w:rPr>
          <w:rFonts w:ascii="Times New Roman" w:hAnsi="Times New Roman" w:cs="Times New Roman"/>
          <w:iCs/>
        </w:rPr>
        <w:t xml:space="preserve"> (syn. </w:t>
      </w:r>
      <w:r w:rsidRPr="00ED61E6">
        <w:rPr>
          <w:rFonts w:ascii="Times New Roman" w:hAnsi="Times New Roman" w:cs="Times New Roman"/>
          <w:i/>
          <w:iCs/>
        </w:rPr>
        <w:t>macrophylla</w:t>
      </w:r>
      <w:r w:rsidRPr="00ED61E6">
        <w:rPr>
          <w:rFonts w:ascii="Times New Roman" w:hAnsi="Times New Roman" w:cs="Times New Roman"/>
          <w:iCs/>
        </w:rPr>
        <w:t>)</w:t>
      </w:r>
      <w:r>
        <w:rPr>
          <w:rFonts w:ascii="Times New Roman" w:hAnsi="Times New Roman" w:cs="Times New Roman"/>
          <w:iCs/>
        </w:rPr>
        <w:t>), and White Ash (</w:t>
      </w:r>
      <w:r w:rsidRPr="00ED61E6">
        <w:rPr>
          <w:rFonts w:ascii="Times New Roman" w:hAnsi="Times New Roman" w:cs="Times New Roman"/>
          <w:i/>
          <w:iCs/>
        </w:rPr>
        <w:t xml:space="preserve">Fraxinus </w:t>
      </w:r>
      <w:r>
        <w:rPr>
          <w:rFonts w:ascii="Times New Roman" w:hAnsi="Times New Roman" w:cs="Times New Roman"/>
          <w:i/>
          <w:iCs/>
        </w:rPr>
        <w:t>Americana</w:t>
      </w:r>
      <w:r>
        <w:rPr>
          <w:rFonts w:ascii="Times New Roman" w:hAnsi="Times New Roman" w:cs="Times New Roman"/>
          <w:iCs/>
        </w:rPr>
        <w:t>).</w:t>
      </w:r>
      <w:r>
        <w:rPr>
          <w:rFonts w:ascii="Times New Roman" w:hAnsi="Times New Roman" w:cs="Times New Roman"/>
        </w:rPr>
        <w:t xml:space="preserve"> </w:t>
      </w:r>
      <w:r w:rsidRPr="008537E1">
        <w:rPr>
          <w:rFonts w:ascii="Times New Roman" w:hAnsi="Times New Roman" w:cs="Times New Roman"/>
        </w:rPr>
        <w:t>These species represent woody plants that are likely to be observed in ecological conditions where</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is observed. As noted above, Catling and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C05D31">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compared the distribution of record collections for </w:t>
      </w:r>
      <w:r w:rsidRPr="008537E1">
        <w:rPr>
          <w:rFonts w:ascii="Times New Roman" w:hAnsi="Times New Roman" w:cs="Times New Roman"/>
          <w:i/>
          <w:iCs/>
        </w:rPr>
        <w:t>R</w:t>
      </w:r>
      <w:r>
        <w:rPr>
          <w:rFonts w:ascii="Times New Roman" w:hAnsi="Times New Roman" w:cs="Times New Roman"/>
          <w:i/>
          <w:iCs/>
        </w:rPr>
        <w:t>.</w:t>
      </w:r>
      <w:r w:rsidRPr="008537E1">
        <w:rPr>
          <w:rFonts w:ascii="Times New Roman" w:hAnsi="Times New Roman" w:cs="Times New Roman"/>
          <w:i/>
          <w:iCs/>
        </w:rPr>
        <w:t xml:space="preserve"> alnifolia</w:t>
      </w:r>
      <w:r>
        <w:rPr>
          <w:rFonts w:ascii="Times New Roman" w:hAnsi="Times New Roman" w:cs="Times New Roman"/>
        </w:rPr>
        <w:t xml:space="preserve"> to that of </w:t>
      </w:r>
      <w:r>
        <w:rPr>
          <w:rFonts w:ascii="Times New Roman" w:hAnsi="Times New Roman" w:cs="Times New Roman"/>
          <w:i/>
        </w:rPr>
        <w:t xml:space="preserve">F. alnus </w:t>
      </w:r>
      <w:r>
        <w:rPr>
          <w:rFonts w:ascii="Times New Roman" w:hAnsi="Times New Roman" w:cs="Times New Roman"/>
        </w:rPr>
        <w:t xml:space="preserve">as a comparison. Similarly, </w:t>
      </w:r>
      <w:r w:rsidRPr="008537E1">
        <w:rPr>
          <w:rFonts w:ascii="Times New Roman" w:hAnsi="Times New Roman" w:cs="Times New Roman"/>
          <w:i/>
          <w:iCs/>
        </w:rPr>
        <w:t>Salix peiolaris</w:t>
      </w:r>
      <w:r>
        <w:rPr>
          <w:rFonts w:ascii="Times New Roman" w:hAnsi="Times New Roman" w:cs="Times New Roman"/>
        </w:rPr>
        <w:t xml:space="preserve"> was used in a paired comparison with </w:t>
      </w:r>
      <w:r>
        <w:rPr>
          <w:rFonts w:ascii="Times New Roman" w:hAnsi="Times New Roman" w:cs="Times New Roman"/>
          <w:i/>
        </w:rPr>
        <w:t>F. alnus</w:t>
      </w:r>
      <w:r>
        <w:rPr>
          <w:rFonts w:ascii="Times New Roman" w:hAnsi="Times New Roman" w:cs="Times New Roman"/>
        </w:rPr>
        <w:t xml:space="preserve"> in a study on the effects of </w:t>
      </w:r>
      <w:r w:rsidRPr="008537E1">
        <w:rPr>
          <w:rFonts w:ascii="Times New Roman" w:hAnsi="Times New Roman" w:cs="Times New Roman"/>
        </w:rPr>
        <w:t>invasive and native species</w:t>
      </w:r>
      <w:r>
        <w:rPr>
          <w:rFonts w:ascii="Times New Roman" w:hAnsi="Times New Roman" w:cs="Times New Roman"/>
        </w:rPr>
        <w:t xml:space="preserve"> on wetland species diversity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"Houlahan", "given" : "J E", "non-dropping-particle" : "", "parse-names" : false, "suffix" : "" }, { "dropping-particle" : "", "family" : "Findlay", "given" : "\u0421 S", "non-dropping-particle" : "", "parse-names" : false, "suffix" : "" } ], "container-title" : "Conservation Biology", "id" : "ITEM-1", "issue" : "4", "issued" : { "date-parts" : [ [ "2004", "0" ] ] }, "page" : "1132-1138", "publisher" : "Blackwell Science Inc", "title" : "Effect of invasive plant species on temperate wetland paint diversity", "type" : "article-journal", "volume" : "18" }, "uris" : [ "http://www.mendeley.com/documents/?uuid=9fe2bd65-f399-4b7c-a575-9477ad93ab16" ] } ], "mendeley" : { "previouslyFormattedCitation" : "(Houlahan and Findlay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(Houlahan and Findlay 2004)</w:t>
      </w:r>
      <w:r>
        <w:rPr>
          <w:rFonts w:ascii="Times New Roman" w:hAnsi="Times New Roman" w:cs="Times New Roman"/>
        </w:rPr>
        <w:fldChar w:fldCharType="end"/>
      </w:r>
      <w:r w:rsidRPr="008537E1">
        <w:rPr>
          <w:rFonts w:ascii="Times New Roman" w:hAnsi="Times New Roman" w:cs="Times New Roman"/>
        </w:rPr>
        <w:t>.</w:t>
      </w:r>
      <w:r>
        <w:rPr>
          <w:rFonts w:ascii="Times New Roman" w:hAnsi="Times New Roman" w:cs="Times New Roman"/>
        </w:rPr>
        <w:t xml:space="preserve"> The other species in this group are found in ecological conditions conducive to the growth of </w:t>
      </w:r>
      <w:r>
        <w:rPr>
          <w:rFonts w:ascii="Times New Roman" w:hAnsi="Times New Roman" w:cs="Times New Roman"/>
          <w:i/>
        </w:rPr>
        <w:t>F. alnus</w:t>
      </w:r>
      <w:r>
        <w:rPr>
          <w:rFonts w:ascii="Times New Roman" w:hAnsi="Times New Roman" w:cs="Times New Roman"/>
        </w:rPr>
        <w:t xml:space="preserve"> (personal observations;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"Little", "given" : "Elbert Luther", "non-dropping-particle" : "", "parse-names" : false, "suffix" : "" }, { "dropping-particle" : "", "family" : "Bullaty", "given" : "Sonja", "non-dropping-particle" : "", "parse-names" : false, "suffix" : "" }, { "dropping-particle" : "", "family" : "Lomeo", "given" : "Angelo", "non-dropping-particle" : "", "parse-names" : false, "suffix" : "" } ], "id" : "ITEM-1", "issued" : { "date-parts" : [ [ "1980" ] ] }, "publisher" : "Alfred A. Knopf", "title" : "National Audubon Society Field Guide to North American Trees: Eastern Region", "type" : "book" }, "uris" : [ "http://www.mendeley.com/documents/?uuid=aa4e6ee8-76b9-49a1-92ea-b11688cadf0f" ] }, { "id" : "ITEM-2", "itemData" : { "author" : [ { "dropping-particle" : "", "family" : "Sibley", "given" : "David", "non-dropping-particle" : "", "parse-names" : false, "suffix" : "" } ], "id" : "ITEM-2", "issued" : { "date-parts" : [ [ "2009" ] ] }, "publisher" : "Alfred A. Knopf", "publisher-place" : "New York", "title" : "The Sibley guide to trees", "type" : "book" }, "uris" : [ "http://www.mendeley.com/documents/?uuid=2d6044f1-18db-4ea6-82dc-23e35bcd93e2" ] } ], "mendeley" : { "manualFormatting" : "Little et al. 1980; Sibley 2009)", "previouslyFormattedCitation" : "(Little et al. 1980, Sibley 2009)" }, "properties" : { "noteIndex" : 0 }, "schema" : "https://github.com/citation-style-language/schema/raw/master/csl-citation.json" }</w:instrText>
      </w:r>
      <w:r>
        <w:rPr>
          <w:rFonts w:ascii="Times New Roman" w:hAnsi="Times New Roman" w:cs="Times New Roman"/>
        </w:rPr>
        <w:fldChar w:fldCharType="separate"/>
      </w:r>
      <w:r w:rsidRPr="001D7F96">
        <w:rPr>
          <w:rFonts w:ascii="Times New Roman" w:hAnsi="Times New Roman" w:cs="Times New Roman"/>
          <w:noProof/>
        </w:rPr>
        <w:t>Little et al. 1980; Sibley 2009)</w:t>
      </w:r>
      <w:r>
        <w:rPr>
          <w:rFonts w:ascii="Times New Roman" w:hAnsi="Times New Roman" w:cs="Times New Roman"/>
        </w:rPr>
        <w:fldChar w:fldCharType="end"/>
      </w:r>
      <w:r>
        <w:rPr>
          <w:rFonts w:ascii="Times New Roman" w:hAnsi="Times New Roman" w:cs="Times New Roman"/>
        </w:rPr>
        <w:t xml:space="preserve">. To construct the associated species dataset, I searched GBIF for all records that were located within the area of interest described in </w:t>
      </w:r>
      <w:r>
        <w:rPr>
          <w:rFonts w:ascii="Times New Roman" w:hAnsi="Times New Roman" w:cs="Times New Roman"/>
          <w:i/>
        </w:rPr>
        <w:t>Area of occupancy through time</w:t>
      </w:r>
      <w:r>
        <w:rPr>
          <w:rFonts w:ascii="Times New Roman" w:hAnsi="Times New Roman" w:cs="Times New Roman"/>
        </w:rPr>
        <w:t>. Additionally, I collected all records for these species reported in the following herbaria databases: University of Wisconsin, Ohio State University, University of Minnesota, the Morton Arboretum Herbarium, Michigan State University, and Brooklyn Botanic Gardens. These records were georeferenced to the county level. Grouping records for all of these species into one dataset, I calculated the metrics for the number of records through time, the area of occupancy through time, and the number of counties occupied through time, as described above.</w:t>
      </w:r>
    </w:p>
    <w:p w14:paraId="3394293C" w14:textId="77777777" w:rsidR="0059502B" w:rsidRDefault="0059502B" w:rsidP="0059502B">
      <w:pPr>
        <w:rPr>
          <w:rFonts w:ascii="Times New Roman" w:hAnsi="Times New Roman" w:cs="Times New Roman"/>
        </w:rPr>
      </w:pPr>
    </w:p>
    <w:p w14:paraId="55FEB97D" w14:textId="28F986D9" w:rsidR="0059502B" w:rsidRDefault="0059502B" w:rsidP="0059502B">
      <w:pPr>
        <w:ind w:firstLine="720"/>
        <w:rPr>
          <w:rFonts w:ascii="Times New Roman" w:hAnsi="Times New Roman" w:cs="Times New Roman"/>
        </w:rPr>
      </w:pPr>
      <w:r>
        <w:rPr>
          <w:rFonts w:ascii="Times New Roman" w:hAnsi="Times New Roman" w:cs="Times New Roman"/>
        </w:rPr>
        <w:t xml:space="preserve">I compared the trends for </w:t>
      </w:r>
      <w:r>
        <w:rPr>
          <w:rFonts w:ascii="Times New Roman" w:hAnsi="Times New Roman" w:cs="Times New Roman"/>
          <w:i/>
        </w:rPr>
        <w:t xml:space="preserve">F. </w:t>
      </w:r>
      <w:r w:rsidRPr="00082832">
        <w:rPr>
          <w:rFonts w:ascii="Times New Roman" w:hAnsi="Times New Roman" w:cs="Times New Roman"/>
          <w:i/>
        </w:rPr>
        <w:t>alnus</w:t>
      </w:r>
      <w:r>
        <w:rPr>
          <w:rFonts w:ascii="Times New Roman" w:hAnsi="Times New Roman" w:cs="Times New Roman"/>
        </w:rPr>
        <w:t xml:space="preserve"> and the group of associated species for both area of occupancy through time and counties occupied through time in a similar manner to Delisle et al.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"suppress-author" : 1, "uris" : [ "http://www.mendeley.com/documents/?uuid=652c9b14-77fa-4f53-99d8-a33efadf574e" ] } ], "mendeley" : { "previouslyFormattedCitation" : "(2003)" }, "properties" : { "noteIndex" : 0 }, "schema" : "https://github.com/citation-style-language/schema/raw/master/csl-citation.json" }</w:instrText>
      </w:r>
      <w:r>
        <w:rPr>
          <w:rFonts w:ascii="Times New Roman" w:hAnsi="Times New Roman" w:cs="Times New Roman"/>
        </w:rPr>
        <w:fldChar w:fldCharType="separate"/>
      </w:r>
      <w:r w:rsidRPr="00D253E8">
        <w:rPr>
          <w:rFonts w:ascii="Times New Roman" w:hAnsi="Times New Roman" w:cs="Times New Roman"/>
          <w:noProof/>
        </w:rPr>
        <w:t>(2003)</w:t>
      </w:r>
      <w:r>
        <w:rPr>
          <w:rFonts w:ascii="Times New Roman" w:hAnsi="Times New Roman" w:cs="Times New Roman"/>
        </w:rPr>
        <w:fldChar w:fldCharType="end"/>
      </w:r>
      <w:r>
        <w:rPr>
          <w:rFonts w:ascii="Times New Roman" w:hAnsi="Times New Roman" w:cs="Times New Roman"/>
        </w:rPr>
        <w:t xml:space="preserve">, who used herbarium records to investigate the spread of six non-native species in Quebec, Canada. They compared trends in area of occupancy through time by dividing the cumulative number of occupied 10x10 km grid cells for each non-native plant by the cumulative number of cells occupied by a group of five native species, yielding a proportion of non-native to native occupied cells for each year of their study period. It is important to note that a major assumption in the interpretation of this analysis is that spatial growth of native plants in the herbaria dataset does not represent the spread for these plants </w:t>
      </w:r>
      <w:r>
        <w:rPr>
          <w:rFonts w:ascii="Times New Roman" w:hAnsi="Times New Roman" w:cs="Times New Roman"/>
          <w:i/>
        </w:rPr>
        <w:t>per se</w:t>
      </w:r>
      <w:r>
        <w:rPr>
          <w:rFonts w:ascii="Times New Roman" w:hAnsi="Times New Roman" w:cs="Times New Roman"/>
        </w:rPr>
        <w:t xml:space="preserve">, but rather represents the increase in spatial coverage of herbaria records in general (i.e., an increase in the number of locations where samples are collected). Thus, if the proportion of occupied cells between non-native and native plants is increasing through time, this represents periods during which the spatial coverage of records for the non-native plant outpaces the background increase in spatial coverage. This can be interpreted as the result of the non-native plant rapidly spreading in space. </w:t>
      </w:r>
    </w:p>
    <w:p w14:paraId="281ED052" w14:textId="77777777" w:rsidR="0059502B" w:rsidRDefault="0059502B" w:rsidP="0059502B">
      <w:pPr>
        <w:rPr>
          <w:rFonts w:ascii="Times New Roman" w:hAnsi="Times New Roman" w:cs="Times New Roman"/>
        </w:rPr>
      </w:pPr>
    </w:p>
    <w:p w14:paraId="412AA072" w14:textId="5FD0FC64" w:rsidR="0059502B" w:rsidRPr="006A095D" w:rsidRDefault="0059502B" w:rsidP="0059502B">
      <w:pPr>
        <w:ind w:firstLine="720"/>
        <w:rPr>
          <w:rFonts w:ascii="Times New Roman" w:hAnsi="Times New Roman" w:cs="Times New Roman"/>
        </w:rPr>
      </w:pPr>
      <w:r>
        <w:rPr>
          <w:rFonts w:ascii="Times New Roman" w:hAnsi="Times New Roman" w:cs="Times New Roman"/>
        </w:rPr>
        <w:t xml:space="preserve">In this study, I was interested in examining spatial spread in a larger region than that studied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as well as in using records from multiple herbaria across the full naturalized range of </w:t>
      </w:r>
      <w:r>
        <w:rPr>
          <w:rFonts w:ascii="Times New Roman" w:hAnsi="Times New Roman" w:cs="Times New Roman"/>
          <w:i/>
          <w:iCs/>
        </w:rPr>
        <w:t>F. alnus</w:t>
      </w:r>
      <w:r>
        <w:rPr>
          <w:rFonts w:ascii="Times New Roman" w:hAnsi="Times New Roman" w:cs="Times New Roman"/>
          <w:iCs/>
        </w:rPr>
        <w:t>. This lead to s</w:t>
      </w:r>
      <w:r>
        <w:rPr>
          <w:rFonts w:ascii="Times New Roman" w:hAnsi="Times New Roman" w:cs="Times New Roman"/>
        </w:rPr>
        <w:t xml:space="preserve">everal presence records for the group of associated species being located in areas where </w:t>
      </w:r>
      <w:r>
        <w:rPr>
          <w:rFonts w:ascii="Times New Roman" w:hAnsi="Times New Roman" w:cs="Times New Roman"/>
          <w:i/>
        </w:rPr>
        <w:t>F. alnus</w:t>
      </w:r>
      <w:r>
        <w:rPr>
          <w:rFonts w:ascii="Times New Roman" w:hAnsi="Times New Roman" w:cs="Times New Roman"/>
        </w:rPr>
        <w:t xml:space="preserve"> has not been observed, most likely due to the larger niche breadth of some of the associated species compared to </w:t>
      </w:r>
      <w:r>
        <w:rPr>
          <w:rFonts w:ascii="Times New Roman" w:hAnsi="Times New Roman" w:cs="Times New Roman"/>
          <w:i/>
        </w:rPr>
        <w:t xml:space="preserve">F. alnus, </w:t>
      </w:r>
      <w:r>
        <w:rPr>
          <w:rFonts w:ascii="Times New Roman" w:hAnsi="Times New Roman" w:cs="Times New Roman"/>
        </w:rPr>
        <w:t xml:space="preserve">(e.g., </w:t>
      </w:r>
      <w:r>
        <w:rPr>
          <w:rFonts w:ascii="Times New Roman" w:hAnsi="Times New Roman" w:cs="Times New Roman"/>
          <w:i/>
        </w:rPr>
        <w:t>Fraxinus americana</w:t>
      </w:r>
      <w:r>
        <w:rPr>
          <w:rFonts w:ascii="Times New Roman" w:hAnsi="Times New Roman" w:cs="Times New Roman"/>
        </w:rPr>
        <w:t xml:space="preserve"> (White Ash), </w:t>
      </w:r>
      <w:r w:rsidRPr="00C20AE6">
        <w:rPr>
          <w:rFonts w:ascii="Times New Roman" w:hAnsi="Times New Roman" w:cs="Times New Roman"/>
        </w:rPr>
        <w:t>as determined by examining the Biota of North America Program – North American Plant Atlas;</w:t>
      </w:r>
      <w:r>
        <w:rPr>
          <w:rFonts w:ascii="Times New Roman" w:hAnsi="Times New Roman" w:cs="Times New Roman"/>
        </w:rPr>
        <w:t xml:space="preserve"> Kartesz 2013). </w:t>
      </w:r>
      <w:r w:rsidRPr="00476322">
        <w:rPr>
          <w:rFonts w:ascii="Times New Roman" w:hAnsi="Times New Roman" w:cs="Times New Roman"/>
          <w:highlight w:val="yellow"/>
        </w:rPr>
        <w:t xml:space="preserve">Add citation </w:t>
      </w:r>
      <w:r>
        <w:rPr>
          <w:rFonts w:ascii="Times New Roman" w:hAnsi="Times New Roman" w:cs="Times New Roman"/>
          <w:highlight w:val="yellow"/>
        </w:rPr>
        <w:t>into</w:t>
      </w:r>
      <w:r w:rsidRPr="00476322">
        <w:rPr>
          <w:rFonts w:ascii="Times New Roman" w:hAnsi="Times New Roman" w:cs="Times New Roman"/>
          <w:highlight w:val="yellow"/>
        </w:rPr>
        <w:t xml:space="preserve"> final draft: Kartesz, J.T., The Biota of North America Program (BONAP). 2013. </w:t>
      </w:r>
      <w:r w:rsidRPr="00476322">
        <w:rPr>
          <w:rFonts w:ascii="Times New Roman" w:hAnsi="Times New Roman" w:cs="Times New Roman"/>
          <w:i/>
          <w:iCs/>
          <w:highlight w:val="yellow"/>
        </w:rPr>
        <w:t>North American Plant Atlas.</w:t>
      </w:r>
      <w:r w:rsidRPr="00476322">
        <w:rPr>
          <w:rFonts w:ascii="Times New Roman" w:hAnsi="Times New Roman" w:cs="Times New Roman"/>
          <w:highlight w:val="yellow"/>
        </w:rPr>
        <w:t xml:space="preserve"> (http://www.bonap.org/napa.html). Chapel Hill, N.C. [maps generated from Kartesz, J.T. 2013. </w:t>
      </w:r>
      <w:proofErr w:type="gramStart"/>
      <w:r w:rsidRPr="00476322">
        <w:rPr>
          <w:rFonts w:ascii="Times New Roman" w:hAnsi="Times New Roman" w:cs="Times New Roman"/>
          <w:highlight w:val="yellow"/>
        </w:rPr>
        <w:t>Floristic Synthesis of North America, Version 1.0.</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Biota of North America Program (BONAP).</w:t>
      </w:r>
      <w:proofErr w:type="gramEnd"/>
      <w:r w:rsidRPr="00476322">
        <w:rPr>
          <w:rFonts w:ascii="Times New Roman" w:hAnsi="Times New Roman" w:cs="Times New Roman"/>
          <w:highlight w:val="yellow"/>
        </w:rPr>
        <w:t xml:space="preserve"> (</w:t>
      </w:r>
      <w:proofErr w:type="gramStart"/>
      <w:r w:rsidRPr="00476322">
        <w:rPr>
          <w:rFonts w:ascii="Times New Roman" w:hAnsi="Times New Roman" w:cs="Times New Roman"/>
          <w:highlight w:val="yellow"/>
        </w:rPr>
        <w:t>in</w:t>
      </w:r>
      <w:proofErr w:type="gramEnd"/>
      <w:r w:rsidRPr="00476322">
        <w:rPr>
          <w:rFonts w:ascii="Times New Roman" w:hAnsi="Times New Roman" w:cs="Times New Roman"/>
          <w:highlight w:val="yellow"/>
        </w:rPr>
        <w:t xml:space="preserve"> press)].</w:t>
      </w:r>
      <w:r w:rsidRPr="00476322">
        <w:rPr>
          <w:rFonts w:ascii="Times New Roman" w:hAnsi="Times New Roman" w:cs="Times New Roman"/>
        </w:rPr>
        <w:t> </w:t>
      </w:r>
      <w:r>
        <w:rPr>
          <w:rFonts w:ascii="Times New Roman" w:hAnsi="Times New Roman" w:cs="Times New Roman"/>
        </w:rPr>
        <w:t xml:space="preserve">Including these records in my analysis had the effect of increasing the area of occupancy measures for the group of associated species compared to the possible area of occupancy for </w:t>
      </w:r>
      <w:r>
        <w:rPr>
          <w:rFonts w:ascii="Times New Roman" w:hAnsi="Times New Roman" w:cs="Times New Roman"/>
          <w:i/>
        </w:rPr>
        <w:t>F. alnus</w:t>
      </w:r>
      <w:r>
        <w:rPr>
          <w:rFonts w:ascii="Times New Roman" w:hAnsi="Times New Roman" w:cs="Times New Roman"/>
        </w:rPr>
        <w:t xml:space="preserve">. Similarly, the historical presence record dataset I manually constructed included records of </w:t>
      </w:r>
      <w:r>
        <w:rPr>
          <w:rFonts w:ascii="Times New Roman" w:hAnsi="Times New Roman" w:cs="Times New Roman"/>
          <w:i/>
        </w:rPr>
        <w:t>F. alnus</w:t>
      </w:r>
      <w:r>
        <w:rPr>
          <w:rFonts w:ascii="Times New Roman" w:hAnsi="Times New Roman" w:cs="Times New Roman"/>
        </w:rPr>
        <w:t xml:space="preserve"> from institutions from which associated species records were not collected (e.g., Miami University Herbarium and Rutgers Herbarium). The records acquired from these institutions were largely geographically restricted (for example, primarily located in the states of Ohio and New Jersey for the institutions mentioned), and these locations were not always represented well in the larger group of associated species dataset. Therefore, including these records has the effect of increasing the area of occupancy of </w:t>
      </w:r>
      <w:r>
        <w:rPr>
          <w:rFonts w:ascii="Times New Roman" w:hAnsi="Times New Roman" w:cs="Times New Roman"/>
          <w:i/>
        </w:rPr>
        <w:t>F. alnus</w:t>
      </w:r>
      <w:r>
        <w:rPr>
          <w:rFonts w:ascii="Times New Roman" w:hAnsi="Times New Roman" w:cs="Times New Roman"/>
        </w:rPr>
        <w:t xml:space="preserve"> compared to the possible area of occupancy for the group of associated species. To account for both of these issues, I examined the ratio of cumulative area of occupancy of </w:t>
      </w:r>
      <w:r>
        <w:rPr>
          <w:rFonts w:ascii="Times New Roman" w:hAnsi="Times New Roman" w:cs="Times New Roman"/>
          <w:i/>
        </w:rPr>
        <w:t>F. alnus</w:t>
      </w:r>
      <w:r>
        <w:rPr>
          <w:rFonts w:ascii="Times New Roman" w:hAnsi="Times New Roman" w:cs="Times New Roman"/>
        </w:rPr>
        <w:t xml:space="preserve"> to the cumulative area of occupancy of the associated group of species, limiting the records used to an area of coarse spatial overlap for both datasets. I defined the spatial overlap by creating a map of equal sized grid cells, again for the area of interest defined above, where each grid cell was 30 x 30 arc minutes (i.e., 0.5° or approximately 50 x 50 km). As described in </w:t>
      </w:r>
      <w:r>
        <w:rPr>
          <w:rFonts w:ascii="Times New Roman" w:hAnsi="Times New Roman" w:cs="Times New Roman"/>
          <w:i/>
        </w:rPr>
        <w:t>Area of occupancy through time</w:t>
      </w:r>
      <w:r>
        <w:rPr>
          <w:rFonts w:ascii="Times New Roman" w:hAnsi="Times New Roman" w:cs="Times New Roman"/>
        </w:rPr>
        <w:t xml:space="preserve">, each record was assigned membership to one 30’ grid cell based on its latitude and longitude value. I then constructed restricted </w:t>
      </w:r>
      <w:r>
        <w:rPr>
          <w:rFonts w:ascii="Times New Roman" w:hAnsi="Times New Roman" w:cs="Times New Roman"/>
          <w:i/>
        </w:rPr>
        <w:t>F. alnus</w:t>
      </w:r>
      <w:r>
        <w:rPr>
          <w:rFonts w:ascii="Times New Roman" w:hAnsi="Times New Roman" w:cs="Times New Roman"/>
        </w:rPr>
        <w:t xml:space="preserve"> and associated species occurrence datasets, in which only records that occurred in a 30’ grid cell occupied by at least one record from </w:t>
      </w:r>
      <w:r w:rsidRPr="00891A49">
        <w:rPr>
          <w:rFonts w:ascii="Times New Roman" w:hAnsi="Times New Roman" w:cs="Times New Roman"/>
          <w:i/>
          <w:iCs/>
        </w:rPr>
        <w:t>bot</w:t>
      </w:r>
      <w:r>
        <w:rPr>
          <w:rFonts w:ascii="Times New Roman" w:hAnsi="Times New Roman" w:cs="Times New Roman"/>
          <w:i/>
          <w:iCs/>
        </w:rPr>
        <w:t>h</w:t>
      </w:r>
      <w:r>
        <w:rPr>
          <w:rFonts w:ascii="Times New Roman" w:hAnsi="Times New Roman" w:cs="Times New Roman"/>
        </w:rPr>
        <w:t xml:space="preserve"> datasets during the study period. Using these restricted datasets, I calculated the ratio of the increase in the cumulative area of occupancy of </w:t>
      </w:r>
      <w:r>
        <w:rPr>
          <w:rFonts w:ascii="Times New Roman" w:hAnsi="Times New Roman" w:cs="Times New Roman"/>
          <w:i/>
        </w:rPr>
        <w:t>F. alnus</w:t>
      </w:r>
      <w:r>
        <w:rPr>
          <w:rFonts w:ascii="Times New Roman" w:hAnsi="Times New Roman" w:cs="Times New Roman"/>
        </w:rPr>
        <w:t xml:space="preserve"> to the group of associated species. In a separate analysis I compared the cumulative number of counties occupied through time, while accounting for similar concerns regarding falsely sampling regions in space that are unsuitable to </w:t>
      </w:r>
      <w:r>
        <w:rPr>
          <w:rFonts w:ascii="Times New Roman" w:hAnsi="Times New Roman" w:cs="Times New Roman"/>
          <w:i/>
        </w:rPr>
        <w:t>F. alnus</w:t>
      </w:r>
      <w:r>
        <w:rPr>
          <w:rFonts w:ascii="Times New Roman" w:hAnsi="Times New Roman" w:cs="Times New Roman"/>
        </w:rPr>
        <w:t xml:space="preserve">. I only included records from counties that were occupied at some time by both </w:t>
      </w:r>
      <w:r>
        <w:rPr>
          <w:rFonts w:ascii="Times New Roman" w:hAnsi="Times New Roman" w:cs="Times New Roman"/>
          <w:i/>
        </w:rPr>
        <w:t>F. alnus</w:t>
      </w:r>
      <w:r>
        <w:rPr>
          <w:rFonts w:ascii="Times New Roman" w:hAnsi="Times New Roman" w:cs="Times New Roman"/>
        </w:rPr>
        <w:t xml:space="preserve"> and one of the associated plants. In this case, the ratio of the cumulative number of counties occupied at the end of the study period had to equal 1.0. The growth rates for the cumulative number of grid cells occupied and the cumulative number of counties occupied were compared between </w:t>
      </w:r>
      <w:r>
        <w:rPr>
          <w:rFonts w:ascii="Times New Roman" w:hAnsi="Times New Roman" w:cs="Times New Roman"/>
          <w:i/>
        </w:rPr>
        <w:t>F. alnus</w:t>
      </w:r>
      <w:r>
        <w:rPr>
          <w:rFonts w:ascii="Times New Roman" w:hAnsi="Times New Roman" w:cs="Times New Roman"/>
        </w:rPr>
        <w:t xml:space="preserve"> and the group of associated species. To compare the growth rates I divided the annual growth rate of </w:t>
      </w:r>
      <w:r>
        <w:rPr>
          <w:rFonts w:ascii="Times New Roman" w:hAnsi="Times New Roman" w:cs="Times New Roman"/>
          <w:i/>
        </w:rPr>
        <w:t>F. alnus</w:t>
      </w:r>
      <w:r>
        <w:rPr>
          <w:rFonts w:ascii="Times New Roman" w:hAnsi="Times New Roman" w:cs="Times New Roman"/>
        </w:rPr>
        <w:t xml:space="preserve"> records by the annual growth rate of the entire group of associated species.</w:t>
      </w:r>
    </w:p>
    <w:p w14:paraId="1B5A1A45" w14:textId="77777777" w:rsidR="0059502B" w:rsidRDefault="0059502B" w:rsidP="0059502B">
      <w:pPr>
        <w:rPr>
          <w:rFonts w:ascii="Times New Roman" w:hAnsi="Times New Roman" w:cs="Times New Roman"/>
        </w:rPr>
      </w:pPr>
    </w:p>
    <w:p w14:paraId="6AAE8F46" w14:textId="77777777" w:rsidR="0059502B" w:rsidRPr="0047214E" w:rsidRDefault="0059502B" w:rsidP="0059502B">
      <w:pPr>
        <w:rPr>
          <w:rFonts w:ascii="Times New Roman" w:hAnsi="Times New Roman" w:cs="Times New Roman"/>
          <w:i/>
        </w:rPr>
      </w:pPr>
      <w:r>
        <w:rPr>
          <w:rFonts w:ascii="Times New Roman" w:hAnsi="Times New Roman" w:cs="Times New Roman"/>
          <w:i/>
        </w:rPr>
        <w:t>Comparison of number of records through time</w:t>
      </w:r>
    </w:p>
    <w:p w14:paraId="45BB51D6" w14:textId="77777777" w:rsidR="0059502B" w:rsidRDefault="0059502B" w:rsidP="0059502B">
      <w:pPr>
        <w:rPr>
          <w:rFonts w:ascii="Times New Roman" w:hAnsi="Times New Roman" w:cs="Times New Roman"/>
        </w:rPr>
      </w:pPr>
    </w:p>
    <w:p w14:paraId="3E3F5DAD" w14:textId="2507A534" w:rsidR="0059502B" w:rsidRPr="00750E81" w:rsidRDefault="0059502B" w:rsidP="0059502B">
      <w:pPr>
        <w:ind w:firstLine="720"/>
        <w:rPr>
          <w:rFonts w:ascii="Times New Roman" w:hAnsi="Times New Roman" w:cs="Times New Roman"/>
        </w:rPr>
      </w:pPr>
      <w:r>
        <w:rPr>
          <w:rFonts w:ascii="Times New Roman" w:hAnsi="Times New Roman" w:cs="Times New Roman"/>
        </w:rPr>
        <w:t xml:space="preserve">In addition to comparing trends in the areal increase of </w:t>
      </w:r>
      <w:r>
        <w:rPr>
          <w:rFonts w:ascii="Times New Roman" w:hAnsi="Times New Roman" w:cs="Times New Roman"/>
          <w:i/>
        </w:rPr>
        <w:t>F. alnus</w:t>
      </w:r>
      <w:r>
        <w:rPr>
          <w:rFonts w:ascii="Times New Roman" w:hAnsi="Times New Roman" w:cs="Times New Roman"/>
        </w:rPr>
        <w:t xml:space="preserve"> and the associated species, I also compared trends in the cumulative number of records through time. For each year of the study period, I divided the cumulative number of </w:t>
      </w:r>
      <w:r>
        <w:rPr>
          <w:rFonts w:ascii="Times New Roman" w:hAnsi="Times New Roman" w:cs="Times New Roman"/>
          <w:i/>
        </w:rPr>
        <w:t>F. alnus</w:t>
      </w:r>
      <w:r>
        <w:rPr>
          <w:rFonts w:ascii="Times New Roman" w:hAnsi="Times New Roman" w:cs="Times New Roman"/>
        </w:rPr>
        <w:t xml:space="preserve"> records by the cumulative number of associated species records. This correction method is similar to that proposed by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and has been used in several studies to account for bias due to unequal sampling effort (e.g.,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"id" : "ITEM-2", "itemData" : { "author" : [ { "dropping-particle" : "", "family" : "Mihulka", "given" : "S", "non-dropping-particle" : "", "parse-names" : false, "suffix" : "" }, { "dropping-particle" : "", "family" : "Py\u0161ek", "given" : "Petr", "non-dropping-particle" : "", "parse-names" : false, "suffix" : "" } ], "container-title" : "Journal of Biogeography", "id" : "ITEM-2", "issue" : "5", "issued" : { "date-parts" : [ [ "2001" ] ] }, "page" : "597-609", "title" : "Invasion history of Oenothera congeners in Europe: a comparative study of spreading rates in the last 200 years", "type" : "article-journal", "volume" : "28" }, "uris" : [ "http://www.mendeley.com/documents/?uuid=11fde50f-9a57-4dc8-8b0e-ad0f954a92dd"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"manualFormatting" : "Mihulka &amp; Py\u0161ek 2001; Aikio et al. 2010a; Larkin 2011)", "previouslyFormattedCitation" : "(Mihulka and Py\u0161ek 2001, Aikio et al. 2010a, Larkin 2011)" }, "properties" : { "noteIndex" : 0 }, "schema" : "https://github.com/citation-style-language/schema/raw/master/csl-citation.json" }</w:instrText>
      </w:r>
      <w:r>
        <w:rPr>
          <w:rFonts w:ascii="Times New Roman" w:hAnsi="Times New Roman" w:cs="Times New Roman"/>
        </w:rPr>
        <w:fldChar w:fldCharType="separate"/>
      </w:r>
      <w:r w:rsidRPr="00416B29">
        <w:rPr>
          <w:rFonts w:ascii="Times New Roman" w:hAnsi="Times New Roman" w:cs="Times New Roman"/>
          <w:noProof/>
        </w:rPr>
        <w:t>Mihulka &amp; Pyšek 2001; Aikio et al. 2010a; Larkin 2011)</w:t>
      </w:r>
      <w:r>
        <w:rPr>
          <w:rFonts w:ascii="Times New Roman" w:hAnsi="Times New Roman" w:cs="Times New Roman"/>
        </w:rPr>
        <w:fldChar w:fldCharType="end"/>
      </w:r>
      <w:r>
        <w:rPr>
          <w:rFonts w:ascii="Times New Roman" w:hAnsi="Times New Roman" w:cs="Times New Roman"/>
        </w:rPr>
        <w:t xml:space="preserve">. Additionally, to compare rates at which </w:t>
      </w:r>
      <w:r>
        <w:rPr>
          <w:rFonts w:ascii="Times New Roman" w:hAnsi="Times New Roman" w:cs="Times New Roman"/>
          <w:i/>
          <w:iCs/>
        </w:rPr>
        <w:t xml:space="preserve">F. alnus </w:t>
      </w:r>
      <w:r>
        <w:rPr>
          <w:rFonts w:ascii="Times New Roman" w:hAnsi="Times New Roman" w:cs="Times New Roman"/>
          <w:iCs/>
        </w:rPr>
        <w:t xml:space="preserve">and associated species occurrences were </w:t>
      </w:r>
      <w:proofErr w:type="gramStart"/>
      <w:r>
        <w:rPr>
          <w:rFonts w:ascii="Times New Roman" w:hAnsi="Times New Roman" w:cs="Times New Roman"/>
          <w:iCs/>
        </w:rPr>
        <w:t>collected,</w:t>
      </w:r>
      <w:proofErr w:type="gramEnd"/>
      <w:r>
        <w:rPr>
          <w:rFonts w:ascii="Times New Roman" w:hAnsi="Times New Roman" w:cs="Times New Roman"/>
          <w:iCs/>
        </w:rPr>
        <w:t xml:space="preserve"> I calculated the ratio of growth rates using both the annual and 10-year moving window average estimates. A ratio value less than 1.0 indicated that the rate at which </w:t>
      </w:r>
      <w:r>
        <w:rPr>
          <w:rFonts w:ascii="Times New Roman" w:hAnsi="Times New Roman" w:cs="Times New Roman"/>
          <w:i/>
          <w:iCs/>
        </w:rPr>
        <w:t xml:space="preserve">F. alnus </w:t>
      </w:r>
      <w:r>
        <w:rPr>
          <w:rFonts w:ascii="Times New Roman" w:hAnsi="Times New Roman" w:cs="Times New Roman"/>
          <w:iCs/>
        </w:rPr>
        <w:t>occurrences were being collected was lower than that of the associated species, while a ratio value of greater than 1.0 indicated that it was greater that that of the associated species.</w:t>
      </w:r>
    </w:p>
    <w:p w14:paraId="1FF99502"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44D63B6D" w14:textId="77777777" w:rsidR="0059502B" w:rsidRDefault="0059502B" w:rsidP="0059502B">
      <w:pPr>
        <w:rPr>
          <w:rFonts w:ascii="Times New Roman" w:hAnsi="Times New Roman" w:cs="Times New Roman"/>
          <w:b/>
        </w:rPr>
      </w:pPr>
      <w:r>
        <w:rPr>
          <w:rFonts w:ascii="Times New Roman" w:hAnsi="Times New Roman" w:cs="Times New Roman"/>
          <w:b/>
        </w:rPr>
        <w:t>Results</w:t>
      </w:r>
    </w:p>
    <w:p w14:paraId="69B2AC4C" w14:textId="77777777" w:rsidR="0059502B" w:rsidRDefault="0059502B" w:rsidP="0059502B">
      <w:pPr>
        <w:rPr>
          <w:rFonts w:ascii="Times New Roman" w:hAnsi="Times New Roman" w:cs="Times New Roman"/>
        </w:rPr>
      </w:pPr>
    </w:p>
    <w:p w14:paraId="0688C870" w14:textId="5ACD4B13" w:rsidR="0059502B" w:rsidRPr="00402B6C" w:rsidRDefault="0059502B" w:rsidP="0059502B">
      <w:pPr>
        <w:widowControl w:val="0"/>
        <w:autoSpaceDE w:val="0"/>
        <w:autoSpaceDN w:val="0"/>
        <w:adjustRightInd w:val="0"/>
        <w:ind w:firstLine="720"/>
        <w:rPr>
          <w:rFonts w:ascii="Times New Roman" w:hAnsi="Times New Roman" w:cs="Times New Roman"/>
        </w:rPr>
      </w:pPr>
      <w:r>
        <w:rPr>
          <w:rFonts w:ascii="Times New Roman" w:hAnsi="Times New Roman" w:cs="Times New Roman"/>
        </w:rPr>
        <w:t xml:space="preserve">I compiled a dataset of 749 occurrence records for </w:t>
      </w:r>
      <w:r>
        <w:rPr>
          <w:rFonts w:ascii="Times New Roman" w:hAnsi="Times New Roman" w:cs="Times New Roman"/>
          <w:i/>
        </w:rPr>
        <w:t>F. alnus</w:t>
      </w:r>
      <w:r>
        <w:rPr>
          <w:rFonts w:ascii="Times New Roman" w:hAnsi="Times New Roman" w:cs="Times New Roman"/>
        </w:rPr>
        <w:t xml:space="preserve"> and 5548 occurrence records for the combined group of associated species. </w:t>
      </w:r>
      <w:r>
        <w:rPr>
          <w:rFonts w:ascii="Times New Roman" w:hAnsi="Times New Roman" w:cs="Times New Roman"/>
          <w:i/>
        </w:rPr>
        <w:t>Frangula alnus</w:t>
      </w:r>
      <w:r>
        <w:rPr>
          <w:rFonts w:ascii="Times New Roman" w:hAnsi="Times New Roman" w:cs="Times New Roman"/>
        </w:rPr>
        <w:t xml:space="preserve"> specimens have been collected in much of northeast and middle North America (Figure 2), and collection locations for the group of associated species was largely inclusive of where </w:t>
      </w:r>
      <w:r>
        <w:rPr>
          <w:rFonts w:ascii="Times New Roman" w:hAnsi="Times New Roman" w:cs="Times New Roman"/>
          <w:i/>
          <w:iCs/>
        </w:rPr>
        <w:t>F. alnus</w:t>
      </w:r>
      <w:r>
        <w:rPr>
          <w:rFonts w:ascii="Times New Roman" w:hAnsi="Times New Roman" w:cs="Times New Roman"/>
        </w:rPr>
        <w:t xml:space="preserve"> was collected. The earliest dated occurrence record for </w:t>
      </w:r>
      <w:r w:rsidRPr="00A22B65">
        <w:rPr>
          <w:rFonts w:ascii="Times New Roman" w:hAnsi="Times New Roman" w:cs="Times New Roman"/>
          <w:i/>
          <w:iCs/>
        </w:rPr>
        <w:t>F.</w:t>
      </w:r>
      <w:r>
        <w:rPr>
          <w:rFonts w:ascii="Times New Roman" w:hAnsi="Times New Roman" w:cs="Times New Roman"/>
          <w:i/>
          <w:iCs/>
        </w:rPr>
        <w:t xml:space="preserve"> </w:t>
      </w:r>
      <w:r w:rsidRPr="00A22B65">
        <w:rPr>
          <w:rFonts w:ascii="Times New Roman" w:hAnsi="Times New Roman" w:cs="Times New Roman"/>
          <w:i/>
          <w:iCs/>
        </w:rPr>
        <w:t>alnus</w:t>
      </w:r>
      <w:r>
        <w:rPr>
          <w:rFonts w:ascii="Times New Roman" w:hAnsi="Times New Roman" w:cs="Times New Roman"/>
        </w:rPr>
        <w:t xml:space="preserve"> was an herbarium specimen collected in 1879 in Hudson County, New Jersey (accessed from CHRB). The earliest dated occurrence record for an associated species was a herbarium record for </w:t>
      </w:r>
      <w:r w:rsidRPr="00A22B65">
        <w:rPr>
          <w:rFonts w:ascii="Times New Roman" w:hAnsi="Times New Roman" w:cs="Times New Roman"/>
          <w:i/>
          <w:iCs/>
        </w:rPr>
        <w:t>Hamamelis virginiana</w:t>
      </w:r>
      <w:r>
        <w:rPr>
          <w:rFonts w:ascii="Times New Roman" w:hAnsi="Times New Roman" w:cs="Times New Roman"/>
        </w:rPr>
        <w:t xml:space="preserve"> collected in 1836 in Richland County, Ohio (accessed from CM). Only 36 associated species records pre-dated the first </w:t>
      </w:r>
      <w:r w:rsidRPr="00DC28F6">
        <w:rPr>
          <w:rFonts w:ascii="Times New Roman" w:hAnsi="Times New Roman" w:cs="Times New Roman"/>
          <w:i/>
          <w:iCs/>
        </w:rPr>
        <w:t>F. alnus</w:t>
      </w:r>
      <w:r>
        <w:rPr>
          <w:rFonts w:ascii="Times New Roman" w:hAnsi="Times New Roman" w:cs="Times New Roman"/>
        </w:rPr>
        <w:t xml:space="preserve"> record, representing less than 1% of the associated records. A total of 14 </w:t>
      </w:r>
      <w:r w:rsidRPr="007D3A9D">
        <w:rPr>
          <w:rFonts w:ascii="Times New Roman" w:hAnsi="Times New Roman" w:cs="Times New Roman"/>
          <w:i/>
          <w:iCs/>
        </w:rPr>
        <w:t>F. alnus</w:t>
      </w:r>
      <w:r>
        <w:rPr>
          <w:rFonts w:ascii="Times New Roman" w:hAnsi="Times New Roman" w:cs="Times New Roman"/>
        </w:rPr>
        <w:t xml:space="preserve"> specimens were deposited in 4 separate herbaria prior to 1900. Of these records, 12 were georeferenced to the metropolitan New York City area (9 in the state of New Jersey) and the remaining 2 were collected in southern Ontario (as reported 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"mendeley" : { "manualFormatting" : "Catling &amp; Porebski 1994)", "previouslyFormattedCitation" : "(Catling and Porebski 1994)" }, "properties" : { "noteIndex" : 0 }, "schema" : "https://github.com/citation-style-language/schema/raw/master/csl-citation.json" }</w:instrText>
      </w:r>
      <w:r>
        <w:rPr>
          <w:rFonts w:ascii="Times New Roman" w:hAnsi="Times New Roman" w:cs="Times New Roman"/>
        </w:rPr>
        <w:fldChar w:fldCharType="separate"/>
      </w:r>
      <w:r w:rsidRPr="00324B5F">
        <w:rPr>
          <w:rFonts w:ascii="Times New Roman" w:hAnsi="Times New Roman" w:cs="Times New Roman"/>
          <w:noProof/>
        </w:rPr>
        <w:t>Catling &amp; Porebski 1994)</w:t>
      </w:r>
      <w:r>
        <w:rPr>
          <w:rFonts w:ascii="Times New Roman" w:hAnsi="Times New Roman" w:cs="Times New Roman"/>
        </w:rPr>
        <w:fldChar w:fldCharType="end"/>
      </w:r>
      <w:r>
        <w:rPr>
          <w:rFonts w:ascii="Times New Roman" w:hAnsi="Times New Roman" w:cs="Times New Roman"/>
        </w:rPr>
        <w:t xml:space="preserve">. Based on recorded specimen collection dates, the number of herbarium specimens collected for both </w:t>
      </w:r>
      <w:r>
        <w:rPr>
          <w:rFonts w:ascii="Times New Roman" w:hAnsi="Times New Roman" w:cs="Times New Roman"/>
          <w:i/>
        </w:rPr>
        <w:t>F. alnus</w:t>
      </w:r>
      <w:r>
        <w:rPr>
          <w:rFonts w:ascii="Times New Roman" w:hAnsi="Times New Roman" w:cs="Times New Roman"/>
        </w:rPr>
        <w:t xml:space="preserve"> and the group of associated species has increased through time (Figure 3). For the group of associated species, there was a substantial increase in the number of records collected at the beginning of the 20</w:t>
      </w:r>
      <w:r w:rsidRPr="00846FCA">
        <w:rPr>
          <w:rFonts w:ascii="Times New Roman" w:hAnsi="Times New Roman" w:cs="Times New Roman"/>
          <w:vertAlign w:val="superscript"/>
        </w:rPr>
        <w:t>th</w:t>
      </w:r>
      <w:r>
        <w:rPr>
          <w:rFonts w:ascii="Times New Roman" w:hAnsi="Times New Roman" w:cs="Times New Roman"/>
        </w:rPr>
        <w:t xml:space="preserve"> century, followed by another increase after 1950. There was a steady increase in the number of records collected per decade from the time of the first recorded presence of </w:t>
      </w:r>
      <w:r>
        <w:rPr>
          <w:rFonts w:ascii="Times New Roman" w:hAnsi="Times New Roman" w:cs="Times New Roman"/>
          <w:i/>
        </w:rPr>
        <w:t>F. alnus</w:t>
      </w:r>
      <w:r>
        <w:rPr>
          <w:rFonts w:ascii="Times New Roman" w:hAnsi="Times New Roman" w:cs="Times New Roman"/>
        </w:rPr>
        <w:t xml:space="preserve"> in the United States to the end of the 20</w:t>
      </w:r>
      <w:r w:rsidRPr="00846FCA">
        <w:rPr>
          <w:rFonts w:ascii="Times New Roman" w:hAnsi="Times New Roman" w:cs="Times New Roman"/>
          <w:vertAlign w:val="superscript"/>
        </w:rPr>
        <w:t>th</w:t>
      </w:r>
      <w:r>
        <w:rPr>
          <w:rFonts w:ascii="Times New Roman" w:hAnsi="Times New Roman" w:cs="Times New Roman"/>
        </w:rPr>
        <w:t xml:space="preserve"> century. For both groups, there was a dramatic decline in the number of records at the start of 21</w:t>
      </w:r>
      <w:r w:rsidRPr="00846FCA">
        <w:rPr>
          <w:rFonts w:ascii="Times New Roman" w:hAnsi="Times New Roman" w:cs="Times New Roman"/>
          <w:vertAlign w:val="superscript"/>
        </w:rPr>
        <w:t>st</w:t>
      </w:r>
      <w:r>
        <w:rPr>
          <w:rFonts w:ascii="Times New Roman" w:hAnsi="Times New Roman" w:cs="Times New Roman"/>
        </w:rPr>
        <w:t xml:space="preserve"> century, which is a pattern that has been observed elsewhere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w:t>
      </w:r>
    </w:p>
    <w:p w14:paraId="487E2895" w14:textId="77777777" w:rsidR="0059502B" w:rsidRDefault="0059502B" w:rsidP="0059502B">
      <w:pPr>
        <w:rPr>
          <w:rFonts w:ascii="Times New Roman" w:hAnsi="Times New Roman" w:cs="Times New Roman"/>
          <w:b/>
        </w:rPr>
      </w:pPr>
    </w:p>
    <w:p w14:paraId="2AE7C94D" w14:textId="77777777" w:rsidR="0059502B" w:rsidRDefault="0059502B" w:rsidP="0059502B">
      <w:pPr>
        <w:ind w:firstLine="720"/>
        <w:rPr>
          <w:rFonts w:ascii="Times New Roman" w:hAnsi="Times New Roman" w:cs="Times New Roman"/>
        </w:rPr>
      </w:pPr>
      <w:r>
        <w:rPr>
          <w:rFonts w:ascii="Times New Roman" w:hAnsi="Times New Roman" w:cs="Times New Roman"/>
        </w:rPr>
        <w:t xml:space="preserve">The log cumulative number of records through time indicates that the rate at which records were added to herbaria for both </w:t>
      </w:r>
      <w:r>
        <w:rPr>
          <w:rFonts w:ascii="Times New Roman" w:hAnsi="Times New Roman" w:cs="Times New Roman"/>
          <w:i/>
        </w:rPr>
        <w:t>F. alnus</w:t>
      </w:r>
      <w:r>
        <w:rPr>
          <w:rFonts w:ascii="Times New Roman" w:hAnsi="Times New Roman" w:cs="Times New Roman"/>
        </w:rPr>
        <w:t xml:space="preserve"> and the group of associated species does not fit an exponential growth relationship (i.e., a linear relationship) (Figure 4A). The best-fit regression models of log cumulative number of records versus time (years) were a cubic</w:t>
      </w:r>
      <w:r w:rsidRPr="00BA7847">
        <w:rPr>
          <w:rFonts w:ascii="Times New Roman" w:hAnsi="Times New Roman" w:cs="Times New Roman"/>
        </w:rPr>
        <w:t xml:space="preserve"> </w:t>
      </w:r>
      <w:r>
        <w:rPr>
          <w:rFonts w:ascii="Times New Roman" w:hAnsi="Times New Roman" w:cs="Times New Roman"/>
        </w:rPr>
        <w:t xml:space="preserve">polynomial regression for </w:t>
      </w:r>
      <w:r>
        <w:rPr>
          <w:rFonts w:ascii="Times New Roman" w:hAnsi="Times New Roman" w:cs="Times New Roman"/>
          <w:i/>
        </w:rPr>
        <w:t xml:space="preserve">F. </w:t>
      </w:r>
      <w:r w:rsidRPr="008E7FDE">
        <w:rPr>
          <w:rFonts w:ascii="Times New Roman" w:hAnsi="Times New Roman" w:cs="Times New Roman"/>
          <w:i/>
        </w:rPr>
        <w:t>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0.989, df = 124, P &lt;&lt; 0.05) and a quadratic polynomial regression for </w:t>
      </w:r>
      <w:r w:rsidRPr="008E7FDE">
        <w:rPr>
          <w:rFonts w:ascii="Times New Roman" w:hAnsi="Times New Roman" w:cs="Times New Roman"/>
        </w:rPr>
        <w:t>the</w:t>
      </w:r>
      <w:r>
        <w:rPr>
          <w:rFonts w:ascii="Times New Roman" w:hAnsi="Times New Roman" w:cs="Times New Roman"/>
        </w:rPr>
        <w:t xml:space="preserve"> group of associated species (R</w:t>
      </w:r>
      <w:r>
        <w:rPr>
          <w:rFonts w:ascii="Times New Roman" w:hAnsi="Times New Roman" w:cs="Times New Roman"/>
          <w:vertAlign w:val="superscript"/>
        </w:rPr>
        <w:t>2</w:t>
      </w:r>
      <w:r>
        <w:rPr>
          <w:rFonts w:ascii="Times New Roman" w:hAnsi="Times New Roman" w:cs="Times New Roman"/>
        </w:rPr>
        <w:t xml:space="preserve"> =0.979, df = 174, P&lt;&lt;0.05 respectively), both departing from a linear relationship. The cumulative number of records for the group of associated species increased steadily from the late 1800s to the present. The cumulative number of records for </w:t>
      </w:r>
      <w:r>
        <w:rPr>
          <w:rFonts w:ascii="Times New Roman" w:hAnsi="Times New Roman" w:cs="Times New Roman"/>
          <w:i/>
        </w:rPr>
        <w:t>F. alnus</w:t>
      </w:r>
      <w:r>
        <w:rPr>
          <w:rFonts w:ascii="Times New Roman" w:hAnsi="Times New Roman" w:cs="Times New Roman"/>
        </w:rPr>
        <w:t xml:space="preserve"> increased rapidly from the late 1800s to approximately 1930. Ratios of the annual growth rates and ten year moving average (geometric mean) growth rates show that the rate at which </w:t>
      </w:r>
      <w:r>
        <w:rPr>
          <w:rFonts w:ascii="Times New Roman" w:hAnsi="Times New Roman" w:cs="Times New Roman"/>
          <w:i/>
        </w:rPr>
        <w:t>F. alnus</w:t>
      </w:r>
      <w:r>
        <w:rPr>
          <w:rFonts w:ascii="Times New Roman" w:hAnsi="Times New Roman" w:cs="Times New Roman"/>
        </w:rPr>
        <w:t xml:space="preserve"> collections occurred was generally slower than that of the group of associated species prior to approximately 1920, but faster during most of the 20</w:t>
      </w:r>
      <w:r w:rsidRPr="00B232C3">
        <w:rPr>
          <w:rFonts w:ascii="Times New Roman" w:hAnsi="Times New Roman" w:cs="Times New Roman"/>
          <w:vertAlign w:val="superscript"/>
        </w:rPr>
        <w:t>th</w:t>
      </w:r>
      <w:r>
        <w:rPr>
          <w:rFonts w:ascii="Times New Roman" w:hAnsi="Times New Roman" w:cs="Times New Roman"/>
        </w:rPr>
        <w:t xml:space="preserve"> century (Figure 4B). The ratio of the cumulative increase in records of </w:t>
      </w:r>
      <w:r>
        <w:rPr>
          <w:rFonts w:ascii="Times New Roman" w:hAnsi="Times New Roman" w:cs="Times New Roman"/>
          <w:i/>
        </w:rPr>
        <w:t>F. alnus</w:t>
      </w:r>
      <w:r>
        <w:rPr>
          <w:rFonts w:ascii="Times New Roman" w:hAnsi="Times New Roman" w:cs="Times New Roman"/>
        </w:rPr>
        <w:t xml:space="preserve"> to the associated species corroborates this patter, indicating that the increase of </w:t>
      </w:r>
      <w:r w:rsidRPr="007940AB">
        <w:rPr>
          <w:rFonts w:ascii="Times New Roman" w:hAnsi="Times New Roman" w:cs="Times New Roman"/>
          <w:i/>
          <w:iCs/>
        </w:rPr>
        <w:t>F. alnus</w:t>
      </w:r>
      <w:r>
        <w:rPr>
          <w:rFonts w:ascii="Times New Roman" w:hAnsi="Times New Roman" w:cs="Times New Roman"/>
        </w:rPr>
        <w:t xml:space="preserve"> records was greater than the associated species from 1920 to the present (Figure 4C). </w:t>
      </w:r>
    </w:p>
    <w:p w14:paraId="19225B67" w14:textId="77777777" w:rsidR="0059502B" w:rsidRDefault="0059502B" w:rsidP="0059502B">
      <w:pPr>
        <w:rPr>
          <w:rFonts w:ascii="Times New Roman" w:hAnsi="Times New Roman" w:cs="Times New Roman"/>
        </w:rPr>
      </w:pPr>
    </w:p>
    <w:p w14:paraId="56193C62" w14:textId="4C233AC9" w:rsidR="0059502B" w:rsidRPr="00086505" w:rsidRDefault="0059502B" w:rsidP="0059502B">
      <w:pPr>
        <w:ind w:firstLine="720"/>
        <w:rPr>
          <w:rFonts w:ascii="Times New Roman" w:hAnsi="Times New Roman" w:cs="Times New Roman"/>
        </w:rPr>
      </w:pPr>
      <w:r>
        <w:rPr>
          <w:rFonts w:ascii="Times New Roman" w:hAnsi="Times New Roman" w:cs="Times New Roman"/>
        </w:rPr>
        <w:t xml:space="preserve">The cumulative number of occupied 5 arc min grid cells for </w:t>
      </w:r>
      <w:r w:rsidRPr="007E7C21">
        <w:rPr>
          <w:rFonts w:ascii="Times New Roman" w:hAnsi="Times New Roman" w:cs="Times New Roman"/>
          <w:i/>
          <w:iCs/>
        </w:rPr>
        <w:t>F. alnus</w:t>
      </w:r>
      <w:r>
        <w:rPr>
          <w:rFonts w:ascii="Times New Roman" w:hAnsi="Times New Roman" w:cs="Times New Roman"/>
        </w:rPr>
        <w:t xml:space="preserve"> and the associated species, constrained to overlap within 30 arc min grid cells, increased through time for both datasets (Figure 5). A plot of the square root of cumulative occupied grid cells versus time supports a departure from a simple diffusion model of spatial spread in historical presence records (Figure 5A). If a random diffusion process governed the spatial spread of herbaria record locations, a linear regression would be the best-fit model of the square root of cumulative records versus time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"Crooks", "given" : "Jeffery A", "non-dropping-particle" : "", "parse-names" : false, "suffix" : "" }, { "dropping-particle" : "", "family" : "Soul\u00e9", "given" : "Michael E", "non-dropping-particle" : "", "parse-names" : false, "suffix" : "" } ], "container-title" : "Invasive species and biodiversity management", "editor" : [ { "dropping-particle" : "", "family" : "Sandlund", "given" : "O. T.", "non-dropping-particle" : "", "parse-names" : false, "suffix" : "" }, { "dropping-particle" : "", "family" : "Schei", "given" : "P. J.", "non-dropping-particle" : "", "parse-names" : false, "suffix" : "" }, { "dropping-particle" : "", "family" : "Viken", "given" : "A.", "non-dropping-particle" : "", "parse-names" : false, "suffix" : "" } ], "id" : "ITEM-1", "issued" : { "date-parts" : [ [ "1999" ] ] }, "page" : "103-125", "publisher" : "Kluwer Academic Dordrecht, The Netherlands", "title" : "Lag times in population explosions of invasive species: causes and implications", "type" : "chapter" }, "uris" : [ "http://www.mendeley.com/documents/?uuid=10ec6275-e66e-4376-aa90-69741ed10b72" ] } ], "mendeley" : { "previouslyFormattedCitation" : "(Crooks and Soul\u00e9 1999)"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(Crooks and Soulé 1999)</w:t>
      </w:r>
      <w:r>
        <w:rPr>
          <w:rFonts w:ascii="Times New Roman" w:hAnsi="Times New Roman" w:cs="Times New Roman"/>
        </w:rPr>
        <w:fldChar w:fldCharType="end"/>
      </w:r>
      <w:r>
        <w:rPr>
          <w:rFonts w:ascii="Times New Roman" w:hAnsi="Times New Roman" w:cs="Times New Roman"/>
        </w:rPr>
        <w:t xml:space="preserve">. In contrast, based on likelihood ratio tests, the best-fit regression models of the square root of the cumulative number of grid cells occupied, with year as the predictor variable, were a quadratic polynomial regression for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0.996, df = 129, P &lt;&lt; 0.05) and a cubic polynomial regression for the group of associated species (R</w:t>
      </w:r>
      <w:r>
        <w:rPr>
          <w:rFonts w:ascii="Times New Roman" w:hAnsi="Times New Roman" w:cs="Times New Roman"/>
          <w:vertAlign w:val="superscript"/>
        </w:rPr>
        <w:t>2</w:t>
      </w:r>
      <w:r>
        <w:rPr>
          <w:rFonts w:ascii="Times New Roman" w:hAnsi="Times New Roman" w:cs="Times New Roman"/>
        </w:rPr>
        <w:t xml:space="preserve"> = 0.990, df = 140, P &lt;&lt; 0.05), both indicating a departure from linearity. The rate of increase in occurrence records was low for both </w:t>
      </w:r>
      <w:r>
        <w:rPr>
          <w:rFonts w:ascii="Times New Roman" w:hAnsi="Times New Roman" w:cs="Times New Roman"/>
          <w:i/>
        </w:rPr>
        <w:t>F. alnus</w:t>
      </w:r>
      <w:r>
        <w:rPr>
          <w:rFonts w:ascii="Times New Roman" w:hAnsi="Times New Roman" w:cs="Times New Roman"/>
        </w:rPr>
        <w:t xml:space="preserve"> and the group of associated species until 1890, after which the number of occupied cells rapidly increases for the group of associated species. In contrast, the number of occupied cells continued to increase slowly for </w:t>
      </w:r>
      <w:r>
        <w:rPr>
          <w:rFonts w:ascii="Times New Roman" w:hAnsi="Times New Roman" w:cs="Times New Roman"/>
          <w:i/>
        </w:rPr>
        <w:t>F. alnus</w:t>
      </w:r>
      <w:r>
        <w:rPr>
          <w:rFonts w:ascii="Times New Roman" w:hAnsi="Times New Roman" w:cs="Times New Roman"/>
        </w:rPr>
        <w:t xml:space="preserve"> until approximately 1920, as is demonstrated by the calculated ratio between the two growth rates (Figure 5B). Prior to 1915, with the exception of the earliest years of the </w:t>
      </w:r>
      <w:r>
        <w:rPr>
          <w:rFonts w:ascii="Times New Roman" w:hAnsi="Times New Roman" w:cs="Times New Roman"/>
          <w:i/>
        </w:rPr>
        <w:t>F. alnus</w:t>
      </w:r>
      <w:r>
        <w:rPr>
          <w:rFonts w:ascii="Times New Roman" w:hAnsi="Times New Roman" w:cs="Times New Roman"/>
        </w:rPr>
        <w:t xml:space="preserve"> invasion, the rate at which new grid cells were considered occupied by </w:t>
      </w:r>
      <w:r>
        <w:rPr>
          <w:rFonts w:ascii="Times New Roman" w:hAnsi="Times New Roman" w:cs="Times New Roman"/>
        </w:rPr>
        <w:softHyphen/>
      </w:r>
      <w:r w:rsidRPr="003D463D">
        <w:rPr>
          <w:rFonts w:ascii="Times New Roman" w:hAnsi="Times New Roman" w:cs="Times New Roman"/>
          <w:i/>
          <w:iCs/>
        </w:rPr>
        <w:t>F. alnus</w:t>
      </w:r>
      <w:r>
        <w:rPr>
          <w:rFonts w:ascii="Times New Roman" w:hAnsi="Times New Roman" w:cs="Times New Roman"/>
        </w:rPr>
        <w:t xml:space="preserve"> was lower than the corresponding rate for the group of associated species. From 1915 to the present, the rate at which grid cells are considered occupied by </w:t>
      </w:r>
      <w:r>
        <w:rPr>
          <w:rFonts w:ascii="Times New Roman" w:hAnsi="Times New Roman" w:cs="Times New Roman"/>
          <w:i/>
        </w:rPr>
        <w:t>F. alnus</w:t>
      </w:r>
      <w:r>
        <w:rPr>
          <w:rFonts w:ascii="Times New Roman" w:hAnsi="Times New Roman" w:cs="Times New Roman"/>
        </w:rPr>
        <w:t xml:space="preserve"> was consistently higher than the corresponding rate of growth for the associated species. The ratio of the cumulative number of occupied grid cells of </w:t>
      </w:r>
      <w:r w:rsidRPr="007E7C21">
        <w:rPr>
          <w:rFonts w:ascii="Times New Roman" w:hAnsi="Times New Roman" w:cs="Times New Roman"/>
          <w:i/>
          <w:iCs/>
        </w:rPr>
        <w:t>F. alnus</w:t>
      </w:r>
      <w:r>
        <w:rPr>
          <w:rFonts w:ascii="Times New Roman" w:hAnsi="Times New Roman" w:cs="Times New Roman"/>
        </w:rPr>
        <w:t xml:space="preserve"> to the associated species shows that after approximately 1910 the rate at which </w:t>
      </w:r>
      <w:r>
        <w:rPr>
          <w:rFonts w:ascii="Times New Roman" w:hAnsi="Times New Roman" w:cs="Times New Roman"/>
          <w:i/>
        </w:rPr>
        <w:t xml:space="preserve">F. </w:t>
      </w:r>
      <w:r w:rsidRPr="00E0223A">
        <w:rPr>
          <w:rFonts w:ascii="Times New Roman" w:hAnsi="Times New Roman" w:cs="Times New Roman"/>
          <w:i/>
        </w:rPr>
        <w:t>alnus</w:t>
      </w:r>
      <w:r>
        <w:rPr>
          <w:rFonts w:ascii="Times New Roman" w:hAnsi="Times New Roman" w:cs="Times New Roman"/>
        </w:rPr>
        <w:t xml:space="preserve"> increased in area of occurrence was greater than that of the group of associated species (Figure 5C).</w:t>
      </w:r>
    </w:p>
    <w:p w14:paraId="212E5DC3" w14:textId="77777777" w:rsidR="0059502B" w:rsidRDefault="0059502B" w:rsidP="0059502B">
      <w:pPr>
        <w:rPr>
          <w:rFonts w:ascii="Times New Roman" w:hAnsi="Times New Roman" w:cs="Times New Roman"/>
        </w:rPr>
      </w:pPr>
    </w:p>
    <w:p w14:paraId="0ACFB35F" w14:textId="77777777" w:rsidR="0059502B" w:rsidRPr="001B30AC" w:rsidRDefault="0059502B" w:rsidP="0059502B">
      <w:pPr>
        <w:ind w:firstLine="720"/>
        <w:rPr>
          <w:rFonts w:ascii="Times New Roman" w:hAnsi="Times New Roman" w:cs="Times New Roman"/>
        </w:rPr>
      </w:pPr>
      <w:r>
        <w:rPr>
          <w:rFonts w:ascii="Times New Roman" w:hAnsi="Times New Roman" w:cs="Times New Roman"/>
        </w:rPr>
        <w:t xml:space="preserve">Trends in the cumulative number of counties occupied were similar to the results of the analysis of the cumulative number of occupied grid cells. As noted in </w:t>
      </w:r>
      <w:r w:rsidRPr="00CF54EF">
        <w:rPr>
          <w:rFonts w:ascii="Times New Roman" w:hAnsi="Times New Roman" w:cs="Times New Roman"/>
          <w:i/>
        </w:rPr>
        <w:t>Occupied</w:t>
      </w:r>
      <w:r>
        <w:rPr>
          <w:rFonts w:ascii="Times New Roman" w:hAnsi="Times New Roman" w:cs="Times New Roman"/>
          <w:i/>
        </w:rPr>
        <w:t xml:space="preserve"> counties through t</w:t>
      </w:r>
      <w:r w:rsidRPr="00CF54EF">
        <w:rPr>
          <w:rFonts w:ascii="Times New Roman" w:hAnsi="Times New Roman" w:cs="Times New Roman"/>
          <w:i/>
        </w:rPr>
        <w:t>ime</w:t>
      </w:r>
      <w:r>
        <w:rPr>
          <w:rFonts w:ascii="Times New Roman" w:hAnsi="Times New Roman" w:cs="Times New Roman"/>
        </w:rPr>
        <w:t xml:space="preserve">, the compiled records dataset for both </w:t>
      </w:r>
      <w:r>
        <w:rPr>
          <w:rFonts w:ascii="Times New Roman" w:hAnsi="Times New Roman" w:cs="Times New Roman"/>
          <w:i/>
        </w:rPr>
        <w:t>F. alnus</w:t>
      </w:r>
      <w:r>
        <w:rPr>
          <w:rFonts w:ascii="Times New Roman" w:hAnsi="Times New Roman" w:cs="Times New Roman"/>
        </w:rPr>
        <w:t xml:space="preserve"> and the associated species was subset to include records from counties that were occupied by both during the study period. The number of counties where herbarium samples were collected increased very rapidly during the late 19</w:t>
      </w:r>
      <w:r w:rsidRPr="00EE2058">
        <w:rPr>
          <w:rFonts w:ascii="Times New Roman" w:hAnsi="Times New Roman" w:cs="Times New Roman"/>
          <w:vertAlign w:val="superscript"/>
        </w:rPr>
        <w:t>th</w:t>
      </w:r>
      <w:r>
        <w:rPr>
          <w:rFonts w:ascii="Times New Roman" w:hAnsi="Times New Roman" w:cs="Times New Roman"/>
        </w:rPr>
        <w:t xml:space="preserve"> to early 20</w:t>
      </w:r>
      <w:r w:rsidRPr="00B16F7A">
        <w:rPr>
          <w:rFonts w:ascii="Times New Roman" w:hAnsi="Times New Roman" w:cs="Times New Roman"/>
          <w:vertAlign w:val="superscript"/>
        </w:rPr>
        <w:t>th</w:t>
      </w:r>
      <w:r>
        <w:rPr>
          <w:rFonts w:ascii="Times New Roman" w:hAnsi="Times New Roman" w:cs="Times New Roman"/>
        </w:rPr>
        <w:t xml:space="preserve"> century, as indicated by rapid increase in the cumulative occupied counties for the associated species. The number of counties where </w:t>
      </w:r>
      <w:r w:rsidRPr="00B16F7A">
        <w:rPr>
          <w:rFonts w:ascii="Times New Roman" w:hAnsi="Times New Roman" w:cs="Times New Roman"/>
          <w:i/>
          <w:iCs/>
        </w:rPr>
        <w:t>F. alnus</w:t>
      </w:r>
      <w:r>
        <w:rPr>
          <w:rFonts w:ascii="Times New Roman" w:hAnsi="Times New Roman" w:cs="Times New Roman"/>
        </w:rPr>
        <w:t xml:space="preserve"> was found increased very slowly during the early part of the 20</w:t>
      </w:r>
      <w:r w:rsidRPr="00B16F7A">
        <w:rPr>
          <w:rFonts w:ascii="Times New Roman" w:hAnsi="Times New Roman" w:cs="Times New Roman"/>
          <w:vertAlign w:val="superscript"/>
        </w:rPr>
        <w:t>th</w:t>
      </w:r>
      <w:r>
        <w:rPr>
          <w:rFonts w:ascii="Times New Roman" w:hAnsi="Times New Roman" w:cs="Times New Roman"/>
        </w:rPr>
        <w:t xml:space="preserve"> century, but rapidly after 1940 (Figure 6A). Assuming counties were selected as locations for herbarium specimen collections at random, the relationship </w:t>
      </w:r>
      <w:proofErr w:type="gramStart"/>
      <w:r>
        <w:rPr>
          <w:rFonts w:ascii="Times New Roman" w:hAnsi="Times New Roman" w:cs="Times New Roman"/>
        </w:rPr>
        <w:t>between the square root of the cumulative number of</w:t>
      </w:r>
      <w:proofErr w:type="gramEnd"/>
      <w:r>
        <w:rPr>
          <w:rFonts w:ascii="Times New Roman" w:hAnsi="Times New Roman" w:cs="Times New Roman"/>
        </w:rPr>
        <w:t xml:space="preserve"> occupied counties and time (years) should be linear</w:t>
      </w:r>
      <w:r w:rsidRPr="00E76483">
        <w:rPr>
          <w:rFonts w:ascii="Times New Roman" w:hAnsi="Times New Roman" w:cs="Times New Roman"/>
        </w:rPr>
        <w:t xml:space="preserve"> </w:t>
      </w:r>
      <w:r>
        <w:rPr>
          <w:rFonts w:ascii="Times New Roman" w:hAnsi="Times New Roman" w:cs="Times New Roman"/>
        </w:rPr>
        <w:t xml:space="preserve">for the associated species. However, this is not the relationship for either the associated species or </w:t>
      </w:r>
      <w:r>
        <w:rPr>
          <w:rFonts w:ascii="Times New Roman" w:hAnsi="Times New Roman" w:cs="Times New Roman"/>
          <w:i/>
        </w:rPr>
        <w:t>F. alnus</w:t>
      </w:r>
      <w:r>
        <w:rPr>
          <w:rFonts w:ascii="Times New Roman" w:hAnsi="Times New Roman" w:cs="Times New Roman"/>
        </w:rPr>
        <w:t xml:space="preserve"> (Figure 6A). Compared to linear and quadratic regression models, a cubic polynomial regression model was the </w:t>
      </w:r>
      <w:proofErr w:type="gramStart"/>
      <w:r>
        <w:rPr>
          <w:rFonts w:ascii="Times New Roman" w:hAnsi="Times New Roman" w:cs="Times New Roman"/>
        </w:rPr>
        <w:t>best fit</w:t>
      </w:r>
      <w:proofErr w:type="gramEnd"/>
      <w:r>
        <w:rPr>
          <w:rFonts w:ascii="Times New Roman" w:hAnsi="Times New Roman" w:cs="Times New Roman"/>
        </w:rPr>
        <w:t xml:space="preserve"> model for both the associated species (R</w:t>
      </w:r>
      <w:r>
        <w:rPr>
          <w:rFonts w:ascii="Times New Roman" w:hAnsi="Times New Roman" w:cs="Times New Roman"/>
          <w:vertAlign w:val="superscript"/>
        </w:rPr>
        <w:t>2</w:t>
      </w:r>
      <w:r>
        <w:rPr>
          <w:rFonts w:ascii="Times New Roman" w:hAnsi="Times New Roman" w:cs="Times New Roman"/>
        </w:rPr>
        <w:t xml:space="preserve"> = 0.967, df = 166, P &lt; 0.001) and </w:t>
      </w:r>
      <w:r>
        <w:rPr>
          <w:rFonts w:ascii="Times New Roman" w:hAnsi="Times New Roman" w:cs="Times New Roman"/>
          <w:i/>
        </w:rPr>
        <w:t>F. alnus</w:t>
      </w:r>
      <w:r>
        <w:rPr>
          <w:rFonts w:ascii="Times New Roman" w:hAnsi="Times New Roman" w:cs="Times New Roman"/>
        </w:rPr>
        <w:t xml:space="preserve"> (R</w:t>
      </w:r>
      <w:r>
        <w:rPr>
          <w:rFonts w:ascii="Times New Roman" w:hAnsi="Times New Roman" w:cs="Times New Roman"/>
          <w:vertAlign w:val="superscript"/>
        </w:rPr>
        <w:t>2</w:t>
      </w:r>
      <w:r>
        <w:rPr>
          <w:rFonts w:ascii="Times New Roman" w:hAnsi="Times New Roman" w:cs="Times New Roman"/>
        </w:rPr>
        <w:t xml:space="preserve"> = 0.997, df = 130, P &lt; 0.001), as determined by a likelihood ratio test. The difference in the rate of growth of cumulative occupied counties between </w:t>
      </w:r>
      <w:r w:rsidRPr="00D0377A">
        <w:rPr>
          <w:rFonts w:ascii="Times New Roman" w:hAnsi="Times New Roman" w:cs="Times New Roman"/>
          <w:i/>
          <w:iCs/>
        </w:rPr>
        <w:t>F. alnus</w:t>
      </w:r>
      <w:r>
        <w:rPr>
          <w:rFonts w:ascii="Times New Roman" w:hAnsi="Times New Roman" w:cs="Times New Roman"/>
        </w:rPr>
        <w:softHyphen/>
        <w:t xml:space="preserve"> and the associated species shows a similar pattern to that reported for cumulative occupied grid cells (Figure 6B). The rate at which counties are considered occupied is slower for </w:t>
      </w:r>
      <w:r>
        <w:rPr>
          <w:rFonts w:ascii="Times New Roman" w:hAnsi="Times New Roman" w:cs="Times New Roman"/>
          <w:i/>
        </w:rPr>
        <w:t>F. alnus</w:t>
      </w:r>
      <w:r>
        <w:rPr>
          <w:rFonts w:ascii="Times New Roman" w:hAnsi="Times New Roman" w:cs="Times New Roman"/>
        </w:rPr>
        <w:t xml:space="preserve"> than the associated species early in the invasion history (prior to 1900) and faster during most of the 20</w:t>
      </w:r>
      <w:r w:rsidRPr="00D0377A">
        <w:rPr>
          <w:rFonts w:ascii="Times New Roman" w:hAnsi="Times New Roman" w:cs="Times New Roman"/>
          <w:vertAlign w:val="superscript"/>
        </w:rPr>
        <w:t>th</w:t>
      </w:r>
      <w:r>
        <w:rPr>
          <w:rFonts w:ascii="Times New Roman" w:hAnsi="Times New Roman" w:cs="Times New Roman"/>
        </w:rPr>
        <w:t xml:space="preserve"> century (Figure 6B). The ratio of occupied counties of </w:t>
      </w:r>
      <w:r>
        <w:rPr>
          <w:rFonts w:ascii="Times New Roman" w:hAnsi="Times New Roman" w:cs="Times New Roman"/>
          <w:i/>
        </w:rPr>
        <w:t>F. alnus</w:t>
      </w:r>
      <w:r>
        <w:rPr>
          <w:rFonts w:ascii="Times New Roman" w:hAnsi="Times New Roman" w:cs="Times New Roman"/>
        </w:rPr>
        <w:t xml:space="preserve"> to those occupied by the associated species indicates that early in the invasion history, </w:t>
      </w:r>
      <w:r>
        <w:rPr>
          <w:rFonts w:ascii="Times New Roman" w:hAnsi="Times New Roman" w:cs="Times New Roman"/>
          <w:i/>
        </w:rPr>
        <w:t>F. alnus</w:t>
      </w:r>
      <w:r>
        <w:rPr>
          <w:rFonts w:ascii="Times New Roman" w:hAnsi="Times New Roman" w:cs="Times New Roman"/>
        </w:rPr>
        <w:t xml:space="preserve"> was less frequently collected in newly sampled counties, but that for most of the 20</w:t>
      </w:r>
      <w:r w:rsidRPr="009642FC">
        <w:rPr>
          <w:rFonts w:ascii="Times New Roman" w:hAnsi="Times New Roman" w:cs="Times New Roman"/>
          <w:vertAlign w:val="superscript"/>
        </w:rPr>
        <w:t>th</w:t>
      </w:r>
      <w:r>
        <w:rPr>
          <w:rFonts w:ascii="Times New Roman" w:hAnsi="Times New Roman" w:cs="Times New Roman"/>
        </w:rPr>
        <w:t xml:space="preserve"> century the number of counties occupied by </w:t>
      </w:r>
      <w:r>
        <w:rPr>
          <w:rFonts w:ascii="Times New Roman" w:hAnsi="Times New Roman" w:cs="Times New Roman"/>
          <w:i/>
        </w:rPr>
        <w:t>F. alnus</w:t>
      </w:r>
      <w:r>
        <w:rPr>
          <w:rFonts w:ascii="Times New Roman" w:hAnsi="Times New Roman" w:cs="Times New Roman"/>
        </w:rPr>
        <w:t xml:space="preserve"> has increased more rapidly than the number of counties occupied by associated species (Figure 6C).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i/>
        </w:rPr>
        <w:t xml:space="preserve"> </w:t>
      </w:r>
      <w:r>
        <w:rPr>
          <w:rFonts w:ascii="Times New Roman" w:hAnsi="Times New Roman" w:cs="Times New Roman"/>
        </w:rPr>
        <w:t xml:space="preserve">specimens were collected on average 48 years after at least one of the associated species had been collected in a county. While the distribution of years between sampling of an associated species and </w:t>
      </w:r>
      <w:r>
        <w:rPr>
          <w:rFonts w:ascii="Times New Roman" w:hAnsi="Times New Roman" w:cs="Times New Roman"/>
          <w:i/>
        </w:rPr>
        <w:t>F. alnus</w:t>
      </w:r>
      <w:r>
        <w:rPr>
          <w:rFonts w:ascii="Times New Roman" w:hAnsi="Times New Roman" w:cs="Times New Roman"/>
        </w:rPr>
        <w:t xml:space="preserve"> is quite wide (standard deviation = 44; Figure 7), the first year an associated species was collected in a county was significantly earlier than the first year </w:t>
      </w:r>
      <w:r>
        <w:rPr>
          <w:rFonts w:ascii="Times New Roman" w:hAnsi="Times New Roman" w:cs="Times New Roman"/>
          <w:i/>
        </w:rPr>
        <w:t>F. alnus</w:t>
      </w:r>
      <w:r>
        <w:rPr>
          <w:rFonts w:ascii="Times New Roman" w:hAnsi="Times New Roman" w:cs="Times New Roman"/>
        </w:rPr>
        <w:t xml:space="preserve"> was sampled in that county (paired t-test, t = -15.57, df = 196, P &lt;&lt; 0.05). </w:t>
      </w:r>
    </w:p>
    <w:p w14:paraId="5D20F975" w14:textId="77777777" w:rsidR="0059502B" w:rsidRDefault="0059502B" w:rsidP="0059502B">
      <w:pPr>
        <w:rPr>
          <w:rFonts w:ascii="Times New Roman" w:hAnsi="Times New Roman" w:cs="Times New Roman"/>
        </w:rPr>
      </w:pPr>
    </w:p>
    <w:p w14:paraId="550EF550" w14:textId="77777777" w:rsidR="0059502B" w:rsidRDefault="0059502B" w:rsidP="0059502B">
      <w:pPr>
        <w:keepNext/>
      </w:pPr>
    </w:p>
    <w:p w14:paraId="39E5E8E9" w14:textId="77777777" w:rsidR="0059502B" w:rsidRDefault="0059502B" w:rsidP="0059502B">
      <w:pPr>
        <w:pStyle w:val="Caption"/>
        <w:rPr>
          <w:rFonts w:ascii="Times New Roman" w:hAnsi="Times New Roman" w:cs="Times New Roman"/>
          <w:b w:val="0"/>
        </w:rPr>
      </w:pPr>
      <w:r>
        <w:rPr>
          <w:rFonts w:ascii="Times New Roman" w:hAnsi="Times New Roman" w:cs="Times New Roman"/>
          <w:b w:val="0"/>
        </w:rPr>
        <w:br w:type="page"/>
      </w:r>
    </w:p>
    <w:p w14:paraId="44250D3C" w14:textId="77777777" w:rsidR="0059502B" w:rsidRDefault="0059502B" w:rsidP="0059502B">
      <w:pPr>
        <w:rPr>
          <w:rFonts w:ascii="Times New Roman" w:hAnsi="Times New Roman" w:cs="Times New Roman"/>
        </w:rPr>
      </w:pPr>
      <w:r>
        <w:rPr>
          <w:rFonts w:ascii="Times New Roman" w:hAnsi="Times New Roman" w:cs="Times New Roman"/>
          <w:b/>
        </w:rPr>
        <w:t>Discussion</w:t>
      </w:r>
    </w:p>
    <w:p w14:paraId="5C79816D" w14:textId="77777777" w:rsidR="0059502B" w:rsidRDefault="0059502B" w:rsidP="0059502B">
      <w:pPr>
        <w:rPr>
          <w:rFonts w:ascii="Times New Roman" w:hAnsi="Times New Roman" w:cs="Times New Roman"/>
        </w:rPr>
      </w:pPr>
    </w:p>
    <w:p w14:paraId="3C670924" w14:textId="77777777" w:rsidR="0059502B" w:rsidRPr="00134D5A" w:rsidRDefault="0059502B" w:rsidP="0059502B">
      <w:pPr>
        <w:rPr>
          <w:rFonts w:ascii="Times New Roman" w:hAnsi="Times New Roman" w:cs="Times New Roman"/>
          <w:i/>
        </w:rPr>
      </w:pPr>
      <w:r>
        <w:rPr>
          <w:rFonts w:ascii="Times New Roman" w:hAnsi="Times New Roman" w:cs="Times New Roman"/>
          <w:i/>
        </w:rPr>
        <w:t>Early observations and likely region of first introduction</w:t>
      </w:r>
    </w:p>
    <w:p w14:paraId="57D67C0C" w14:textId="77777777" w:rsidR="0059502B" w:rsidRDefault="0059502B" w:rsidP="0059502B">
      <w:pPr>
        <w:rPr>
          <w:rFonts w:ascii="Times New Roman" w:hAnsi="Times New Roman" w:cs="Times New Roman"/>
        </w:rPr>
      </w:pPr>
    </w:p>
    <w:p w14:paraId="5A61CD9F" w14:textId="4C83DC21" w:rsidR="0059502B" w:rsidRDefault="0059502B" w:rsidP="0059502B">
      <w:pPr>
        <w:rPr>
          <w:rFonts w:ascii="Times New Roman" w:hAnsi="Times New Roman" w:cs="Times New Roman"/>
        </w:rPr>
      </w:pPr>
      <w:r>
        <w:rPr>
          <w:rFonts w:ascii="Times New Roman" w:hAnsi="Times New Roman" w:cs="Times New Roman"/>
        </w:rPr>
        <w:t xml:space="preserve">The question of </w:t>
      </w:r>
      <w:r>
        <w:rPr>
          <w:rFonts w:ascii="Times New Roman" w:hAnsi="Times New Roman" w:cs="Times New Roman"/>
          <w:i/>
        </w:rPr>
        <w:t>how</w:t>
      </w:r>
      <w:r>
        <w:rPr>
          <w:rFonts w:ascii="Times New Roman" w:hAnsi="Times New Roman" w:cs="Times New Roman"/>
        </w:rPr>
        <w:t xml:space="preserve"> </w:t>
      </w:r>
      <w:r>
        <w:rPr>
          <w:rFonts w:ascii="Times New Roman" w:hAnsi="Times New Roman" w:cs="Times New Roman"/>
          <w:i/>
        </w:rPr>
        <w:t>F. alnus</w:t>
      </w:r>
      <w:r>
        <w:rPr>
          <w:rFonts w:ascii="Times New Roman" w:hAnsi="Times New Roman" w:cs="Times New Roman"/>
        </w:rPr>
        <w:t xml:space="preserve"> was introduced remains unanswered. Based on its long history of use as a medicinal plant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"United States Pharmacopeial Convention", "given" : "", "non-dropping-particle" : "", "parse-names" : false, "suffix" : "" } ], "edition" : "Ninth Dece", "id" : "ITEM-1", "issued" : { "date-parts" : [ [ "1910" ] ] }, "page" : "663", "publisher" : "P. Blakiston's Son &amp; Company", "publisher-place" : "Philadelphia", "title" : "The Pharmacopeia of the United States of America", "type" : "book" }, "uris" : [ "http://www.mendeley.com/documents/?uuid=ca45fe58-6ed5-4a94-ae84-8fbf9f7f916a" ] } ], "mendeley" : { "previouslyFormattedCitation" : "(United States Pharmacopeial Convention 1910)"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(United States Pharmacopeial Convention 1910)</w:t>
      </w:r>
      <w:r>
        <w:rPr>
          <w:rFonts w:ascii="Times New Roman" w:hAnsi="Times New Roman" w:cs="Times New Roman"/>
        </w:rPr>
        <w:fldChar w:fldCharType="end"/>
      </w:r>
      <w:r>
        <w:rPr>
          <w:rFonts w:ascii="Times New Roman" w:hAnsi="Times New Roman" w:cs="Times New Roman"/>
        </w:rPr>
        <w:t xml:space="preserve"> and evidence that it was planted as an ornamental shrub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"Sherff", "given" : "Earl E", "non-dropping-particle" : "", "parse-names" : false, "suffix" : "" } ], "container-title" : "Rhodora", "id" : "ITEM-1", "issued" : { "date-parts" : [ [ "1912", "0" ] ] }, "note" : "R. frangula section starts on p 227 (pdf page 234)", "page" : "227-229", "title" : "Range extenstions of &lt;i&gt;Rhamnus frangula&lt;/i&gt; and &lt;i&gt;Sporobolus asperifolius&lt;/i&gt;", "type" : "article-journal", "volume" : "14" }, "uris" : [ "http://www.mendeley.com/documents/?uuid=29fae87d-3256-4261-bc18-40e0d1bc8576" ] } ], "mendeley" : { "previouslyFormattedCitation" : "(Sherff 1912)"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(Sherff 1912)</w:t>
      </w:r>
      <w:r>
        <w:rPr>
          <w:rFonts w:ascii="Times New Roman" w:hAnsi="Times New Roman" w:cs="Times New Roman"/>
        </w:rPr>
        <w:fldChar w:fldCharType="end"/>
      </w:r>
      <w:r>
        <w:rPr>
          <w:rFonts w:ascii="Times New Roman" w:hAnsi="Times New Roman" w:cs="Times New Roman"/>
        </w:rPr>
        <w:t xml:space="preserve"> </w:t>
      </w:r>
      <w:r w:rsidRPr="008C2728">
        <w:rPr>
          <w:rFonts w:ascii="Times New Roman" w:hAnsi="Times New Roman" w:cs="Times New Roman"/>
          <w:highlight w:val="yellow"/>
        </w:rPr>
        <w:t>Add reference to Sudworth and Fernow: (Sudworth, G. B. and B. E. Fernow.  1891.  </w:t>
      </w:r>
      <w:r w:rsidRPr="008C2728">
        <w:rPr>
          <w:rFonts w:ascii="Times New Roman" w:hAnsi="Times New Roman" w:cs="Times New Roman"/>
          <w:i/>
          <w:iCs/>
          <w:highlight w:val="yellow"/>
        </w:rPr>
        <w:t>Trees of Washington, D.C.</w:t>
      </w:r>
      <w:r w:rsidRPr="008C2728">
        <w:rPr>
          <w:rFonts w:ascii="Times New Roman" w:hAnsi="Times New Roman" w:cs="Times New Roman"/>
          <w:highlight w:val="yellow"/>
        </w:rPr>
        <w:t xml:space="preserve">, compliments of the Forestry Division. Geo. B. Sudworth, </w:t>
      </w:r>
      <w:proofErr w:type="gramStart"/>
      <w:r w:rsidRPr="008C2728">
        <w:rPr>
          <w:rFonts w:ascii="Times New Roman" w:hAnsi="Times New Roman" w:cs="Times New Roman"/>
          <w:highlight w:val="yellow"/>
        </w:rPr>
        <w:t>botanist ;</w:t>
      </w:r>
      <w:proofErr w:type="gramEnd"/>
      <w:r w:rsidRPr="008C2728">
        <w:rPr>
          <w:rFonts w:ascii="Times New Roman" w:hAnsi="Times New Roman" w:cs="Times New Roman"/>
          <w:highlight w:val="yellow"/>
        </w:rPr>
        <w:t xml:space="preserve"> B. E. Fernow, chief.  Washington, D.C.: Bell Lithographing Co.  [18] </w:t>
      </w:r>
      <w:proofErr w:type="gramStart"/>
      <w:r w:rsidRPr="008C2728">
        <w:rPr>
          <w:rFonts w:ascii="Times New Roman" w:hAnsi="Times New Roman" w:cs="Times New Roman"/>
          <w:highlight w:val="yellow"/>
        </w:rPr>
        <w:t>pp</w:t>
      </w:r>
      <w:proofErr w:type="gramEnd"/>
      <w:r w:rsidRPr="008C2728">
        <w:rPr>
          <w:rFonts w:ascii="Times New Roman" w:hAnsi="Times New Roman" w:cs="Times New Roman"/>
          <w:highlight w:val="yellow"/>
        </w:rPr>
        <w:t>.; 2 folding plans; 14 x 22 cm.)</w:t>
      </w:r>
      <w:r>
        <w:rPr>
          <w:rFonts w:ascii="Times New Roman" w:hAnsi="Times New Roman" w:cs="Times New Roman"/>
        </w:rPr>
        <w:t xml:space="preserve">, </w:t>
      </w:r>
      <w:r w:rsidRPr="00706990">
        <w:rPr>
          <w:rFonts w:ascii="Times New Roman" w:hAnsi="Times New Roman" w:cs="Times New Roman"/>
        </w:rPr>
        <w:t xml:space="preserve">it is likely the </w:t>
      </w:r>
      <w:r w:rsidRPr="00706990">
        <w:rPr>
          <w:rFonts w:ascii="Times New Roman" w:hAnsi="Times New Roman" w:cs="Times New Roman"/>
          <w:i/>
        </w:rPr>
        <w:t>F. alnus</w:t>
      </w:r>
      <w:r w:rsidRPr="00706990">
        <w:rPr>
          <w:rFonts w:ascii="Times New Roman" w:hAnsi="Times New Roman" w:cs="Times New Roman"/>
        </w:rPr>
        <w:t xml:space="preserve"> was purposely planted in many locations in North America. </w:t>
      </w:r>
      <w:r>
        <w:rPr>
          <w:rFonts w:ascii="Times New Roman" w:hAnsi="Times New Roman" w:cs="Times New Roman"/>
        </w:rPr>
        <w:t xml:space="preserve">In fact, low fertility cultivars of </w:t>
      </w:r>
      <w:r w:rsidRPr="00B32751">
        <w:rPr>
          <w:rFonts w:ascii="Times New Roman" w:hAnsi="Times New Roman" w:cs="Times New Roman"/>
          <w:i/>
          <w:iCs/>
        </w:rPr>
        <w:t>F. alnus</w:t>
      </w:r>
      <w:r>
        <w:rPr>
          <w:rFonts w:ascii="Times New Roman" w:hAnsi="Times New Roman" w:cs="Times New Roman"/>
        </w:rPr>
        <w:t xml:space="preserve"> are still available for purchase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"Jacquart", "given" : "E M", "non-dropping-particle" : "", "parse-names" : false, "suffix" : "" }, { "dropping-particle" : "", "family" : "Knight", "given" : "Tiffany M", "non-dropping-particle" : "", "parse-names" : false, "suffix" : "" } ], "container-title" : "Indiana Nursery and Landscape News", "id" : "ITEM-1", "issued" : { "date-parts" : [ [ "2010", "0" ] ] }, "page" : "16-17", "title" : "Are there noninvasive cultivars of buckthorn", "type" : "article-journal", "volume" : "70" }, "uris" : [ "http://www.mendeley.com/documents/?uuid=e7e445ac-af3c-4f7a-ac47-9cef947cbf36" ] } ], "mendeley" : { "previouslyFormattedCitation" : "(Jacquart and Knight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(Jacquart and Knight 2010)</w:t>
      </w:r>
      <w:r>
        <w:rPr>
          <w:rFonts w:ascii="Times New Roman" w:hAnsi="Times New Roman" w:cs="Times New Roman"/>
        </w:rPr>
        <w:fldChar w:fldCharType="end"/>
      </w:r>
      <w:r>
        <w:rPr>
          <w:rFonts w:ascii="Times New Roman" w:hAnsi="Times New Roman" w:cs="Times New Roman"/>
        </w:rPr>
        <w:t>. A thorough investigation of seed catalogs and nursery records from the late 19</w:t>
      </w:r>
      <w:r w:rsidRPr="00200797">
        <w:rPr>
          <w:rFonts w:ascii="Times New Roman" w:hAnsi="Times New Roman" w:cs="Times New Roman"/>
          <w:vertAlign w:val="superscript"/>
        </w:rPr>
        <w:t>th</w:t>
      </w:r>
      <w:r>
        <w:rPr>
          <w:rFonts w:ascii="Times New Roman" w:hAnsi="Times New Roman" w:cs="Times New Roman"/>
        </w:rPr>
        <w:t xml:space="preserve"> century may shed more light on when and where it was planted, but was beyond the scope of this project. As is the case with many non-native species, there is little documented evidence of the time(s) or place(s) that </w:t>
      </w:r>
      <w:r>
        <w:rPr>
          <w:rFonts w:ascii="Times New Roman" w:hAnsi="Times New Roman" w:cs="Times New Roman"/>
          <w:i/>
        </w:rPr>
        <w:t>F. alnus</w:t>
      </w:r>
      <w:r>
        <w:rPr>
          <w:rFonts w:ascii="Times New Roman" w:hAnsi="Times New Roman" w:cs="Times New Roman"/>
        </w:rPr>
        <w:t xml:space="preserve"> was introduced. The most frequently referenced time of first introduction is the mid-19</w:t>
      </w:r>
      <w:r w:rsidRPr="00865A56">
        <w:rPr>
          <w:rFonts w:ascii="Times New Roman" w:hAnsi="Times New Roman" w:cs="Times New Roman"/>
          <w:vertAlign w:val="superscript"/>
        </w:rPr>
        <w:t>th</w:t>
      </w:r>
      <w:r>
        <w:rPr>
          <w:rFonts w:ascii="Times New Roman" w:hAnsi="Times New Roman" w:cs="Times New Roman"/>
        </w:rPr>
        <w:t xml:space="preserve"> century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"Possessky", "given" : "S L", "non-dropping-particle" : "", "parse-names" : false, "suffix" : "" }, { "dropping-particle" : "", "family" : "Williams", "given" : "C E", "non-dropping-particle" : "", "parse-names" : false, "suffix" : "" }, { "dropping-particle" : "", "family" : "Moriarity", "given" : "W J", "non-dropping-particle" : "", "parse-names" : false, "suffix" : "" } ], "container-title" : "Natural Areas Journal", "id" : "ITEM-1", "issue" : "3", "issued" : { "date-parts" : [ [ "2000", "0" ] ] }, "page" : "290-292", "title" : "Glossy buckthorn, &lt;i&gt;Rhamnus frangula&lt;/i&gt; L.: A threat to riparian plant communities of the northern Allegheny Plateau (USA)", "type" : "article-journal", "volume" : "20" }, "uris" : [ "http://www.mendeley.com/documents/?uuid=3edab1db-3a9d-4961-809e-5a1d08277fb4"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"ITEM-3",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"(Catling and Porebski 1994, Possessky et al. 2000,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(Catling and Porebski 1994, Possessky et al. 2000, Frappier et al. 2003a)</w:t>
      </w:r>
      <w:r>
        <w:rPr>
          <w:rFonts w:ascii="Times New Roman" w:hAnsi="Times New Roman" w:cs="Times New Roman"/>
        </w:rPr>
        <w:fldChar w:fldCharType="end"/>
      </w:r>
      <w:r>
        <w:rPr>
          <w:rFonts w:ascii="Times New Roman" w:hAnsi="Times New Roman" w:cs="Times New Roman"/>
        </w:rPr>
        <w:t xml:space="preserve">, however at least one source suggests it occurred prior to 1800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"Converse", "given" : "C K", "non-dropping-particle" : "", "parse-names" : false, "suffix" : "" } ], "id" : "ITEM-1", "issued" : { "date-parts" : [ [ "1984", "0" ] ] }, "publisher" : "The Nature Conservancy, Arlington", "publisher-place" : "The Nature Conservancy", "title" : "Element stewardship abstract for &lt;i&gt;Rhamnus cathartica&lt;/i&gt;, &lt;i&gt;Rhamnus frangula&lt;/i&gt; (syn. &lt;i&gt;Frangula alnus&lt;/i&gt;)", "type" : "report" }, "uris" : [ "http://www.mendeley.com/documents/?uuid=ff9b955c-6f7a-4bcd-80b3-9e2459c20464" ] } ], "mendeley" : { "previouslyFormattedCitation" : "(Converse 1984)"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(Converse 1984)</w:t>
      </w:r>
      <w:r>
        <w:rPr>
          <w:rFonts w:ascii="Times New Roman" w:hAnsi="Times New Roman" w:cs="Times New Roman"/>
        </w:rPr>
        <w:fldChar w:fldCharType="end"/>
      </w:r>
      <w:r>
        <w:rPr>
          <w:rFonts w:ascii="Times New Roman" w:hAnsi="Times New Roman" w:cs="Times New Roman"/>
        </w:rPr>
        <w:t xml:space="preserve">. This source may mistakenly be referring to the closely related </w:t>
      </w:r>
      <w:r>
        <w:rPr>
          <w:rFonts w:ascii="Times New Roman" w:hAnsi="Times New Roman" w:cs="Times New Roman"/>
          <w:i/>
        </w:rPr>
        <w:t>Rhamnus cathartica</w:t>
      </w:r>
      <w:r>
        <w:rPr>
          <w:rFonts w:ascii="Times New Roman" w:hAnsi="Times New Roman" w:cs="Times New Roman"/>
        </w:rPr>
        <w:t xml:space="preserve"> (Common Buckthorn;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"Kurylo", "given" : "J S", "non-dropping-particle" : "", "parse-names" : false, "suffix" : "" }, { "dropping-particle" : "", "family" : "Knight", "given" : "K S", "non-dropping-particle" : "", "parse-names" : false, "suffix" : "" }, { "dropping-particle" : "", "family" : "Stewart", "given" : "J R", "non-dropping-particle" : "", "parse-names" : false, "suffix" : "" }, { "dropping-particle" : "", "family" : "Endress", "given" : "A G", "non-dropping-particle" : "", "parse-names" : false, "suffix" : "" } ], "container-title" : "The Journal of the Torrey Botanical Society", "id" : "ITEM-1", "issue" : "3", "issued" : { "date-parts" : [ [ "2007", "0" ] ] }, "page" : "420-430", "publisher" : "BioOne", "title" : "&lt;i&gt;Rhamnus cathartica&lt;/i&gt;: Native and naturalized distribution and habitat preferences", "type" : "article-journal", "volume" : "134" }, "uris" : [ "http://www.mendeley.com/documents/?uuid=61df7e94-165c-46b2-a38c-d65b569b5ffb" ] } ], "mendeley" : { "manualFormatting" : "Kurylo et al. 2007)", "previouslyFormattedCitation" : "(Kurylo et al. 2007)" }, "properties" : { "noteIndex" : 0 }, "schema" : "https://github.com/citation-style-language/schema/raw/master/csl-citation.json" }</w:instrText>
      </w:r>
      <w:r>
        <w:rPr>
          <w:rFonts w:ascii="Times New Roman" w:hAnsi="Times New Roman" w:cs="Times New Roman"/>
        </w:rPr>
        <w:fldChar w:fldCharType="separate"/>
      </w:r>
      <w:r w:rsidRPr="00382F6F">
        <w:rPr>
          <w:rFonts w:ascii="Times New Roman" w:hAnsi="Times New Roman" w:cs="Times New Roman"/>
          <w:noProof/>
        </w:rPr>
        <w:t>Kurylo et al. 2007)</w:t>
      </w:r>
      <w:r>
        <w:rPr>
          <w:rFonts w:ascii="Times New Roman" w:hAnsi="Times New Roman" w:cs="Times New Roman"/>
        </w:rPr>
        <w:fldChar w:fldCharType="end"/>
      </w:r>
      <w:r>
        <w:rPr>
          <w:rFonts w:ascii="Times New Roman" w:hAnsi="Times New Roman" w:cs="Times New Roman"/>
        </w:rPr>
        <w:t xml:space="preserve">. The location of first introduction has been reported variably as “the eastern states”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"previouslyFormattedCitation" : "(Howell and Blackwell 1977)"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w:t>
      </w:r>
      <w:r>
        <w:rPr>
          <w:rFonts w:ascii="Times New Roman" w:hAnsi="Times New Roman" w:cs="Times New Roman"/>
        </w:rPr>
        <w:fldChar w:fldCharType="end"/>
      </w:r>
      <w:r>
        <w:rPr>
          <w:rFonts w:ascii="Times New Roman" w:hAnsi="Times New Roman" w:cs="Times New Roman"/>
        </w:rPr>
        <w:t xml:space="preserve"> and Canada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"Frappier", "given" : "B", "non-dropping-particle" : "", "parse-names" : false, "suffix" : "" }, { "dropping-particle" : "", "family" : "Eckert", "given" : "Robert T", "non-dropping-particle" : "", "parse-names" : false, "suffix" : "" }, { "dropping-particle" : "", "family" : "Lee", "given" : "T D", "non-dropping-particle" : "", "parse-names" : false, "suffix" : "" } ], "container-title" : "Northeastern Naturalist", "id" : "ITEM-1", "issue" : "3", "issued" : { "date-parts" : [ [ "2003", "0" ] ] }, "page" : "277-296", "publisher" : "BioOne", "title" : "Potential impacts of the invasive exotic shrub Rhamnus frangula L. (glossy buckthorn) on forests of southern New Hampshire", "type" : "article-journal", "volume" : "10" }, "uris" : [ "http://www.mendeley.com/documents/?uuid=24f94162-b299-40ce-ad10-f99d1228fb8c" ] } ], "mendeley" : { "previouslyFormattedCitation" : "(Frappier et al. 2003a)"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(Frappier et al. 2003a)</w:t>
      </w:r>
      <w:r>
        <w:rPr>
          <w:rFonts w:ascii="Times New Roman" w:hAnsi="Times New Roman" w:cs="Times New Roman"/>
        </w:rPr>
        <w:fldChar w:fldCharType="end"/>
      </w:r>
      <w:r>
        <w:rPr>
          <w:rFonts w:ascii="Times New Roman" w:hAnsi="Times New Roman" w:cs="Times New Roman"/>
        </w:rPr>
        <w:t xml:space="preserve">. My findings suggest that a potential location of first introduction was the metropolitan New York City area and areas of New Jersey along New York Harbor. Specimens for 12 of 14 records dating from before 1900 were collected in this region. </w:t>
      </w:r>
      <w:r>
        <w:rPr>
          <w:rFonts w:ascii="Times New Roman" w:hAnsi="Times New Roman" w:cs="Times New Roman"/>
          <w:i/>
        </w:rPr>
        <w:t xml:space="preserve">F. </w:t>
      </w:r>
      <w:proofErr w:type="gramStart"/>
      <w:r>
        <w:rPr>
          <w:rFonts w:ascii="Times New Roman" w:hAnsi="Times New Roman" w:cs="Times New Roman"/>
          <w:i/>
        </w:rPr>
        <w:t>alnus</w:t>
      </w:r>
      <w:proofErr w:type="gramEnd"/>
      <w:r>
        <w:rPr>
          <w:rFonts w:ascii="Times New Roman" w:hAnsi="Times New Roman" w:cs="Times New Roman"/>
        </w:rPr>
        <w:t xml:space="preserve"> was present in this region for more than a decade before it was first reported in southern Ontario, countering the claim that southern Canada was the location of first introduction. However, locations in southern Ontario account for the remaining 2 of 14 records dating before 1900, indicating that introduction into the region was likely early during the spread of </w:t>
      </w:r>
      <w:r>
        <w:rPr>
          <w:rFonts w:ascii="Times New Roman" w:hAnsi="Times New Roman" w:cs="Times New Roman"/>
          <w:i/>
        </w:rPr>
        <w:t>F. alnus</w:t>
      </w:r>
      <w:r>
        <w:rPr>
          <w:rFonts w:ascii="Times New Roman" w:hAnsi="Times New Roman" w:cs="Times New Roman"/>
        </w:rPr>
        <w:t xml:space="preserve">. It is interesting to note that the region the first recorded observations come from was a large shipping and port area, raising the possibility that shipping played a role in an accidental introduction. Many non-native plants have been introduced to port areas by the unloading of solid ballast, with seeds mixed in with rocks and other materials used as ballast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"10.1007/s10530-005-3174-9", "ISSN" : "1387-3547", "author" : [ { "dropping-particle" : "", "family" : "Barney", "given" : "Jacob N.", "non-dropping-particle" : "", "parse-names" : false, "suffix" : "" } ], "container-title" : "Biological Invasions", "id" : "ITEM-1", "issue" : "4", "issued" : { "date-parts" : [ [ "2006", "1", "12" ] ] }, "page" : "703-717", "title" : "North American history of two invasive plant species: phytogeographic distribution, dispersal vectors, and multiple introductions", "type" : "article-journal", "volume" : "8" }, "uris" : [ "http://www.mendeley.com/documents/?uuid=2f5250ad-f63e-4eac-a93a-eec61b7fc409" ] }, { "id" : "ITEM-2", "itemData" : { "DOI" : "10.3119/0035-4902(2005)107[0284:AVPIM]2.0.CO;2", "author" : [ { "dropping-particle" : "", "family" : "Sorrie", "given" : "Bruce A", "non-dropping-particle" : "", "parse-names" : false, "suffix" : "" } ], "container-title" : "Rhodora", "id" : "ITEM-2", "issue" : "931", "issued" : { "date-parts" : [ [ "2005", "0" ] ] }, "page" : "284-329", "title" : "Alien vascular plants in Massachusetts", "type" : "article-journal", "volume" : "107" }, "uris" : [ "http://www.mendeley.com/documents/?uuid=afcbc25e-8f64-4cc0-a5e4-e12f42f82bec" ] } ], "mendeley" : { "previouslyFormattedCitation" : "(Sorrie 2005, Barney 2006)"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(Sorrie 2005, Barney 2006)</w:t>
      </w:r>
      <w:r>
        <w:rPr>
          <w:rFonts w:ascii="Times New Roman" w:hAnsi="Times New Roman" w:cs="Times New Roman"/>
        </w:rPr>
        <w:fldChar w:fldCharType="end"/>
      </w:r>
      <w:r>
        <w:rPr>
          <w:rFonts w:ascii="Times New Roman" w:hAnsi="Times New Roman" w:cs="Times New Roman"/>
        </w:rPr>
        <w:t xml:space="preserve">. However, this region historical had a high population density, thus there also may have been more people who purposely planted </w:t>
      </w:r>
      <w:r>
        <w:rPr>
          <w:rFonts w:ascii="Times New Roman" w:hAnsi="Times New Roman" w:cs="Times New Roman"/>
          <w:i/>
        </w:rPr>
        <w:t>F. alnus</w:t>
      </w:r>
      <w:r>
        <w:rPr>
          <w:rFonts w:ascii="Times New Roman" w:hAnsi="Times New Roman" w:cs="Times New Roman"/>
        </w:rPr>
        <w:t>.</w:t>
      </w:r>
    </w:p>
    <w:p w14:paraId="751A30DD" w14:textId="77777777" w:rsidR="0059502B" w:rsidRDefault="0059502B" w:rsidP="0059502B">
      <w:pPr>
        <w:rPr>
          <w:rFonts w:ascii="Times New Roman" w:hAnsi="Times New Roman" w:cs="Times New Roman"/>
        </w:rPr>
      </w:pPr>
    </w:p>
    <w:p w14:paraId="08D181E7" w14:textId="77777777" w:rsidR="0059502B" w:rsidRDefault="0059502B" w:rsidP="0059502B">
      <w:pPr>
        <w:rPr>
          <w:rFonts w:ascii="Times New Roman" w:hAnsi="Times New Roman" w:cs="Times New Roman"/>
        </w:rPr>
      </w:pPr>
      <w:r>
        <w:rPr>
          <w:rFonts w:ascii="Times New Roman" w:hAnsi="Times New Roman" w:cs="Times New Roman"/>
          <w:i/>
        </w:rPr>
        <w:t xml:space="preserve">Accounting for unequal sampling effort in historical biodiversity collections </w:t>
      </w:r>
    </w:p>
    <w:p w14:paraId="687138E2" w14:textId="77777777" w:rsidR="0059502B" w:rsidRDefault="0059502B" w:rsidP="0059502B">
      <w:pPr>
        <w:rPr>
          <w:rFonts w:ascii="Times New Roman" w:hAnsi="Times New Roman" w:cs="Times New Roman"/>
        </w:rPr>
      </w:pPr>
    </w:p>
    <w:p w14:paraId="5AA01842" w14:textId="3746042B" w:rsidR="0059502B" w:rsidRDefault="0059502B" w:rsidP="0059502B">
      <w:pPr>
        <w:ind w:firstLine="720"/>
        <w:rPr>
          <w:rFonts w:ascii="Times New Roman" w:hAnsi="Times New Roman" w:cs="Times New Roman"/>
        </w:rPr>
      </w:pPr>
      <w:r>
        <w:rPr>
          <w:rFonts w:ascii="Times New Roman" w:hAnsi="Times New Roman" w:cs="Times New Roman"/>
        </w:rPr>
        <w:t xml:space="preserve">Using historical biodiversity collections to reconstruct patterns of species presence presents many challenges. One of the most common is the presence of unequal sampling effort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"Reddy", "given" : "Sushma", "non-dropping-particle" : "", "parse-names" : false, "suffix" : "" }, { "dropping-particle" : "", "family" : "D\u00e1valos", "given" : "LM", "non-dropping-particle" : "", "parse-names" : false, "suffix" : "" } ], "container-title" : "Journal of Biogeography", "id" : "ITEM-1", "issued" : { "date-parts" : [ [ "2003" ] ] }, "page" : "1719-1727", "title" : "Geographical sampling bias and its implications for conservation priorities in Africa", "type" : "article-journal", "volume" : "30" }, "uris" : [ "http://www.mendeley.com/documents/?uuid=7aa03e21-3130-47e3-a15a-9891c4b820df" ] }, { "id" : "ITEM-2", "itemData" : { "author" : [ { "dropping-particle" : "", "family" : "Kadmon", "given" : "R", "non-dropping-particle" : "", "parse-names" : false, "suffix" : "" }, { "dropping-particle" : "", "family" : "Farber", "given" : "O", "non-dropping-particle" : "", "parse-names" : false, "suffix" : "" }, { "dropping-particle" : "", "family" : "Danin", "given" : "A", "non-dropping-particle" : "", "parse-names" : false, "suffix" : "" } ], "container-title" : "Ecological Applications", "id" : "ITEM-2", "issue" : "2", "issued" : { "date-parts" : [ [ "2004", "0" ] ] }, "page" : "401-413", "publisher" : "Ecological Society of America ", "title" : "Effect of roadside bias on the accuracy of predictive maps produced by bioclimatic models", "type" : "article-journal", "volume" : "14" }, "uris" : [ "http://www.mendeley.com/documents/?uuid=a9bf8441-aadc-460a-a591-737292ccf697" ] }, { "id" : "ITEM-3", "itemData" : { "DOI" : "10.1371/journal.pbio.1000385", "abstract" : "Boakes et al. compile and analyze a historical dataset of 170,000 bird sightings over two centuries and show how changing trends in data gathering may confound a true picture of biodiversity change.", "author" : [ { "dropping-particle" : "", "family" : "Boakes", "given" : "Elizabeth H", "non-dropping-particle" : "", "parse-names" : false, "suffix" : "" }, { "dropping-particle" : "", "family" : "McGowan", "given" : "Philip J K", "non-dropping-particle" : "", "parse-names" : false, "suffix" : "" }, { "dropping-particle" : "", "family" : "Fuller", "given" : "Richard A", "non-dropping-particle" : "", "parse-names" : false, "suffix" : "" }, { "dropping-particle" : "", "family" : "Chang-qing", "given" : "Ding", "non-dropping-particle" : "", "parse-names" : false, "suffix" : "" }, { "dropping-particle" : "", "family" : "Clark", "given" : "Natalie E", "non-dropping-particle" : "", "parse-names" : false, "suffix" : "" }, { "dropping-particle" : "", "family" : "O'Connor", "given" : "Kim", "non-dropping-particle" : "", "parse-names" : false, "suffix" : "" }, { "dropping-particle" : "", "family" : "Mace", "given" : "Georgina M", "non-dropping-particle" : "", "parse-names" : false, "suffix" : "" } ], "container-title" : "PLoS Biology", "id" : "ITEM-3", "issue" : "6", "issued" : { "date-parts" : [ [ "2010", "0" ] ] }, "page" : "e1000385", "publisher" : "Public Library of Science", "publisher-place" : "Natural Environment Research Council Centre for Population Biology, Imperial College, Berkshire, United Kingdom. e.h.boakes@imperial.ac.uk", "title" : "Distorted views of biodiversity: spatial and temporal bias in species occurrence data.", "type" : "article-journal", "volume" : "8" }, "uris" : [ "http://www.mendeley.com/documents/?uuid=9241e7b7-7ab4-46f7-b00a-f48aafab873c" ] }, { "id" : "ITEM-4", "itemData" : { "DOI" : "10.1016/j.tree.2004.07.006", "author" : [ { "dropping-particle" : "", "family" : "Graham", "given" : "Catherine H.", "non-dropping-particle" : "", "parse-names" : false, "suffix" : "" }, { "dropping-particle" : "", "family" : "Ferrier", "given" : "S", "non-dropping-particle" : "", "parse-names" : false, "suffix" : "" }, { "dropping-particle" : "", "family" : "Huettman", "given" : "F", "non-dropping-particle" : "", "parse-names" : false, "suffix" : "" }, { "dropping-particle" : "", "family" : "Moritz", "given" : "C", "non-dropping-particle" : "", "parse-names" : false, "suffix" : "" }, { "dropping-particle" : "", "family" : "Peterson", "given" : "A. Townsend", "non-dropping-particle" : "", "parse-names" : false, "suffix" : "" } ], "container-title" : "Trends in Ecology &amp; Evolution", "id" : "ITEM-4", "issue" : "9", "issued" : { "date-parts" : [ [ "2004", "0" ] ] }, "page" : "497-503", "publisher" : "Elsevier Ltd", "title" : "New developments in museum-based informatics and applications in biodiversity analysis", "type" : "article-journal", "volume" : "19" }, "uris" : [ "http://www.mendeley.com/documents/?uuid=7ece4608-f104-425a-91a8-1883205e7b79" ] } ], "mendeley" : { "previouslyFormattedCitation" : "(Reddy and D\u00e1valos 2003, Graham et al. 2004, Kadmon et al. 2004, Boakes et al.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(Reddy and Dávalos 2003, Graham et al. 2004, Kadmon et al. 2004, Boakes et al. 2010)</w:t>
      </w:r>
      <w:r>
        <w:rPr>
          <w:rFonts w:ascii="Times New Roman" w:hAnsi="Times New Roman" w:cs="Times New Roman"/>
        </w:rPr>
        <w:fldChar w:fldCharType="end"/>
      </w:r>
      <w:r>
        <w:rPr>
          <w:rFonts w:ascii="Times New Roman" w:hAnsi="Times New Roman" w:cs="Times New Roman"/>
        </w:rPr>
        <w:t xml:space="preserve">. For herbaria in particular, there are many reasons for unequal sampling effort in specimen collection, some of which have been discussed above (i.e. the ‘botanist effect’). Another potential cause is herbaria specific emphasis on regional collections. For example, the Oberlin Herbarium collection (housed in the Ohio State Herbarium) includes several thousand records primarily collected from within the state of Ohio. Thus, confronted with numerous records of </w:t>
      </w:r>
      <w:r>
        <w:rPr>
          <w:rFonts w:ascii="Times New Roman" w:hAnsi="Times New Roman" w:cs="Times New Roman"/>
          <w:i/>
          <w:iCs/>
        </w:rPr>
        <w:t>F. alnus</w:t>
      </w:r>
      <w:r>
        <w:rPr>
          <w:rFonts w:ascii="Times New Roman" w:hAnsi="Times New Roman" w:cs="Times New Roman"/>
          <w:iCs/>
        </w:rPr>
        <w:t xml:space="preserve"> in Ohio in the compiled dataset, it is hard to discern if conditions in Ohio are favorable for establishment and spread of buckthorn, or if this region is simply better sampled than others.</w:t>
      </w:r>
      <w:r>
        <w:rPr>
          <w:rFonts w:ascii="Times New Roman" w:hAnsi="Times New Roman" w:cs="Times New Roman"/>
        </w:rPr>
        <w:t xml:space="preserve"> There may also be unequal sampling effort associated with taxonomic grouping. There are numerous examples of collections of orchids, bryophytes, mosses, and ferns, which are all groups of particular interest to plant collectors. </w:t>
      </w:r>
    </w:p>
    <w:p w14:paraId="4ACF73DE" w14:textId="77777777" w:rsidR="0059502B" w:rsidRDefault="0059502B" w:rsidP="0059502B">
      <w:pPr>
        <w:rPr>
          <w:rFonts w:ascii="Times New Roman" w:hAnsi="Times New Roman" w:cs="Times New Roman"/>
        </w:rPr>
      </w:pPr>
    </w:p>
    <w:p w14:paraId="139CE7F7" w14:textId="0C22A600" w:rsidR="0059502B" w:rsidRPr="003024D8" w:rsidRDefault="0059502B" w:rsidP="0059502B">
      <w:pPr>
        <w:ind w:firstLine="720"/>
        <w:rPr>
          <w:rFonts w:ascii="Times New Roman" w:hAnsi="Times New Roman" w:cs="Times New Roman"/>
        </w:rPr>
      </w:pPr>
      <w:r>
        <w:rPr>
          <w:rFonts w:ascii="Times New Roman" w:hAnsi="Times New Roman" w:cs="Times New Roman"/>
        </w:rPr>
        <w:t xml:space="preserve">Calculating the ratio of the cumulative number of records in space and time of non-native to native plants offers a way to account for unequal sampling effort, making it possible to distinguish periods of relatively slow versus rapid spread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"Delisle", "given" : "F", "non-dropping-particle" : "", "parse-names" : false, "suffix" : "" }, { "dropping-particle" : "", "family" : "Lavoie", "given" : "C", "non-dropping-particle" : "", "parse-names" : false, "suffix" : "" }, { "dropping-particle" : "", "family" : "Jean", "given" : "M", "non-dropping-particle" : "", "parse-names" : false, "suffix" : "" }, { "dropping-particle" : "", "family" : "Lachance", "given" : "D", "non-dropping-particle" : "", "parse-names" : false, "suffix" : "" } ], "container-title" : "Journal of Biogeography", "id" : "ITEM-1", "issue" : "7", "issued" : { "date-parts" : [ [ "2003", "0" ] ] }, "page" : "1033-1042", "publisher" : "Blackwell Science Ltd", "title" : "Reconstructing the spread of invasive plants: taking into account biases associated with herbarium specimens", "type" : "article-journal", "volume" : "30" }, "uris" : [ "http://www.mendeley.com/documents/?uuid=652c9b14-77fa-4f53-99d8-a33efadf574e" ] } ], "mendeley" : { "previouslyFormattedCitation" : "(Delisle et al. 2003)"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(Delisle et al. 2003)</w:t>
      </w:r>
      <w:r>
        <w:rPr>
          <w:rFonts w:ascii="Times New Roman" w:hAnsi="Times New Roman" w:cs="Times New Roman"/>
        </w:rPr>
        <w:fldChar w:fldCharType="end"/>
      </w:r>
      <w:r>
        <w:rPr>
          <w:rFonts w:ascii="Times New Roman" w:hAnsi="Times New Roman" w:cs="Times New Roman"/>
        </w:rPr>
        <w:t xml:space="preserve">. The primary assumption in this correction method is that native species are in equilibrium with their environment prior to the collection of any records. That is, these plants have spread to all of the ecological conditions within the study range where they can survive and reproduce, and have a stable range distribution. There are some caveats to this assumption to consider, perhaps the most important being that the ecological conditions in northeast North America have not been stable over the last 130 years. There have been substantial changes in land use, resulting in changes to plant communities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"10.1111/j.1365-2699.2010.02298.x", "author" : [ { "dropping-particle" : "", "family" : "Wright", "given" : "Justin P", "non-dropping-particle" : "", "parse-names" : false, "suffix" : "" }, { "dropping-particle" : "", "family" : "Fridley", "given" : "Jason D", "non-dropping-particle" : "", "parse-names" : false, "suffix" : "" } ], "container-title" : "Journal of Biogeography", "id" : "ITEM-1", "issue" : "8", "issued" : { "date-parts" : [ [ "2010" ] ] }, "page" : "1584-1596", "publisher" : "Blackwell Science Ltd", "title" : "Biogeographic synthesis of secondary succession rates in eastern North America", "type" : "article-journal", "volume" : "37" }, "uris" : [ "http://www.mendeley.com/documents/?uuid=5e37440b-e948-4b4c-a6c3-bac2d8fcf572" ] } ], "mendeley" : { "previouslyFormattedCitation" : "(Wright and Fridley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(Wright and Fridley 2010)</w:t>
      </w:r>
      <w:r>
        <w:rPr>
          <w:rFonts w:ascii="Times New Roman" w:hAnsi="Times New Roman" w:cs="Times New Roman"/>
        </w:rPr>
        <w:fldChar w:fldCharType="end"/>
      </w:r>
      <w:r>
        <w:rPr>
          <w:rFonts w:ascii="Times New Roman" w:hAnsi="Times New Roman" w:cs="Times New Roman"/>
        </w:rPr>
        <w:t xml:space="preserve">, as well as affecting plant invasion dynamics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"10.1007/s10530-008-9418-8", "author" : [ { "dropping-particle" : "", "family" : "Mosher", "given" : "Eric S", "non-dropping-particle" : "", "parse-names" : false, "suffix" : "" }, { "dropping-particle" : "", "family" : "Silander Jr", "given" : "John A", "non-dropping-particle" : "", "parse-names" : false, "suffix" : "" }, { "dropping-particle" : "", "family" : "Latimer", "given" : "Andrew M", "non-dropping-particle" : "", "parse-names" : false, "suffix" : "" } ], "container-title" : "Biological Invasions", "id" : "ITEM-1", "issue" : "10", "issued" : { "date-parts" : [ [ "2009", "0" ] ] }, "page" : "2317-2328", "title" : "The role of land-use history in major invasions by woody plant species in the northeastern North American landscape", "type" : "article-journal", "volume" : "11" }, "uris" : [ "http://www.mendeley.com/documents/?uuid=d0f3bb15-c783-45dc-a8c5-61fdc1824367" ] } ], "mendeley" : { "previouslyFormattedCitation" : "(Mosher et al. 2009)"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(Mosher et al. 2009)</w:t>
      </w:r>
      <w:r>
        <w:rPr>
          <w:rFonts w:ascii="Times New Roman" w:hAnsi="Times New Roman" w:cs="Times New Roman"/>
        </w:rPr>
        <w:fldChar w:fldCharType="end"/>
      </w:r>
      <w:r>
        <w:rPr>
          <w:rFonts w:ascii="Times New Roman" w:hAnsi="Times New Roman" w:cs="Times New Roman"/>
        </w:rPr>
        <w:t xml:space="preserve">. However, given that the species chosen for the group of associated species have similar ecological requirements as </w:t>
      </w:r>
      <w:r w:rsidRPr="00CB59C5">
        <w:rPr>
          <w:rFonts w:ascii="Times New Roman" w:hAnsi="Times New Roman" w:cs="Times New Roman"/>
          <w:i/>
          <w:iCs/>
        </w:rPr>
        <w:t>F. alnus</w:t>
      </w:r>
      <w:r>
        <w:rPr>
          <w:rFonts w:ascii="Times New Roman" w:hAnsi="Times New Roman" w:cs="Times New Roman"/>
        </w:rPr>
        <w:t xml:space="preserve">, I expect that any such changes would affect trends in these species and </w:t>
      </w:r>
      <w:r w:rsidRPr="00CB59C5">
        <w:rPr>
          <w:rFonts w:ascii="Times New Roman" w:hAnsi="Times New Roman" w:cs="Times New Roman"/>
          <w:i/>
          <w:iCs/>
        </w:rPr>
        <w:t>F. alnus</w:t>
      </w:r>
      <w:r>
        <w:rPr>
          <w:rFonts w:ascii="Times New Roman" w:hAnsi="Times New Roman" w:cs="Times New Roman"/>
          <w:iCs/>
        </w:rPr>
        <w:t xml:space="preserve"> equally. </w:t>
      </w:r>
    </w:p>
    <w:p w14:paraId="057B99D1" w14:textId="77777777" w:rsidR="0059502B" w:rsidRDefault="0059502B" w:rsidP="0059502B">
      <w:pPr>
        <w:rPr>
          <w:rFonts w:ascii="Times New Roman" w:hAnsi="Times New Roman" w:cs="Times New Roman"/>
        </w:rPr>
      </w:pPr>
    </w:p>
    <w:p w14:paraId="71C8AB68" w14:textId="77777777" w:rsidR="0059502B" w:rsidRDefault="0059502B" w:rsidP="0059502B">
      <w:pPr>
        <w:ind w:firstLine="720"/>
        <w:rPr>
          <w:rFonts w:ascii="Times New Roman" w:hAnsi="Times New Roman" w:cs="Times New Roman"/>
          <w:iCs/>
        </w:rPr>
      </w:pPr>
      <w:r>
        <w:rPr>
          <w:rFonts w:ascii="Times New Roman" w:hAnsi="Times New Roman" w:cs="Times New Roman"/>
        </w:rPr>
        <w:t xml:space="preserve">Provided the equilibrium assumption is true for the group of associated species in this study, then the rate of the cumulative number of records, grid cells, or counties occupied is not representative of the spread of these plants, but rather of the effort of herbarium specimen collectors. As such, if the ratio of cumulative records of </w:t>
      </w:r>
      <w:r>
        <w:rPr>
          <w:rFonts w:ascii="Times New Roman" w:hAnsi="Times New Roman" w:cs="Times New Roman"/>
          <w:i/>
          <w:iCs/>
        </w:rPr>
        <w:t>F. alnus</w:t>
      </w:r>
      <w:r>
        <w:rPr>
          <w:rFonts w:ascii="Times New Roman" w:hAnsi="Times New Roman" w:cs="Times New Roman"/>
          <w:iCs/>
        </w:rPr>
        <w:t xml:space="preserve"> to the associated species is increasing in time, this indicates a period during which </w:t>
      </w:r>
      <w:r>
        <w:rPr>
          <w:rFonts w:ascii="Times New Roman" w:hAnsi="Times New Roman" w:cs="Times New Roman"/>
          <w:i/>
          <w:iCs/>
        </w:rPr>
        <w:t xml:space="preserve">F. alnus </w:t>
      </w:r>
      <w:r>
        <w:rPr>
          <w:rFonts w:ascii="Times New Roman" w:hAnsi="Times New Roman" w:cs="Times New Roman"/>
          <w:iCs/>
        </w:rPr>
        <w:t xml:space="preserve">is increasing more rapidly than background sampling, and thus experiencing positive growth rates. If the ratio is constant, </w:t>
      </w:r>
      <w:r>
        <w:rPr>
          <w:rFonts w:ascii="Times New Roman" w:hAnsi="Times New Roman" w:cs="Times New Roman"/>
          <w:i/>
          <w:iCs/>
        </w:rPr>
        <w:t>F. alnus</w:t>
      </w:r>
      <w:r>
        <w:rPr>
          <w:rFonts w:ascii="Times New Roman" w:hAnsi="Times New Roman" w:cs="Times New Roman"/>
          <w:iCs/>
        </w:rPr>
        <w:t xml:space="preserve"> may be increasing, however it is not distinguishable from sampling effort. </w:t>
      </w:r>
      <w:proofErr w:type="gramStart"/>
      <w:r>
        <w:rPr>
          <w:rFonts w:ascii="Times New Roman" w:hAnsi="Times New Roman" w:cs="Times New Roman"/>
          <w:iCs/>
        </w:rPr>
        <w:t xml:space="preserve">If the ratio is decreasing, </w:t>
      </w:r>
      <w:r>
        <w:rPr>
          <w:rFonts w:ascii="Times New Roman" w:hAnsi="Times New Roman" w:cs="Times New Roman"/>
          <w:i/>
          <w:iCs/>
        </w:rPr>
        <w:t xml:space="preserve">F. alnus </w:t>
      </w:r>
      <w:r>
        <w:rPr>
          <w:rFonts w:ascii="Times New Roman" w:hAnsi="Times New Roman" w:cs="Times New Roman"/>
          <w:iCs/>
        </w:rPr>
        <w:t>may still be increasing, but more slowly than the rate of sampling effort.</w:t>
      </w:r>
      <w:proofErr w:type="gramEnd"/>
      <w:r>
        <w:rPr>
          <w:rFonts w:ascii="Times New Roman" w:hAnsi="Times New Roman" w:cs="Times New Roman"/>
          <w:iCs/>
        </w:rPr>
        <w:t xml:space="preserve"> Because the </w:t>
      </w:r>
      <w:r>
        <w:rPr>
          <w:rFonts w:ascii="Times New Roman" w:hAnsi="Times New Roman" w:cs="Times New Roman"/>
          <w:i/>
          <w:iCs/>
        </w:rPr>
        <w:t>cumulative</w:t>
      </w:r>
      <w:r>
        <w:rPr>
          <w:rFonts w:ascii="Times New Roman" w:hAnsi="Times New Roman" w:cs="Times New Roman"/>
          <w:iCs/>
        </w:rPr>
        <w:t xml:space="preserve"> number of records was used in all three temporal trends calculated in this study, the absolute rate of change in samples cannot show a decline. Time periods that have either decreasing or stable ratio values, which precede periods of increasing ratio values, may be considered lags. </w:t>
      </w:r>
    </w:p>
    <w:p w14:paraId="3A64B5BC" w14:textId="77777777" w:rsidR="0059502B" w:rsidRDefault="0059502B" w:rsidP="0059502B">
      <w:pPr>
        <w:rPr>
          <w:rFonts w:ascii="Times New Roman" w:hAnsi="Times New Roman" w:cs="Times New Roman"/>
          <w:iCs/>
        </w:rPr>
      </w:pPr>
    </w:p>
    <w:p w14:paraId="449CB800" w14:textId="77777777" w:rsidR="0059502B" w:rsidRPr="00F15DFC" w:rsidRDefault="0059502B" w:rsidP="0059502B">
      <w:pPr>
        <w:rPr>
          <w:rFonts w:ascii="Times New Roman" w:hAnsi="Times New Roman" w:cs="Times New Roman"/>
          <w:i/>
        </w:rPr>
      </w:pPr>
      <w:r>
        <w:rPr>
          <w:rFonts w:ascii="Times New Roman" w:hAnsi="Times New Roman" w:cs="Times New Roman"/>
          <w:i/>
        </w:rPr>
        <w:t>Cumulative records through time</w:t>
      </w:r>
    </w:p>
    <w:p w14:paraId="4B4BB583" w14:textId="77777777" w:rsidR="0059502B" w:rsidRDefault="0059502B" w:rsidP="0059502B">
      <w:pPr>
        <w:rPr>
          <w:rFonts w:ascii="Times New Roman" w:hAnsi="Times New Roman" w:cs="Times New Roman"/>
          <w:iCs/>
        </w:rPr>
      </w:pPr>
    </w:p>
    <w:p w14:paraId="327F3071" w14:textId="77777777" w:rsidR="0059502B" w:rsidRDefault="0059502B" w:rsidP="0059502B">
      <w:pPr>
        <w:ind w:firstLine="720"/>
        <w:rPr>
          <w:rFonts w:ascii="Times New Roman" w:hAnsi="Times New Roman" w:cs="Times New Roman"/>
        </w:rPr>
      </w:pPr>
      <w:r>
        <w:rPr>
          <w:rFonts w:ascii="Times New Roman" w:hAnsi="Times New Roman" w:cs="Times New Roman"/>
          <w:iCs/>
        </w:rPr>
        <w:t xml:space="preserve">All three of the calculated ratio values suggest that </w:t>
      </w:r>
      <w:r>
        <w:rPr>
          <w:rFonts w:ascii="Times New Roman" w:hAnsi="Times New Roman" w:cs="Times New Roman"/>
          <w:i/>
          <w:iCs/>
        </w:rPr>
        <w:t xml:space="preserve">F. alnus </w:t>
      </w:r>
      <w:r>
        <w:rPr>
          <w:rFonts w:ascii="Times New Roman" w:hAnsi="Times New Roman" w:cs="Times New Roman"/>
          <w:iCs/>
        </w:rPr>
        <w:t xml:space="preserve">increased since ca. 1920 even when increased sampling effort was taken into account (Figures 4C, 5C, and 6C). The ratio of sample growth rates also supports this claim. For all three trends, the ratio of ten-year average growth rates was greater than 1.0 after 1920, indicating that the number of </w:t>
      </w:r>
      <w:r>
        <w:rPr>
          <w:rFonts w:ascii="Times New Roman" w:hAnsi="Times New Roman" w:cs="Times New Roman"/>
          <w:i/>
          <w:iCs/>
        </w:rPr>
        <w:t xml:space="preserve">F. alnus </w:t>
      </w:r>
      <w:r>
        <w:rPr>
          <w:rFonts w:ascii="Times New Roman" w:hAnsi="Times New Roman" w:cs="Times New Roman"/>
          <w:iCs/>
        </w:rPr>
        <w:t xml:space="preserve">samples increased more rapidly than those of the group of associated species (Figures 4B, 5B, and 6B). Prior to 1920, both the ratio values of cumulative number of records and growth rates fluctuated greatly. </w:t>
      </w:r>
      <w:r>
        <w:rPr>
          <w:rFonts w:ascii="Times New Roman" w:hAnsi="Times New Roman" w:cs="Times New Roman"/>
        </w:rPr>
        <w:t xml:space="preserve">This may be the result of the relatively small number of cumulative records for both </w:t>
      </w:r>
      <w:r w:rsidRPr="000B6DED">
        <w:rPr>
          <w:rFonts w:ascii="Times New Roman" w:hAnsi="Times New Roman" w:cs="Times New Roman"/>
          <w:i/>
          <w:iCs/>
        </w:rPr>
        <w:t>F. alnus</w:t>
      </w:r>
      <w:r>
        <w:rPr>
          <w:rFonts w:ascii="Times New Roman" w:hAnsi="Times New Roman" w:cs="Times New Roman"/>
        </w:rPr>
        <w:t xml:space="preserve"> and the associated species during this time. The addition of a small number of records to either dataset could drastically change the ratio between them. The accumulation of </w:t>
      </w:r>
      <w:r w:rsidRPr="000B6DED">
        <w:rPr>
          <w:rFonts w:ascii="Times New Roman" w:hAnsi="Times New Roman" w:cs="Times New Roman"/>
          <w:i/>
          <w:iCs/>
        </w:rPr>
        <w:t>F. alnus</w:t>
      </w:r>
      <w:r>
        <w:rPr>
          <w:rFonts w:ascii="Times New Roman" w:hAnsi="Times New Roman" w:cs="Times New Roman"/>
        </w:rPr>
        <w:t xml:space="preserve"> occurrences had a particularly large effect early in its invasion history, as is indicated by the ratio of growth rates, in which generally </w:t>
      </w:r>
      <w:r w:rsidRPr="000B6DED">
        <w:rPr>
          <w:rFonts w:ascii="Times New Roman" w:hAnsi="Times New Roman" w:cs="Times New Roman"/>
          <w:i/>
          <w:iCs/>
        </w:rPr>
        <w:t>F. alnus</w:t>
      </w:r>
      <w:r>
        <w:rPr>
          <w:rFonts w:ascii="Times New Roman" w:hAnsi="Times New Roman" w:cs="Times New Roman"/>
        </w:rPr>
        <w:t xml:space="preserve"> records increased more slowly than the associated species from 1879 to the 1920s, but there are anomalous years in which the growth rate of </w:t>
      </w:r>
      <w:r w:rsidRPr="000B6DED">
        <w:rPr>
          <w:rFonts w:ascii="Times New Roman" w:hAnsi="Times New Roman" w:cs="Times New Roman"/>
          <w:i/>
          <w:iCs/>
        </w:rPr>
        <w:t>F. alnus</w:t>
      </w:r>
      <w:r>
        <w:rPr>
          <w:rFonts w:ascii="Times New Roman" w:hAnsi="Times New Roman" w:cs="Times New Roman"/>
        </w:rPr>
        <w:t xml:space="preserve"> was much larger than that of the associated species (Figures 4B, 5B, and 6B). For example, when the cumulative number of records for </w:t>
      </w:r>
      <w:r w:rsidRPr="000B6DED">
        <w:rPr>
          <w:rFonts w:ascii="Times New Roman" w:hAnsi="Times New Roman" w:cs="Times New Roman"/>
          <w:i/>
          <w:iCs/>
        </w:rPr>
        <w:t>F. alnus</w:t>
      </w:r>
      <w:r>
        <w:rPr>
          <w:rFonts w:ascii="Times New Roman" w:hAnsi="Times New Roman" w:cs="Times New Roman"/>
        </w:rPr>
        <w:t xml:space="preserve"> increased from 4 to 10 from 1893 to 1894, the resulting growth rate was R = 2.5. Comparatively, during this time the number of records for the associated species increased from 171 to 191, resulting in a growth rate of R = 1.12. Thus, it is difficult to determine if </w:t>
      </w:r>
      <w:r w:rsidRPr="001E6E54">
        <w:rPr>
          <w:rFonts w:ascii="Times New Roman" w:hAnsi="Times New Roman" w:cs="Times New Roman"/>
          <w:i/>
          <w:iCs/>
        </w:rPr>
        <w:t>F. alnus</w:t>
      </w:r>
      <w:r>
        <w:rPr>
          <w:rFonts w:ascii="Times New Roman" w:hAnsi="Times New Roman" w:cs="Times New Roman"/>
        </w:rPr>
        <w:t xml:space="preserve"> did in fact start its invasion with a very high growth rate, then immediately slowed, or rather this result is an artifact of calculating growth rates with small sample sizes. Based on the relative consistency of the total number of records collected in each decade, there is more support for the latter interpretation (Figure 3).</w:t>
      </w:r>
    </w:p>
    <w:p w14:paraId="54722E53" w14:textId="77777777" w:rsidR="0059502B" w:rsidRDefault="0059502B" w:rsidP="0059502B">
      <w:pPr>
        <w:rPr>
          <w:rFonts w:ascii="Times New Roman" w:hAnsi="Times New Roman" w:cs="Times New Roman"/>
        </w:rPr>
      </w:pPr>
    </w:p>
    <w:p w14:paraId="3B6806BC" w14:textId="77777777" w:rsidR="0059502B" w:rsidRPr="00E62854" w:rsidRDefault="0059502B" w:rsidP="0059502B">
      <w:pPr>
        <w:rPr>
          <w:rFonts w:ascii="Times New Roman" w:hAnsi="Times New Roman" w:cs="Times New Roman"/>
          <w:i/>
        </w:rPr>
      </w:pPr>
      <w:r>
        <w:rPr>
          <w:rFonts w:ascii="Times New Roman" w:hAnsi="Times New Roman" w:cs="Times New Roman"/>
          <w:i/>
        </w:rPr>
        <w:t>Spatial spread and area of occupancy through time</w:t>
      </w:r>
    </w:p>
    <w:p w14:paraId="20D7394F" w14:textId="77777777" w:rsidR="0059502B" w:rsidRDefault="0059502B" w:rsidP="0059502B">
      <w:pPr>
        <w:rPr>
          <w:rFonts w:ascii="Times New Roman" w:hAnsi="Times New Roman" w:cs="Times New Roman"/>
        </w:rPr>
      </w:pPr>
    </w:p>
    <w:p w14:paraId="7BBE4B76" w14:textId="35D944E0" w:rsidR="0059502B" w:rsidRDefault="0059502B" w:rsidP="0059502B">
      <w:pPr>
        <w:ind w:firstLine="720"/>
        <w:rPr>
          <w:rFonts w:ascii="Times New Roman" w:hAnsi="Times New Roman" w:cs="Times New Roman"/>
        </w:rPr>
      </w:pPr>
      <w:r>
        <w:rPr>
          <w:rFonts w:ascii="Times New Roman" w:hAnsi="Times New Roman" w:cs="Times New Roman"/>
        </w:rPr>
        <w:t>Given the equilibrium assumption of native species, if the cumulative number of grid cells (and counties) occupied by the associated species were appropriately represented by a random diffusion process (i.e., linear when regressing square root of the cumulative number of grid cells onto time), this would imply that specimen collectors moved randomly outward from a central point, e.g. an herbarium, collecting new records as they went. Neither the cumulative number of grid cells nor counties occupied fit such a relationship (Figures 5A and 6A). In both cases, the trend can be described as concave up initially, followed by a linear trend with a steep slope, followed by a concave down curve, followed by another period of linearity. This suggests that the rate of collections increased rapidly in the mid 19</w:t>
      </w:r>
      <w:r w:rsidRPr="001A279D">
        <w:rPr>
          <w:rFonts w:ascii="Times New Roman" w:hAnsi="Times New Roman" w:cs="Times New Roman"/>
          <w:vertAlign w:val="superscript"/>
        </w:rPr>
        <w:t>th</w:t>
      </w:r>
      <w:r>
        <w:rPr>
          <w:rFonts w:ascii="Times New Roman" w:hAnsi="Times New Roman" w:cs="Times New Roman"/>
        </w:rPr>
        <w:t xml:space="preserve"> century, was high throughout the second half of the 19</w:t>
      </w:r>
      <w:r w:rsidRPr="001A279D">
        <w:rPr>
          <w:rFonts w:ascii="Times New Roman" w:hAnsi="Times New Roman" w:cs="Times New Roman"/>
          <w:vertAlign w:val="superscript"/>
        </w:rPr>
        <w:t>th</w:t>
      </w:r>
      <w:r>
        <w:rPr>
          <w:rFonts w:ascii="Times New Roman" w:hAnsi="Times New Roman" w:cs="Times New Roman"/>
        </w:rPr>
        <w:t xml:space="preserve"> century, and then decelerated during the 20</w:t>
      </w:r>
      <w:r w:rsidRPr="001A279D">
        <w:rPr>
          <w:rFonts w:ascii="Times New Roman" w:hAnsi="Times New Roman" w:cs="Times New Roman"/>
          <w:vertAlign w:val="superscript"/>
        </w:rPr>
        <w:t>th</w:t>
      </w:r>
      <w:r>
        <w:rPr>
          <w:rFonts w:ascii="Times New Roman" w:hAnsi="Times New Roman" w:cs="Times New Roman"/>
        </w:rPr>
        <w:t xml:space="preserve"> century. The cubic regression fits do not necessarily support the presumption of an early concave up portion of the curve, but do support the interpretation of a rapid rate of increase early in the collection history, followed by a deceleration in collection rate. </w:t>
      </w:r>
      <w:r w:rsidRPr="0027247A">
        <w:rPr>
          <w:rFonts w:ascii="Times New Roman" w:hAnsi="Times New Roman" w:cs="Times New Roman"/>
        </w:rPr>
        <w:t>However</w:t>
      </w:r>
      <w:r>
        <w:rPr>
          <w:rFonts w:ascii="Times New Roman" w:hAnsi="Times New Roman" w:cs="Times New Roman"/>
        </w:rPr>
        <w:t>, more complex curve fitting such as GAM or piecewise linear regression may more closely fit these data. Regardless, it is clear that specimen collection rapidly spread across the landscape during the 19</w:t>
      </w:r>
      <w:r w:rsidRPr="004455A9">
        <w:rPr>
          <w:rFonts w:ascii="Times New Roman" w:hAnsi="Times New Roman" w:cs="Times New Roman"/>
          <w:vertAlign w:val="superscript"/>
        </w:rPr>
        <w:t>th</w:t>
      </w:r>
      <w:r>
        <w:rPr>
          <w:rFonts w:ascii="Times New Roman" w:hAnsi="Times New Roman" w:cs="Times New Roman"/>
        </w:rPr>
        <w:t xml:space="preserve"> century. Combined with the increase in the cumulative number of records during earlier part of the study period (Figures 3 and 4A), these patterns suggest that this was a period of high sampling effort, coinciding with the beginning of an intense effort to collect specimens for herbaria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"Prather", "given" : "L. Alan", "non-dropping-particle" : "", "parse-names" : false, "suffix" : "" }, { "dropping-particle" : "", "family" : "Alvarez-Fuentes", "given" : "O.", "non-dropping-particle" : "", "parse-names" : false, "suffix" : "" }, { "dropping-particle" : "", "family" : "Hayfield", "given" : "Mark H.", "non-dropping-particle" : "", "parse-names" : false, "suffix" : "" }, { "dropping-particle" : "", "family" : "Ferguson", "given" : "Carolyn J.", "non-dropping-particle" : "", "parse-names" : false, "suffix" : "" } ], "container-title" : "Systematic Botany", "id" : "ITEM-1", "issue" : "1", "issued" : { "date-parts" : [ [ "2004" ] ] }, "page" : "15-28", "title" : "The decline of plant collecting in the United States: a threat to the infrastructure of biodiversity studies", "type" : "article-journal", "volume" : "29" }, "uris" : [ "http://www.mendeley.com/documents/?uuid=caff04e1-fbef-4f4c-933c-ad56b5187946" ] } ], "mendeley" : { "previouslyFormattedCitation" : "(Prather et al. 2004)"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(Prather et al. 2004)</w:t>
      </w:r>
      <w:r>
        <w:rPr>
          <w:rFonts w:ascii="Times New Roman" w:hAnsi="Times New Roman" w:cs="Times New Roman"/>
        </w:rPr>
        <w:fldChar w:fldCharType="end"/>
      </w:r>
      <w:r>
        <w:rPr>
          <w:rFonts w:ascii="Times New Roman" w:hAnsi="Times New Roman" w:cs="Times New Roman"/>
        </w:rPr>
        <w:t xml:space="preserve">. </w:t>
      </w:r>
    </w:p>
    <w:p w14:paraId="4E61DDCF" w14:textId="77777777" w:rsidR="0059502B" w:rsidRDefault="0059502B" w:rsidP="0059502B">
      <w:pPr>
        <w:rPr>
          <w:rFonts w:ascii="Times New Roman" w:hAnsi="Times New Roman" w:cs="Times New Roman"/>
        </w:rPr>
      </w:pPr>
    </w:p>
    <w:p w14:paraId="1B87366D" w14:textId="77777777" w:rsidR="0059502B" w:rsidRPr="00A54B6B" w:rsidRDefault="0059502B" w:rsidP="0059502B">
      <w:pPr>
        <w:ind w:firstLine="720"/>
        <w:rPr>
          <w:rFonts w:ascii="Times New Roman" w:hAnsi="Times New Roman" w:cs="Times New Roman"/>
          <w:iCs/>
        </w:rPr>
      </w:pPr>
      <w:r>
        <w:rPr>
          <w:rFonts w:ascii="Times New Roman" w:hAnsi="Times New Roman" w:cs="Times New Roman"/>
        </w:rPr>
        <w:t xml:space="preserve">The earliest occurrence records of </w:t>
      </w:r>
      <w:r>
        <w:rPr>
          <w:rFonts w:ascii="Times New Roman" w:hAnsi="Times New Roman" w:cs="Times New Roman"/>
          <w:i/>
        </w:rPr>
        <w:t>F. alnus</w:t>
      </w:r>
      <w:r>
        <w:rPr>
          <w:rFonts w:ascii="Times New Roman" w:hAnsi="Times New Roman" w:cs="Times New Roman"/>
        </w:rPr>
        <w:t xml:space="preserve"> were collected during this period of high sampling effort. However, it was uncommon across the study region at this time, and appears to have remained uncommon until at least the 1920s. Assuming that cumulative occurrence curves for the associated species represent the spatial spread of collection effort, and that a collector would collect </w:t>
      </w:r>
      <w:r w:rsidRPr="00C73D82">
        <w:rPr>
          <w:rFonts w:ascii="Times New Roman" w:hAnsi="Times New Roman" w:cs="Times New Roman"/>
          <w:i/>
          <w:iCs/>
        </w:rPr>
        <w:t>F. alnus</w:t>
      </w:r>
      <w:r>
        <w:rPr>
          <w:rFonts w:ascii="Times New Roman" w:hAnsi="Times New Roman" w:cs="Times New Roman"/>
        </w:rPr>
        <w:t xml:space="preserve"> if it were present during a survey, it appears that the rate of spatial spread during the early 19</w:t>
      </w:r>
      <w:r w:rsidRPr="007452FD">
        <w:rPr>
          <w:rFonts w:ascii="Times New Roman" w:hAnsi="Times New Roman" w:cs="Times New Roman"/>
          <w:vertAlign w:val="superscript"/>
        </w:rPr>
        <w:t>th</w:t>
      </w:r>
      <w:r>
        <w:rPr>
          <w:rFonts w:ascii="Times New Roman" w:hAnsi="Times New Roman" w:cs="Times New Roman"/>
        </w:rPr>
        <w:t xml:space="preserve"> century of </w:t>
      </w:r>
      <w:r>
        <w:rPr>
          <w:rFonts w:ascii="Times New Roman" w:hAnsi="Times New Roman" w:cs="Times New Roman"/>
          <w:i/>
          <w:iCs/>
        </w:rPr>
        <w:t xml:space="preserve">F. alnus </w:t>
      </w:r>
      <w:r>
        <w:rPr>
          <w:rFonts w:ascii="Times New Roman" w:hAnsi="Times New Roman" w:cs="Times New Roman"/>
          <w:iCs/>
        </w:rPr>
        <w:t xml:space="preserve">was slow. This is most clearly exemplified by the trends in cumulative number of counties occupied through time. On average </w:t>
      </w:r>
      <w:r>
        <w:rPr>
          <w:rFonts w:ascii="Times New Roman" w:hAnsi="Times New Roman" w:cs="Times New Roman"/>
          <w:i/>
          <w:iCs/>
        </w:rPr>
        <w:t xml:space="preserve">F. alnus </w:t>
      </w:r>
      <w:r>
        <w:rPr>
          <w:rFonts w:ascii="Times New Roman" w:hAnsi="Times New Roman" w:cs="Times New Roman"/>
          <w:iCs/>
        </w:rPr>
        <w:t xml:space="preserve">was first observed 48 years after at least one of the associated species was observed in a county occupied by both by the end of the study period. By 1900, records for at least one of the associated species was collected in 42% (73 of 172) of counties, where as </w:t>
      </w:r>
      <w:r>
        <w:rPr>
          <w:rFonts w:ascii="Times New Roman" w:hAnsi="Times New Roman" w:cs="Times New Roman"/>
          <w:i/>
          <w:iCs/>
        </w:rPr>
        <w:t xml:space="preserve">F. alnus </w:t>
      </w:r>
      <w:r>
        <w:rPr>
          <w:rFonts w:ascii="Times New Roman" w:hAnsi="Times New Roman" w:cs="Times New Roman"/>
          <w:iCs/>
        </w:rPr>
        <w:t xml:space="preserve">was collected in 2% (4 of 172) of counties. This strongly suggests that </w:t>
      </w:r>
      <w:r>
        <w:rPr>
          <w:rFonts w:ascii="Times New Roman" w:hAnsi="Times New Roman" w:cs="Times New Roman"/>
          <w:i/>
          <w:iCs/>
        </w:rPr>
        <w:t xml:space="preserve">F. alnus </w:t>
      </w:r>
      <w:r>
        <w:rPr>
          <w:rFonts w:ascii="Times New Roman" w:hAnsi="Times New Roman" w:cs="Times New Roman"/>
          <w:iCs/>
        </w:rPr>
        <w:t>was not common at this time. However, the ratio of occurrence records shows a consistent rate of spread throughout the novel range during the following 100 years.</w:t>
      </w:r>
    </w:p>
    <w:p w14:paraId="2D3FC07A" w14:textId="77777777" w:rsidR="0059502B" w:rsidRDefault="0059502B" w:rsidP="0059502B">
      <w:pPr>
        <w:rPr>
          <w:rFonts w:ascii="Times New Roman" w:hAnsi="Times New Roman" w:cs="Times New Roman"/>
        </w:rPr>
      </w:pPr>
    </w:p>
    <w:p w14:paraId="01C7C9BD" w14:textId="77777777" w:rsidR="0059502B" w:rsidRPr="00886BF8" w:rsidRDefault="0059502B" w:rsidP="0059502B">
      <w:pPr>
        <w:rPr>
          <w:rFonts w:ascii="Times New Roman" w:hAnsi="Times New Roman" w:cs="Times New Roman"/>
          <w:i/>
        </w:rPr>
      </w:pPr>
      <w:r>
        <w:rPr>
          <w:rFonts w:ascii="Times New Roman" w:hAnsi="Times New Roman" w:cs="Times New Roman"/>
          <w:i/>
        </w:rPr>
        <w:t>Evidence for an extended lag phase</w:t>
      </w:r>
    </w:p>
    <w:p w14:paraId="6892FAB9" w14:textId="77777777" w:rsidR="0059502B" w:rsidRDefault="0059502B" w:rsidP="0059502B">
      <w:pPr>
        <w:rPr>
          <w:rFonts w:ascii="Times New Roman" w:hAnsi="Times New Roman" w:cs="Times New Roman"/>
        </w:rPr>
      </w:pPr>
    </w:p>
    <w:p w14:paraId="69A98BB6" w14:textId="77777777" w:rsidR="0059502B" w:rsidRPr="001A5EC1" w:rsidRDefault="0059502B" w:rsidP="0059502B">
      <w:pPr>
        <w:widowControl w:val="0"/>
        <w:autoSpaceDE w:val="0"/>
        <w:autoSpaceDN w:val="0"/>
        <w:adjustRightInd w:val="0"/>
        <w:ind w:firstLine="720"/>
        <w:rPr>
          <w:rFonts w:ascii="Times New Roman" w:hAnsi="Times New Roman" w:cs="Times New Roman"/>
          <w:iCs/>
        </w:rPr>
      </w:pPr>
      <w:r>
        <w:rPr>
          <w:rFonts w:ascii="Times New Roman" w:hAnsi="Times New Roman" w:cs="Times New Roman"/>
        </w:rPr>
        <w:t xml:space="preserve">Compared to most previous studies, here I examined the spread of an invasive species over a spatial area incorporating nearly all of the known naturalized range. Examining the relative rates of increase in occupied grid cells and occupied counties at this spatial </w:t>
      </w:r>
      <w:proofErr w:type="gramStart"/>
      <w:r>
        <w:rPr>
          <w:rFonts w:ascii="Times New Roman" w:hAnsi="Times New Roman" w:cs="Times New Roman"/>
        </w:rPr>
        <w:t>scale,</w:t>
      </w:r>
      <w:proofErr w:type="gramEnd"/>
      <w:r>
        <w:rPr>
          <w:rFonts w:ascii="Times New Roman" w:hAnsi="Times New Roman" w:cs="Times New Roman"/>
        </w:rPr>
        <w:t xml:space="preserve"> there is no compelling evidence for an extended lag phase persisting beyond the early 20</w:t>
      </w:r>
      <w:r w:rsidRPr="00C32175">
        <w:rPr>
          <w:rFonts w:ascii="Times New Roman" w:hAnsi="Times New Roman" w:cs="Times New Roman"/>
          <w:vertAlign w:val="superscript"/>
        </w:rPr>
        <w:t>th</w:t>
      </w:r>
      <w:r>
        <w:rPr>
          <w:rFonts w:ascii="Times New Roman" w:hAnsi="Times New Roman" w:cs="Times New Roman"/>
        </w:rPr>
        <w:t xml:space="preserve"> century. All three analyses suggest that </w:t>
      </w:r>
      <w:r>
        <w:rPr>
          <w:rFonts w:ascii="Times New Roman" w:hAnsi="Times New Roman" w:cs="Times New Roman"/>
          <w:i/>
          <w:iCs/>
        </w:rPr>
        <w:t>F. alnus</w:t>
      </w:r>
      <w:r>
        <w:rPr>
          <w:rFonts w:ascii="Times New Roman" w:hAnsi="Times New Roman" w:cs="Times New Roman"/>
          <w:iCs/>
        </w:rPr>
        <w:t xml:space="preserve"> increased at a rate greater than sampling effort from at least 1920 on. Given that the rate of increase in record number and spatial occurrence for </w:t>
      </w:r>
      <w:r>
        <w:rPr>
          <w:rFonts w:ascii="Times New Roman" w:hAnsi="Times New Roman" w:cs="Times New Roman"/>
          <w:i/>
          <w:iCs/>
        </w:rPr>
        <w:t>F. alnus</w:t>
      </w:r>
      <w:r>
        <w:rPr>
          <w:rFonts w:ascii="Times New Roman" w:hAnsi="Times New Roman" w:cs="Times New Roman"/>
          <w:iCs/>
        </w:rPr>
        <w:t xml:space="preserve"> was less than that of the associated species from 1880 to 1920, it is plausible that this period of time represents an extended lag phase. However, trends calculated for this period are based on a small number of </w:t>
      </w:r>
      <w:r>
        <w:rPr>
          <w:rFonts w:ascii="Times New Roman" w:hAnsi="Times New Roman" w:cs="Times New Roman"/>
          <w:i/>
          <w:iCs/>
        </w:rPr>
        <w:t xml:space="preserve">F. alnus </w:t>
      </w:r>
      <w:r>
        <w:rPr>
          <w:rFonts w:ascii="Times New Roman" w:hAnsi="Times New Roman" w:cs="Times New Roman"/>
          <w:iCs/>
        </w:rPr>
        <w:t xml:space="preserve">records, as is evident in the high variability in both the ratio of growth rates and the ratio of records or occupied area. </w:t>
      </w:r>
    </w:p>
    <w:p w14:paraId="2861A34E" w14:textId="77777777" w:rsidR="0059502B" w:rsidRDefault="0059502B" w:rsidP="0059502B">
      <w:pPr>
        <w:rPr>
          <w:rFonts w:ascii="Times New Roman" w:hAnsi="Times New Roman" w:cs="Times New Roman"/>
        </w:rPr>
      </w:pPr>
    </w:p>
    <w:p w14:paraId="44C2A72D" w14:textId="514CCE0C" w:rsidR="0059502B" w:rsidRPr="00C32175" w:rsidRDefault="0059502B" w:rsidP="0059502B">
      <w:pPr>
        <w:ind w:firstLine="720"/>
        <w:rPr>
          <w:rFonts w:ascii="Times New Roman" w:hAnsi="Times New Roman" w:cs="Times New Roman"/>
        </w:rPr>
      </w:pPr>
      <w:r>
        <w:rPr>
          <w:rFonts w:ascii="Times New Roman" w:hAnsi="Times New Roman" w:cs="Times New Roman"/>
        </w:rPr>
        <w:t xml:space="preserve">Three previous studies examined aspects of the range expansion of </w:t>
      </w:r>
      <w:r>
        <w:rPr>
          <w:rFonts w:ascii="Times New Roman" w:hAnsi="Times New Roman" w:cs="Times New Roman"/>
          <w:i/>
        </w:rPr>
        <w:t>Frangula alnus</w:t>
      </w:r>
      <w:r>
        <w:rPr>
          <w:rFonts w:ascii="Times New Roman" w:hAnsi="Times New Roman" w:cs="Times New Roman"/>
        </w:rPr>
        <w:t xml:space="preserve"> using herbarium records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"id" : "ITEM-2", "itemData" : { "author" : [ { "dropping-particle" : "", "family" : "Catling", "given" : "P M", "non-dropping-particle" : "", "parse-names" : false, "suffix" : "" }, { "dropping-particle" : "", "family" : "Porebski", "given" : "Z S", "non-dropping-particle" : "", "parse-names" : false, "suffix" : "" } ], "container-title" : "Canadian field-naturalist", "id" : "ITEM-2", "issue" : "3", "issued" : { "date-parts" : [ [ "1994", "0" ] ] }, "page" : "305-310", "title" : "The history of invasion and current status of glossy buckthorn, &lt;i&gt;Rhamnus frangula&lt;/i&gt;, in southern Ontario", "type" : "article-journal", "volume" : "108" }, "uris" : [ "http://www.mendeley.com/documents/?uuid=9e3a22e0-a0cf-4ebd-83c5-1c2a9361de00" ] }, { "id" : "ITEM-3", "itemData" : { "DOI" : "10.1007/s10530-011-0119-3", "ISSN" : "1387-3547", "author" : [ { "dropping-particle" : "", "family" : "Larkin", "given" : "Daniel J.", "non-dropping-particle" : "", "parse-names" : false, "suffix" : "" } ], "container-title" : "Biological Invasions", "id" : "ITEM-3",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"(Howell and Blackwell 1977, Catling and Porebski 1994, Larkin 2011)"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(Howell and Blackwell 1977, Catling and Porebski 1994, Larkin 2011)</w:t>
      </w:r>
      <w:r>
        <w:rPr>
          <w:rFonts w:ascii="Times New Roman" w:hAnsi="Times New Roman" w:cs="Times New Roman"/>
        </w:rPr>
        <w:fldChar w:fldCharType="end"/>
      </w:r>
      <w:r>
        <w:rPr>
          <w:rFonts w:ascii="Times New Roman" w:hAnsi="Times New Roman" w:cs="Times New Roman"/>
        </w:rPr>
        <w:t xml:space="preserve">. Each focused on only part of the invaded range. Howell &amp; Blackwell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"suppress-author" : 1, "uris" : [ "http://www.mendeley.com/documents/?uuid=85bffe6f-07d4-4e1a-8c69-91f0548bc599" ] } ], "mendeley" : { "previouslyFormattedCitation" : "(1977)" }, "properties" : { "noteIndex" : 0 }, "schema" : "https://github.com/citation-style-language/schema/raw/master/csl-citation.json" }</w:instrText>
      </w:r>
      <w:r>
        <w:rPr>
          <w:rFonts w:ascii="Times New Roman" w:hAnsi="Times New Roman" w:cs="Times New Roman"/>
        </w:rPr>
        <w:fldChar w:fldCharType="separate"/>
      </w:r>
      <w:r w:rsidRPr="006C533D">
        <w:rPr>
          <w:rFonts w:ascii="Times New Roman" w:hAnsi="Times New Roman" w:cs="Times New Roman"/>
          <w:noProof/>
        </w:rPr>
        <w:t>(1977)</w:t>
      </w:r>
      <w:r>
        <w:rPr>
          <w:rFonts w:ascii="Times New Roman" w:hAnsi="Times New Roman" w:cs="Times New Roman"/>
        </w:rPr>
        <w:fldChar w:fldCharType="end"/>
      </w:r>
      <w:r>
        <w:rPr>
          <w:rFonts w:ascii="Times New Roman" w:hAnsi="Times New Roman" w:cs="Times New Roman"/>
        </w:rPr>
        <w:t xml:space="preserve"> examined the spread of </w:t>
      </w:r>
      <w:r>
        <w:rPr>
          <w:rFonts w:ascii="Times New Roman" w:hAnsi="Times New Roman" w:cs="Times New Roman"/>
          <w:i/>
        </w:rPr>
        <w:t>F. alnus</w:t>
      </w:r>
      <w:r>
        <w:rPr>
          <w:rFonts w:ascii="Times New Roman" w:hAnsi="Times New Roman" w:cs="Times New Roman"/>
        </w:rPr>
        <w:t xml:space="preserve"> (using the synonym </w:t>
      </w:r>
      <w:r>
        <w:rPr>
          <w:rFonts w:ascii="Times New Roman" w:hAnsi="Times New Roman" w:cs="Times New Roman"/>
          <w:i/>
        </w:rPr>
        <w:t>Rhamnus frangula</w:t>
      </w:r>
      <w:r>
        <w:rPr>
          <w:rFonts w:ascii="Times New Roman" w:hAnsi="Times New Roman" w:cs="Times New Roman"/>
        </w:rPr>
        <w:t xml:space="preserve">) into, and throughout, Ohio. They found evidence that it likely entered Ohio in the 1920’s, being observed first in Lake County (northeastern Ohio). The authors speculate that the spread of </w:t>
      </w:r>
      <w:r w:rsidRPr="007A024B">
        <w:rPr>
          <w:rFonts w:ascii="Times New Roman" w:hAnsi="Times New Roman" w:cs="Times New Roman"/>
          <w:i/>
          <w:iCs/>
        </w:rPr>
        <w:t>F. alnus</w:t>
      </w:r>
      <w:r>
        <w:rPr>
          <w:rFonts w:ascii="Times New Roman" w:hAnsi="Times New Roman" w:cs="Times New Roman"/>
        </w:rPr>
        <w:t xml:space="preserve"> westward throughout Ohio was facilitated by the range-expansion of the non-native European Starling. Many bird species are noted to eat the fruit of </w:t>
      </w:r>
      <w:r>
        <w:rPr>
          <w:rFonts w:ascii="Times New Roman" w:hAnsi="Times New Roman" w:cs="Times New Roman"/>
          <w:i/>
        </w:rPr>
        <w:t xml:space="preserve">F. alnus </w:t>
      </w:r>
      <w:r>
        <w:rPr>
          <w:rFonts w:ascii="Times New Roman" w:hAnsi="Times New Roman" w:cs="Times New Roman"/>
        </w:rPr>
        <w:t>and defecate undigested seeds, and European Starlings in particular have been known to eat these fruit (</w:t>
      </w:r>
      <w:r w:rsidRPr="005220A8">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"Howell", "given" : "J A", "non-dropping-particle" : "", "parse-names" : false, "suffix" : "" }, { "dropping-particle" : "", "family" : "Blackwell", "given" : "W H Jr.", "non-dropping-particle" : "", "parse-names" : false, "suffix" : "" } ], "container-title" : "Castanea", "id" : "ITEM-1", "issue" : "2", "issued" : { "date-parts" : [ [ "1977", "0" ] ] }, "page" : "111-115", "publisher" : "JSTOR", "title" : "The history of &lt;i&gt;Rhamnus frangula&lt;/i&gt; (glossy buckthorn) in the Ohio flora", "type" : "article-journal", "volume" : "42" }, "uris" : [ "http://www.mendeley.com/documents/?uuid=85bffe6f-07d4-4e1a-8c69-91f0548bc599" ] } ], "mendeley" : { "manualFormatting" : "Howell &amp; Blackwell 1977)", "previouslyFormattedCitation" : "(Howell and Blackwell 1977)" }, "properties" : { "noteIndex" : 0 }, "schema" : "https://github.com/citation-style-language/schema/raw/master/csl-citation.json" }</w:instrText>
      </w:r>
      <w:r w:rsidRPr="005220A8">
        <w:rPr>
          <w:rFonts w:ascii="Times New Roman" w:hAnsi="Times New Roman" w:cs="Times New Roman"/>
        </w:rPr>
        <w:fldChar w:fldCharType="separate"/>
      </w:r>
      <w:r w:rsidRPr="005220A8">
        <w:rPr>
          <w:rFonts w:ascii="Times New Roman" w:hAnsi="Times New Roman" w:cs="Times New Roman"/>
          <w:noProof/>
        </w:rPr>
        <w:t>Howell &amp; Blackwell 1977)</w:t>
      </w:r>
      <w:r w:rsidRPr="005220A8">
        <w:rPr>
          <w:rFonts w:ascii="Times New Roman" w:hAnsi="Times New Roman" w:cs="Times New Roman"/>
        </w:rPr>
        <w:fldChar w:fldCharType="end"/>
      </w:r>
      <w:r w:rsidRPr="005220A8">
        <w:rPr>
          <w:rFonts w:ascii="Times New Roman" w:hAnsi="Times New Roman" w:cs="Times New Roman"/>
        </w:rPr>
        <w:t>.</w:t>
      </w:r>
      <w:r>
        <w:rPr>
          <w:rFonts w:ascii="Times New Roman" w:hAnsi="Times New Roman" w:cs="Times New Roman"/>
        </w:rPr>
        <w:t xml:space="preserve"> The authors did not account for potential unequal sampling effort in herbarium records, but rather simply reported when and where </w:t>
      </w:r>
      <w:r>
        <w:rPr>
          <w:rFonts w:ascii="Times New Roman" w:hAnsi="Times New Roman" w:cs="Times New Roman"/>
          <w:i/>
        </w:rPr>
        <w:t>F. alnus</w:t>
      </w:r>
      <w:r>
        <w:rPr>
          <w:rFonts w:ascii="Times New Roman" w:hAnsi="Times New Roman" w:cs="Times New Roman"/>
        </w:rPr>
        <w:t xml:space="preserve"> first appeared in Ohio. Catling &amp; Porebski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"Catling", "given" : "P M", "non-dropping-particle" : "", "parse-names" : false, "suffix" : "" }, { "dropping-particle" : "", "family" : "Porebski", "given" : "Z S", "non-dropping-particle" : "", "parse-names" : false, "suffix" : "" } ], "container-title" : "Canadian field-naturalist", "id" : "ITEM-1", "issue" : "3", "issued" : { "date-parts" : [ [ "1994", "0" ] ] }, "page" : "305-310", "title" : "The history of invasion and current status of glossy buckthorn, &lt;i&gt;Rhamnus frangula&lt;/i&gt;, in southern Ontario", "type" : "article-journal", "volume" : "108" }, "suppress-author" : 1, "uris" : [ "http://www.mendeley.com/documents/?uuid=9e3a22e0-a0cf-4ebd-83c5-1c2a9361de00" ] } ], "mendeley" : { "previouslyFormattedCitation" : "(1994)" }, "properties" : { "noteIndex" : 0 }, "schema" : "https://github.com/citation-style-language/schema/raw/master/csl-citation.json" }</w:instrText>
      </w:r>
      <w:r>
        <w:rPr>
          <w:rFonts w:ascii="Times New Roman" w:hAnsi="Times New Roman" w:cs="Times New Roman"/>
        </w:rPr>
        <w:fldChar w:fldCharType="separate"/>
      </w:r>
      <w:r w:rsidRPr="00960D29">
        <w:rPr>
          <w:rFonts w:ascii="Times New Roman" w:hAnsi="Times New Roman" w:cs="Times New Roman"/>
          <w:noProof/>
        </w:rPr>
        <w:t>(1994)</w:t>
      </w:r>
      <w:r>
        <w:rPr>
          <w:rFonts w:ascii="Times New Roman" w:hAnsi="Times New Roman" w:cs="Times New Roman"/>
        </w:rPr>
        <w:fldChar w:fldCharType="end"/>
      </w:r>
      <w:r>
        <w:rPr>
          <w:rFonts w:ascii="Times New Roman" w:hAnsi="Times New Roman" w:cs="Times New Roman"/>
        </w:rPr>
        <w:t xml:space="preserve"> examined the historical spread of </w:t>
      </w:r>
      <w:r>
        <w:rPr>
          <w:rFonts w:ascii="Times New Roman" w:hAnsi="Times New Roman" w:cs="Times New Roman"/>
          <w:i/>
        </w:rPr>
        <w:t>F. alnus</w:t>
      </w:r>
      <w:r>
        <w:rPr>
          <w:rFonts w:ascii="Times New Roman" w:hAnsi="Times New Roman" w:cs="Times New Roman"/>
        </w:rPr>
        <w:t xml:space="preserve"> in southern Ontario, Canada (also using the synonym </w:t>
      </w:r>
      <w:r>
        <w:rPr>
          <w:rFonts w:ascii="Times New Roman" w:hAnsi="Times New Roman" w:cs="Times New Roman"/>
          <w:i/>
        </w:rPr>
        <w:t>R. frangula</w:t>
      </w:r>
      <w:r>
        <w:rPr>
          <w:rFonts w:ascii="Times New Roman" w:hAnsi="Times New Roman" w:cs="Times New Roman"/>
        </w:rPr>
        <w:t xml:space="preserve">) and found that it was first recorded in London, Ontario in 1898 and Ottawa in 1899. Their data suggested that </w:t>
      </w:r>
      <w:r>
        <w:rPr>
          <w:rFonts w:ascii="Times New Roman" w:hAnsi="Times New Roman" w:cs="Times New Roman"/>
          <w:i/>
        </w:rPr>
        <w:t>F. alnus</w:t>
      </w:r>
      <w:r>
        <w:rPr>
          <w:rFonts w:ascii="Times New Roman" w:hAnsi="Times New Roman" w:cs="Times New Roman"/>
        </w:rPr>
        <w:t xml:space="preserve"> spread to other urban centers, but primarily remained confined to these areas until the 1970’s. From the 1970’s to the early 1990’s </w:t>
      </w:r>
      <w:r w:rsidRPr="005220A8">
        <w:rPr>
          <w:rFonts w:ascii="Times New Roman" w:hAnsi="Times New Roman" w:cs="Times New Roman"/>
          <w:i/>
          <w:iCs/>
        </w:rPr>
        <w:t>F. alnus</w:t>
      </w:r>
      <w:r>
        <w:rPr>
          <w:rFonts w:ascii="Times New Roman" w:hAnsi="Times New Roman" w:cs="Times New Roman"/>
        </w:rPr>
        <w:t xml:space="preserve"> spread into natural areas outside of urban areas at an increased rate compared to the previous 70 years. The authors suggest that this observation is indicative of a lag phase in the spread of </w:t>
      </w:r>
      <w:r>
        <w:rPr>
          <w:rFonts w:ascii="Times New Roman" w:hAnsi="Times New Roman" w:cs="Times New Roman"/>
          <w:i/>
        </w:rPr>
        <w:t>F. alnus</w:t>
      </w:r>
      <w:r>
        <w:rPr>
          <w:rFonts w:ascii="Times New Roman" w:hAnsi="Times New Roman" w:cs="Times New Roman"/>
        </w:rPr>
        <w:t xml:space="preserve">, though no quantitative analysis was carried out. To address potential biases resulting from unequal sampling efforts, specifically for records collected prior to 1930, the authors visually compared the spatial distribution of the </w:t>
      </w:r>
      <w:r>
        <w:rPr>
          <w:rFonts w:ascii="Times New Roman" w:hAnsi="Times New Roman" w:cs="Times New Roman"/>
          <w:i/>
        </w:rPr>
        <w:t>F. alnus</w:t>
      </w:r>
      <w:r>
        <w:rPr>
          <w:rFonts w:ascii="Times New Roman" w:hAnsi="Times New Roman" w:cs="Times New Roman"/>
        </w:rPr>
        <w:t xml:space="preserve"> records with that of native </w:t>
      </w:r>
      <w:r>
        <w:rPr>
          <w:rFonts w:ascii="Times New Roman" w:hAnsi="Times New Roman" w:cs="Times New Roman"/>
          <w:i/>
        </w:rPr>
        <w:t>Rhamnus alnifolia</w:t>
      </w:r>
      <w:r>
        <w:rPr>
          <w:rFonts w:ascii="Times New Roman" w:hAnsi="Times New Roman" w:cs="Times New Roman"/>
        </w:rPr>
        <w:t xml:space="preserve">, a species with similar habitat requirements. More recently, Larkin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"suppress-author" : 1, "uris" : [ "http://www.mendeley.com/documents/?uuid=f2824fef-9ba6-4a60-95f9-4e302e1c2748" ] } ], "mendeley" : { "previouslyFormattedCitation" : "(2011)" }, "properties" : { "noteIndex" : 0 }, "schema" : "https://github.com/citation-style-language/schema/raw/master/csl-citation.json" }</w:instrText>
      </w:r>
      <w:r>
        <w:rPr>
          <w:rFonts w:ascii="Times New Roman" w:hAnsi="Times New Roman" w:cs="Times New Roman"/>
        </w:rPr>
        <w:fldChar w:fldCharType="separate"/>
      </w:r>
      <w:r w:rsidRPr="0031555C">
        <w:rPr>
          <w:rFonts w:ascii="Times New Roman" w:hAnsi="Times New Roman" w:cs="Times New Roman"/>
          <w:noProof/>
        </w:rPr>
        <w:t>(2011)</w:t>
      </w:r>
      <w:r>
        <w:rPr>
          <w:rFonts w:ascii="Times New Roman" w:hAnsi="Times New Roman" w:cs="Times New Roman"/>
        </w:rPr>
        <w:fldChar w:fldCharType="end"/>
      </w:r>
      <w:r>
        <w:rPr>
          <w:rFonts w:ascii="Times New Roman" w:hAnsi="Times New Roman" w:cs="Times New Roman"/>
        </w:rPr>
        <w:t xml:space="preserve"> examined the lengths of lag phases for multiple (&gt;200) species of non-native invasive species in the Wisconsin and the southern Lake Michigan region, applying the methods of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"10.1111/j.1600-0706.2009.17963.x", "ISSN" : "00301299", "author" : [ { "dropping-particle" : "", "family" : "Aikio", "given" : "Sami", "non-dropping-particle" : "", "parse-names" : false, "suffix" : "" }, { "dropping-particle" : "", "family" : "Duncan", "given" : "Richard P.", "non-dropping-particle" : "", "parse-names" : false, "suffix" : "" }, { "dropping-particle" : "", "family" : "Hulme", "given" : "Philip E.", "non-dropping-particle" : "", "parse-names" : false, "suffix" : "" } ], "container-title" : "Oikos", "id" : "ITEM-1", "issue" : "2", "issued" : { "date-parts" : [ [ "2010", "2" ] ] }, "page" : "370-378", "title" : "Lag-phases in alien plant invasions: separating the facts from the artefacts", "type" : "article-journal", "volume" : "119" }, "uris" : [ "http://www.mendeley.com/documents/?uuid=ff33f1dd-3828-495b-add4-316389ee6728" ] } ], "mendeley" : { "previouslyFormattedCitation" : "(Aikio et al. 2010a)"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(Aikio et al. 2010a)</w:t>
      </w:r>
      <w:r>
        <w:rPr>
          <w:rFonts w:ascii="Times New Roman" w:hAnsi="Times New Roman" w:cs="Times New Roman"/>
        </w:rPr>
        <w:fldChar w:fldCharType="end"/>
      </w:r>
      <w:r>
        <w:rPr>
          <w:rFonts w:ascii="Times New Roman" w:hAnsi="Times New Roman" w:cs="Times New Roman"/>
        </w:rPr>
        <w:t xml:space="preserve">. The earliest record of </w:t>
      </w:r>
      <w:r>
        <w:rPr>
          <w:rFonts w:ascii="Times New Roman" w:hAnsi="Times New Roman" w:cs="Times New Roman"/>
          <w:i/>
        </w:rPr>
        <w:t>F. alnus</w:t>
      </w:r>
      <w:r>
        <w:rPr>
          <w:rFonts w:ascii="Times New Roman" w:hAnsi="Times New Roman" w:cs="Times New Roman"/>
        </w:rPr>
        <w:t xml:space="preserve"> was collected in 1908 in the southern Lake Michigan region, and based on quantitative analysis had a 31-year lag phase. Comparatively, it was found in southern and northern Wisconsin in 1927 and 1941, and had 36- and 15-year lag phases, respectively. These years of first regional introduction suggest that </w:t>
      </w:r>
      <w:r>
        <w:rPr>
          <w:rFonts w:ascii="Times New Roman" w:hAnsi="Times New Roman" w:cs="Times New Roman"/>
          <w:i/>
        </w:rPr>
        <w:t>F. alnus</w:t>
      </w:r>
      <w:r>
        <w:rPr>
          <w:rFonts w:ascii="Times New Roman" w:hAnsi="Times New Roman" w:cs="Times New Roman"/>
        </w:rPr>
        <w:t xml:space="preserve"> spread north from the southern Lake Michigan region into more northern parts of Wisconsin. The length of the lag phase calculated for southern Lake Michigan and southern Wisconsin generally agrees with my observations for the whole range.</w:t>
      </w:r>
    </w:p>
    <w:p w14:paraId="7A9439E4" w14:textId="77777777" w:rsidR="0059502B" w:rsidRDefault="0059502B" w:rsidP="0059502B">
      <w:pPr>
        <w:rPr>
          <w:rFonts w:ascii="Times New Roman" w:hAnsi="Times New Roman" w:cs="Times New Roman"/>
        </w:rPr>
      </w:pPr>
    </w:p>
    <w:p w14:paraId="237DEA26" w14:textId="77777777" w:rsidR="0059502B" w:rsidRPr="007D148E" w:rsidRDefault="0059502B" w:rsidP="0059502B">
      <w:pPr>
        <w:widowControl w:val="0"/>
        <w:autoSpaceDE w:val="0"/>
        <w:autoSpaceDN w:val="0"/>
        <w:adjustRightInd w:val="0"/>
        <w:rPr>
          <w:rFonts w:ascii="Times New Roman" w:hAnsi="Times New Roman" w:cs="Times New Roman"/>
          <w:i/>
          <w:iCs/>
        </w:rPr>
      </w:pPr>
      <w:r>
        <w:rPr>
          <w:rFonts w:ascii="Times New Roman" w:hAnsi="Times New Roman" w:cs="Times New Roman"/>
          <w:i/>
          <w:iCs/>
        </w:rPr>
        <w:t>Caveats and potential sources of bias</w:t>
      </w:r>
    </w:p>
    <w:p w14:paraId="308C7345" w14:textId="77777777" w:rsidR="0059502B" w:rsidRDefault="0059502B" w:rsidP="0059502B">
      <w:pPr>
        <w:rPr>
          <w:rFonts w:ascii="Times New Roman" w:hAnsi="Times New Roman" w:cs="Times New Roman"/>
        </w:rPr>
      </w:pPr>
    </w:p>
    <w:p w14:paraId="172EF224" w14:textId="63A5AB77" w:rsidR="0059502B" w:rsidRPr="00EA0365" w:rsidRDefault="0059502B" w:rsidP="0059502B">
      <w:pPr>
        <w:ind w:firstLine="720"/>
        <w:rPr>
          <w:rFonts w:ascii="Times New Roman" w:hAnsi="Times New Roman" w:cs="Times New Roman"/>
        </w:rPr>
      </w:pPr>
      <w:r>
        <w:rPr>
          <w:rFonts w:ascii="Times New Roman" w:hAnsi="Times New Roman" w:cs="Times New Roman"/>
        </w:rPr>
        <w:t xml:space="preserve">I made several assumptions in carrying out the analyses presented here. One assumption of note is that I treated the cumulative number of occupied grid cells, and counties, as representative of the area of extent. This may not be valid if </w:t>
      </w:r>
      <w:r>
        <w:rPr>
          <w:rFonts w:ascii="Times New Roman" w:hAnsi="Times New Roman" w:cs="Times New Roman"/>
          <w:i/>
          <w:iCs/>
        </w:rPr>
        <w:t xml:space="preserve">F. alnus </w:t>
      </w:r>
      <w:r>
        <w:rPr>
          <w:rFonts w:ascii="Times New Roman" w:hAnsi="Times New Roman" w:cs="Times New Roman"/>
          <w:iCs/>
        </w:rPr>
        <w:t xml:space="preserve">invades </w:t>
      </w:r>
      <w:r>
        <w:rPr>
          <w:rFonts w:ascii="Times New Roman" w:hAnsi="Times New Roman" w:cs="Times New Roman"/>
        </w:rPr>
        <w:t xml:space="preserve">an area, but later goes locally extinct. This is an unlikely occurrence. With one notable exception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"10.1007/s10530-008-9272-8", "author" : [ { "dropping-particle" : "", "family" : "Cunard", "given" : "Chelsea", "non-dropping-particle" : "", "parse-names" : false, "suffix" : "" }, { "dropping-particle" : "", "family" : "Lee", "given" : "Thomas D", "non-dropping-particle" : "", "parse-names" : false, "suffix" : "" } ], "container-title" : "Biological Invasions", "id" : "ITEM-1", "issue" : "3", "issued" : { "date-parts" : [ [ "2008", "0" ] ] }, "page" : "577-586", "title" : "Is patience a virtue? Succession, light, and the death of invasive glossy buckthorn (&lt;i&gt;Frangula alnus&lt;/i&gt;)", "type" : "article-journal", "volume" : "11" }, "uris" : [ "http://www.mendeley.com/documents/?uuid=f74b34c6-f50b-4c3c-9dd5-0eebdbf08b0b" ] } ], "mendeley" : { "previouslyFormattedCitation" : "(Cunard and Lee 2008)"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(Cunard and Lee 2008)</w:t>
      </w:r>
      <w:r>
        <w:rPr>
          <w:rFonts w:ascii="Times New Roman" w:hAnsi="Times New Roman" w:cs="Times New Roman"/>
        </w:rPr>
        <w:fldChar w:fldCharType="end"/>
      </w:r>
      <w:r>
        <w:rPr>
          <w:rFonts w:ascii="Times New Roman" w:hAnsi="Times New Roman" w:cs="Times New Roman"/>
        </w:rPr>
        <w:t xml:space="preserve">, there are no documented examples of the local extinction of </w:t>
      </w:r>
      <w:r>
        <w:rPr>
          <w:rFonts w:ascii="Times New Roman" w:hAnsi="Times New Roman" w:cs="Times New Roman"/>
          <w:i/>
          <w:iCs/>
        </w:rPr>
        <w:t>F. alnus</w:t>
      </w:r>
      <w:r>
        <w:rPr>
          <w:rFonts w:ascii="Times New Roman" w:hAnsi="Times New Roman" w:cs="Times New Roman"/>
          <w:iCs/>
        </w:rPr>
        <w:t>, either by natural processes or management actions.</w:t>
      </w:r>
      <w:r>
        <w:rPr>
          <w:rFonts w:ascii="Times New Roman" w:hAnsi="Times New Roman" w:cs="Times New Roman"/>
          <w:i/>
          <w:iCs/>
        </w:rPr>
        <w:t xml:space="preserve"> </w:t>
      </w:r>
      <w:r>
        <w:rPr>
          <w:rFonts w:ascii="Times New Roman" w:hAnsi="Times New Roman" w:cs="Times New Roman"/>
        </w:rPr>
        <w:t xml:space="preserve">This supports the notion that once a location is occupied, it remains so. However, I am confident that some locations of historical </w:t>
      </w:r>
      <w:r w:rsidRPr="00A468BC">
        <w:rPr>
          <w:rFonts w:ascii="Times New Roman" w:hAnsi="Times New Roman" w:cs="Times New Roman"/>
          <w:i/>
          <w:iCs/>
        </w:rPr>
        <w:t>F. alnus</w:t>
      </w:r>
      <w:r>
        <w:rPr>
          <w:rFonts w:ascii="Times New Roman" w:hAnsi="Times New Roman" w:cs="Times New Roman"/>
        </w:rPr>
        <w:t xml:space="preserve"> occurrences no longer have the species present because of changes in land use (e.g., development of once-woodland plots). This is the case for several of the records observed in the metropolitan New York region, the site of many of the earliest records. Disturbances, or removal of population from the landscape, due to anthropogenic influences may have a substantial effect on the spread of </w:t>
      </w:r>
      <w:r>
        <w:rPr>
          <w:rFonts w:ascii="Times New Roman" w:hAnsi="Times New Roman" w:cs="Times New Roman"/>
          <w:i/>
          <w:iCs/>
        </w:rPr>
        <w:t>F. alnus</w:t>
      </w:r>
      <w:r>
        <w:rPr>
          <w:rFonts w:ascii="Times New Roman" w:hAnsi="Times New Roman" w:cs="Times New Roman"/>
        </w:rPr>
        <w:t xml:space="preserve"> throughout its novel region. Nevertheless, it can be successful in very small, isolated, and disturbed plots within a urban or suburban land-use matrix (personal observation;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"author" : [ { "dropping-particle" : "", "family" : "Tredici", "given" : "Peter", "non-dropping-particle" : "Del", "parse-names" : false, "suffix" : "" } ], "id" : "ITEM-1", "issued" : { "date-parts" : [ [ "2010" ] ] }, "page" : "374", "publisher" : "Comstock Publishing Associates", "publisher-place" : "Ithica", "title" : "Wild Urban Plants of the Northeast: A Field Guide", "type" : "book" }, "uris" : [ "http://www.mendeley.com/documents/?uuid=be8e6f2f-c48c-4406-b913-436d2b18a539" ] } ], "mendeley" : { "previouslyFormattedCitation" : "(Del Tredici 2010)"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(Del Tredici 2010)</w:t>
      </w:r>
      <w:r>
        <w:rPr>
          <w:rFonts w:ascii="Times New Roman" w:hAnsi="Times New Roman" w:cs="Times New Roman"/>
        </w:rPr>
        <w:fldChar w:fldCharType="end"/>
      </w:r>
      <w:r>
        <w:rPr>
          <w:rFonts w:ascii="Times New Roman" w:hAnsi="Times New Roman" w:cs="Times New Roman"/>
        </w:rPr>
        <w:t>. Ultimately, the finest spatial resolution used in this study was 5 x 5 arc minutes (approximately 10 x 10 km) for the occupied grid cells through time. The spatial resolution for the number of counties through time varies, but the mean county area for all counties in the study region is approximately 1500 km</w:t>
      </w:r>
      <w:r>
        <w:rPr>
          <w:rFonts w:ascii="Times New Roman" w:hAnsi="Times New Roman" w:cs="Times New Roman"/>
          <w:vertAlign w:val="superscript"/>
        </w:rPr>
        <w:t>2</w:t>
      </w:r>
      <w:r>
        <w:rPr>
          <w:rFonts w:ascii="Times New Roman" w:hAnsi="Times New Roman" w:cs="Times New Roman"/>
        </w:rPr>
        <w:t xml:space="preserve">, making it more course than the occupied grid cells through time. For both resolutions, a complete local extinction of </w:t>
      </w:r>
      <w:r>
        <w:rPr>
          <w:rFonts w:ascii="Times New Roman" w:hAnsi="Times New Roman" w:cs="Times New Roman"/>
          <w:i/>
          <w:iCs/>
        </w:rPr>
        <w:t xml:space="preserve">F. alnus </w:t>
      </w:r>
      <w:r>
        <w:rPr>
          <w:rFonts w:ascii="Times New Roman" w:hAnsi="Times New Roman" w:cs="Times New Roman"/>
          <w:iCs/>
        </w:rPr>
        <w:t>is unlikely.</w:t>
      </w:r>
    </w:p>
    <w:p w14:paraId="7F0BFAE8" w14:textId="77777777" w:rsidR="0059502B" w:rsidRDefault="0059502B" w:rsidP="0059502B">
      <w:pPr>
        <w:rPr>
          <w:rFonts w:ascii="Times New Roman" w:hAnsi="Times New Roman" w:cs="Times New Roman"/>
        </w:rPr>
      </w:pPr>
    </w:p>
    <w:p w14:paraId="09A5A074" w14:textId="2C7078A0" w:rsidR="0059502B" w:rsidRDefault="0059502B" w:rsidP="0059502B">
      <w:pPr>
        <w:ind w:firstLine="720"/>
        <w:rPr>
          <w:rFonts w:ascii="Times New Roman" w:hAnsi="Times New Roman" w:cs="Times New Roman"/>
        </w:rPr>
      </w:pPr>
      <w:r>
        <w:rPr>
          <w:rFonts w:ascii="Times New Roman" w:hAnsi="Times New Roman" w:cs="Times New Roman"/>
        </w:rPr>
        <w:t xml:space="preserve">A challenge in using historical biodiversity collections is that most herbaria do not have electronic databases of their holdings that are easily accessed by the public (i.e., a web-base search interface) and many do not have a complete electronic database of records within the institution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"10.1016/j.ppees.2012.10.002", "ISSN" : "14338319", "author" : [ { "dropping-particle" : "", "family" : "Lavoie", "given" : "Claude", "non-dropping-particle" : "", "parse-names" : false, "suffix" : "" } ], "container-title" : "Perspectives in Plant Ecology, Evolution and Systematics", "id" : "ITEM-1", "issue" : "1", "issued" : { "date-parts" : [ [ "2012", "11" ] ] }, "page" : "68-76", "publisher" : "Elsevier GmbH.", "title" : "Biological collections in an ever changing world: herbaria as tools for biogeographical and environmental studies", "type" : "article-journal", "volume" : "15" }, "uris" : [ "http://www.mendeley.com/documents/?uuid=d1dd0742-865a-4672-a7bb-7dd83bb0ec7c" ] } ], "mendeley" : { "previouslyFormattedCitation" : "(Lavoie 2012)"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(Lavoie 2012)</w:t>
      </w:r>
      <w:r>
        <w:rPr>
          <w:rFonts w:ascii="Times New Roman" w:hAnsi="Times New Roman" w:cs="Times New Roman"/>
        </w:rPr>
        <w:fldChar w:fldCharType="end"/>
      </w:r>
      <w:r>
        <w:rPr>
          <w:rFonts w:ascii="Times New Roman" w:hAnsi="Times New Roman" w:cs="Times New Roman"/>
        </w:rPr>
        <w:t xml:space="preserve">. Therefore, I know there are several herbaria records that were not included in my compiled dataset because I did not acquire them. Nevertheless, given the extent of the data compilation in space and across institutions, I am confident that the patterns and trends reported are generally representative of the spread of </w:t>
      </w:r>
      <w:r>
        <w:rPr>
          <w:rFonts w:ascii="Times New Roman" w:hAnsi="Times New Roman" w:cs="Times New Roman"/>
          <w:i/>
          <w:iCs/>
        </w:rPr>
        <w:t>F. alnus</w:t>
      </w:r>
      <w:r>
        <w:rPr>
          <w:rFonts w:ascii="Times New Roman" w:hAnsi="Times New Roman" w:cs="Times New Roman"/>
        </w:rPr>
        <w:t xml:space="preserve">. I was able to collect records from some herbaria by directly contacting curators and collection managers. Many collection managers were happy to provide me with record information for </w:t>
      </w:r>
      <w:r>
        <w:rPr>
          <w:rFonts w:ascii="Times New Roman" w:hAnsi="Times New Roman" w:cs="Times New Roman"/>
          <w:i/>
        </w:rPr>
        <w:t>F. alnus</w:t>
      </w:r>
      <w:r>
        <w:rPr>
          <w:rFonts w:ascii="Times New Roman" w:hAnsi="Times New Roman" w:cs="Times New Roman"/>
        </w:rPr>
        <w:t xml:space="preserve">, in part because there were generally a small number of records, and some were able to provide me with information from records of the group of associated species. However, because of the large request entailed in collecting records for the associated species, I was not able to collect these records from some herbaria. This is particularly problematic because I focused my direct contact efforts on herbaria that I either knew contained </w:t>
      </w:r>
      <w:r>
        <w:rPr>
          <w:rFonts w:ascii="Times New Roman" w:hAnsi="Times New Roman" w:cs="Times New Roman"/>
          <w:i/>
        </w:rPr>
        <w:t>F. alnus</w:t>
      </w:r>
      <w:r>
        <w:rPr>
          <w:rFonts w:ascii="Times New Roman" w:hAnsi="Times New Roman" w:cs="Times New Roman"/>
        </w:rPr>
        <w:t xml:space="preserve"> (e.g. Miami University Herbarium) or herbaria in regions that I thought were lacking in records collected by other means. These collection issues result in underestimates of the amount of area occupied by </w:t>
      </w:r>
      <w:r>
        <w:rPr>
          <w:rFonts w:ascii="Times New Roman" w:hAnsi="Times New Roman" w:cs="Times New Roman"/>
          <w:i/>
        </w:rPr>
        <w:t>F. alnus</w:t>
      </w:r>
      <w:r>
        <w:rPr>
          <w:rFonts w:ascii="Times New Roman" w:hAnsi="Times New Roman" w:cs="Times New Roman"/>
        </w:rPr>
        <w:t>, and further collections could potentially increase the accuracy of my results.</w:t>
      </w:r>
    </w:p>
    <w:p w14:paraId="32093385" w14:textId="77777777" w:rsidR="0059502B" w:rsidRDefault="0059502B" w:rsidP="0059502B">
      <w:pPr>
        <w:rPr>
          <w:rFonts w:ascii="Times New Roman" w:hAnsi="Times New Roman" w:cs="Times New Roman"/>
          <w:b/>
        </w:rPr>
      </w:pPr>
    </w:p>
    <w:p w14:paraId="260A43B1" w14:textId="77777777" w:rsidR="0059502B" w:rsidRDefault="0059502B" w:rsidP="0059502B">
      <w:pPr>
        <w:rPr>
          <w:rFonts w:ascii="Times New Roman" w:hAnsi="Times New Roman" w:cs="Times New Roman"/>
          <w:b/>
        </w:rPr>
      </w:pPr>
      <w:r>
        <w:rPr>
          <w:rFonts w:ascii="Times New Roman" w:hAnsi="Times New Roman" w:cs="Times New Roman"/>
          <w:b/>
        </w:rPr>
        <w:br w:type="page"/>
      </w:r>
    </w:p>
    <w:p w14:paraId="72D3B6FD" w14:textId="77777777" w:rsidR="0059502B" w:rsidRDefault="0059502B" w:rsidP="0059502B">
      <w:pPr>
        <w:rPr>
          <w:rFonts w:ascii="Times New Roman" w:hAnsi="Times New Roman" w:cs="Times New Roman"/>
        </w:rPr>
      </w:pPr>
      <w:r>
        <w:rPr>
          <w:rFonts w:ascii="Times New Roman" w:hAnsi="Times New Roman" w:cs="Times New Roman"/>
          <w:b/>
        </w:rPr>
        <w:t>Conclusions</w:t>
      </w:r>
    </w:p>
    <w:p w14:paraId="3F1FF202" w14:textId="77777777" w:rsidR="0059502B" w:rsidRDefault="0059502B" w:rsidP="0059502B">
      <w:pPr>
        <w:rPr>
          <w:rFonts w:ascii="Times New Roman" w:hAnsi="Times New Roman" w:cs="Times New Roman"/>
          <w:b/>
        </w:rPr>
      </w:pPr>
    </w:p>
    <w:p w14:paraId="4794185C" w14:textId="0A17198C" w:rsidR="0059502B" w:rsidRDefault="0059502B" w:rsidP="0059502B">
      <w:pPr>
        <w:ind w:firstLine="720"/>
        <w:rPr>
          <w:rFonts w:ascii="Times New Roman" w:hAnsi="Times New Roman" w:cs="Times New Roman"/>
        </w:rPr>
      </w:pPr>
      <w:r>
        <w:rPr>
          <w:rFonts w:ascii="Times New Roman" w:hAnsi="Times New Roman" w:cs="Times New Roman"/>
        </w:rPr>
        <w:t xml:space="preserve">Despite concerns regarding the extent to which the compiled dataset approximates a complete representation of the area occupied by </w:t>
      </w:r>
      <w:r w:rsidRPr="00B70F40">
        <w:rPr>
          <w:rFonts w:ascii="Times New Roman" w:hAnsi="Times New Roman" w:cs="Times New Roman"/>
          <w:i/>
          <w:iCs/>
        </w:rPr>
        <w:t>F. alnus</w:t>
      </w:r>
      <w:r>
        <w:rPr>
          <w:rFonts w:ascii="Times New Roman" w:hAnsi="Times New Roman" w:cs="Times New Roman"/>
          <w:iCs/>
        </w:rPr>
        <w:t xml:space="preserve"> through time</w:t>
      </w:r>
      <w:r>
        <w:rPr>
          <w:rFonts w:ascii="Times New Roman" w:hAnsi="Times New Roman" w:cs="Times New Roman"/>
        </w:rPr>
        <w:t xml:space="preserve">, my results clearly support a rapid rate of spread for this species throughout its invasion history. Calculating the ratio of the cumulative number of grid cells and counties occupied by </w:t>
      </w:r>
      <w:r>
        <w:rPr>
          <w:rFonts w:ascii="Times New Roman" w:hAnsi="Times New Roman" w:cs="Times New Roman"/>
          <w:i/>
        </w:rPr>
        <w:t>F. alnus</w:t>
      </w:r>
      <w:r>
        <w:rPr>
          <w:rFonts w:ascii="Times New Roman" w:hAnsi="Times New Roman" w:cs="Times New Roman"/>
        </w:rPr>
        <w:t xml:space="preserve"> to those occupied by the group of associated species, I was able identify time-periods associated with the expansion of </w:t>
      </w:r>
      <w:r>
        <w:rPr>
          <w:rFonts w:ascii="Times New Roman" w:hAnsi="Times New Roman" w:cs="Times New Roman"/>
          <w:i/>
        </w:rPr>
        <w:t>F. alnus</w:t>
      </w:r>
      <w:r>
        <w:rPr>
          <w:rFonts w:ascii="Times New Roman" w:hAnsi="Times New Roman" w:cs="Times New Roman"/>
        </w:rPr>
        <w:t xml:space="preserve"> while accounting for potential unequal spatial and temporal sampling bias in occurrence record collection. Based on these calculations, </w:t>
      </w:r>
      <w:r>
        <w:rPr>
          <w:rFonts w:ascii="Times New Roman" w:hAnsi="Times New Roman" w:cs="Times New Roman"/>
          <w:i/>
        </w:rPr>
        <w:t>F. alnus</w:t>
      </w:r>
      <w:r>
        <w:rPr>
          <w:rFonts w:ascii="Times New Roman" w:hAnsi="Times New Roman" w:cs="Times New Roman"/>
        </w:rPr>
        <w:t xml:space="preserve"> has expanded rapidly throughout its invaded range since the mid to late 1920s. </w:t>
      </w:r>
      <w:r>
        <w:rPr>
          <w:rFonts w:ascii="Times New Roman" w:hAnsi="Times New Roman" w:cs="Times New Roman"/>
          <w:iCs/>
        </w:rPr>
        <w:t xml:space="preserve">Patterns of spatial spread and estimates of lag phase duration likely vary between regions. However, a quantitative analysis from one region yielded a length for an extended lag phase consistent with what was observed throughout the entire invaded range </w:t>
      </w:r>
      <w:r>
        <w:rPr>
          <w:rFonts w:ascii="Times New Roman" w:hAnsi="Times New Roman" w:cs="Times New Roman"/>
          <w:iCs/>
        </w:rPr>
        <w:fldChar w:fldCharType="begin" w:fldLock="1"/>
      </w:r>
      <w:r w:rsidR="0091245A">
        <w:rPr>
          <w:rFonts w:ascii="Times New Roman" w:hAnsi="Times New Roman" w:cs="Times New Roman"/>
          <w:iCs/>
        </w:rPr>
        <w:instrText>ADDIN CSL_CITATION { "citationItems" : [ { "id" : "ITEM-1", "itemData" : { "DOI" : "10.1007/s10530-011-0119-3", "ISSN" : "1387-3547", "author" : [ { "dropping-particle" : "", "family" : "Larkin", "given" : "Daniel J.", "non-dropping-particle" : "", "parse-names" : false, "suffix" : "" } ], "container-title" : "Biological Invasions", "id" : "ITEM-1", "issue" : "4", "issued" : { "date-parts" : [ [ "2011", "10", "15" ] ] }, "page" : "827-838", "title" : "Lengths and correlates of lag phases in upper-Midwest plant invasions", "type" : "article-journal", "volume" : "14" }, "uris" : [ "http://www.mendeley.com/documents/?uuid=f2824fef-9ba6-4a60-95f9-4e302e1c2748" ] } ], "mendeley" : { "previouslyFormattedCitation" : "(Larkin 2011)" }, "properties" : { "noteIndex" : 0 }, "schema" : "https://github.com/citation-style-language/schema/raw/master/csl-citation.json" }</w:instrText>
      </w:r>
      <w:r>
        <w:rPr>
          <w:rFonts w:ascii="Times New Roman" w:hAnsi="Times New Roman" w:cs="Times New Roman"/>
          <w:iCs/>
        </w:rPr>
        <w:fldChar w:fldCharType="separate"/>
      </w:r>
      <w:r w:rsidR="0091245A" w:rsidRPr="0091245A">
        <w:rPr>
          <w:rFonts w:ascii="Times New Roman" w:hAnsi="Times New Roman" w:cs="Times New Roman"/>
          <w:iCs/>
          <w:noProof/>
        </w:rPr>
        <w:t>(Larkin 2011)</w:t>
      </w:r>
      <w:r>
        <w:rPr>
          <w:rFonts w:ascii="Times New Roman" w:hAnsi="Times New Roman" w:cs="Times New Roman"/>
          <w:iCs/>
        </w:rPr>
        <w:fldChar w:fldCharType="end"/>
      </w:r>
      <w:r>
        <w:rPr>
          <w:rFonts w:ascii="Times New Roman" w:hAnsi="Times New Roman" w:cs="Times New Roman"/>
          <w:iCs/>
        </w:rPr>
        <w:t>.</w:t>
      </w:r>
      <w:r>
        <w:rPr>
          <w:rFonts w:ascii="Times New Roman" w:hAnsi="Times New Roman" w:cs="Times New Roman"/>
        </w:rPr>
        <w:t xml:space="preserve"> The patterns and processes of range expansion, particularly of lag phase dynamics, likely vary depending on scale and local ecological conditions </w:t>
      </w:r>
      <w:r>
        <w:rPr>
          <w:rFonts w:ascii="Times New Roman" w:hAnsi="Times New Roman" w:cs="Times New Roman"/>
        </w:rPr>
        <w:fldChar w:fldCharType="begin" w:fldLock="1"/>
      </w:r>
      <w:r w:rsidR="0091245A">
        <w:rPr>
          <w:rFonts w:ascii="Times New Roman" w:hAnsi="Times New Roman" w:cs="Times New Roman"/>
        </w:rPr>
        <w:instrText>ADDIN CSL_CITATION { "citationItems" : [ { "id" : "ITEM-1", "itemData" : { "DOI" : "10.1111/j.1469-8137.2007.02207.x", "author" : [ { "dropping-particle" : "", "family" : "Theoharides", "given" : "Kathleen A", "non-dropping-particle" : "", "parse-names" : false, "suffix" : "" }, { "dropping-particle" : "", "family" : "Dukes", "given" : "Jeffrey S", "non-dropping-particle" : "", "parse-names" : false, "suffix" : "" } ], "container-title" : "New Phytologist", "id" : "ITEM-1", "issue" : "2", "issued" : { "date-parts" : [ [ "2007", "0" ] ] }, "page" : "256-273", "title" : "Plant invasion across space and time: factors affecting nonindigenous species success during four stages of invasion", "type" : "article-journal", "volume" : "176" }, "uris" : [ "http://www.mendeley.com/documents/?uuid=498acc8e-95f4-4d43-8693-fe9845a926bc" ] } ], "mendeley" : { "previouslyFormattedCitation" : "(Theoharides and Dukes 2007)" }, "properties" : { "noteIndex" : 0 }, "schema" : "https://github.com/citation-style-language/schema/raw/master/csl-citation.json" }</w:instrText>
      </w:r>
      <w:r>
        <w:rPr>
          <w:rFonts w:ascii="Times New Roman" w:hAnsi="Times New Roman" w:cs="Times New Roman"/>
        </w:rPr>
        <w:fldChar w:fldCharType="separate"/>
      </w:r>
      <w:r w:rsidR="0091245A" w:rsidRPr="0091245A">
        <w:rPr>
          <w:rFonts w:ascii="Times New Roman" w:hAnsi="Times New Roman" w:cs="Times New Roman"/>
          <w:noProof/>
        </w:rPr>
        <w:t>(Theoharides and Dukes 2007)</w:t>
      </w:r>
      <w:r>
        <w:rPr>
          <w:rFonts w:ascii="Times New Roman" w:hAnsi="Times New Roman" w:cs="Times New Roman"/>
        </w:rPr>
        <w:fldChar w:fldCharType="end"/>
      </w:r>
      <w:r>
        <w:rPr>
          <w:rFonts w:ascii="Times New Roman" w:hAnsi="Times New Roman" w:cs="Times New Roman"/>
        </w:rPr>
        <w:t xml:space="preserve">. Further analysis could entail using the datasets I have compiled, but restricting the calculations carried out here to regional levels. I examine these patterns from a different perspective in </w:t>
      </w:r>
      <w:r>
        <w:rPr>
          <w:rFonts w:ascii="Times New Roman" w:hAnsi="Times New Roman" w:cs="Times New Roman"/>
          <w:i/>
        </w:rPr>
        <w:t>Chapter 4</w:t>
      </w:r>
      <w:r>
        <w:rPr>
          <w:rFonts w:ascii="Times New Roman" w:hAnsi="Times New Roman" w:cs="Times New Roman"/>
        </w:rPr>
        <w:t>, where I use integrated species distribution and demographic models to investigate the local and regional population processes that result in the patterns I found in this chapter. This integration allows for an examination of how local population processes, such as individual plant survival, fruit production, and seed dispersal, propagate to regional patterns such as those discussed here.</w:t>
      </w:r>
    </w:p>
    <w:p w14:paraId="17774EE7" w14:textId="77777777" w:rsidR="0059502B" w:rsidRDefault="0059502B" w:rsidP="0059502B">
      <w:pPr>
        <w:rPr>
          <w:rFonts w:ascii="Times New Roman" w:hAnsi="Times New Roman" w:cs="Times New Roman"/>
        </w:rPr>
      </w:pPr>
      <w:r>
        <w:rPr>
          <w:rFonts w:ascii="Times New Roman" w:hAnsi="Times New Roman" w:cs="Times New Roman"/>
        </w:rPr>
        <w:br w:type="page"/>
      </w:r>
    </w:p>
    <w:p w14:paraId="571AA059" w14:textId="77777777" w:rsidR="0059502B" w:rsidRDefault="0059502B" w:rsidP="0059502B">
      <w:pPr>
        <w:rPr>
          <w:rFonts w:ascii="Times New Roman" w:hAnsi="Times New Roman"/>
          <w:sz w:val="22"/>
          <w:szCs w:val="22"/>
        </w:rPr>
      </w:pPr>
      <w:r>
        <w:rPr>
          <w:rFonts w:ascii="Times New Roman" w:hAnsi="Times New Roman"/>
          <w:b/>
          <w:sz w:val="22"/>
          <w:szCs w:val="22"/>
        </w:rPr>
        <w:t xml:space="preserve">Table 1. </w:t>
      </w:r>
      <w:proofErr w:type="gramStart"/>
      <w:r>
        <w:rPr>
          <w:rFonts w:ascii="Times New Roman" w:hAnsi="Times New Roman"/>
          <w:sz w:val="22"/>
          <w:szCs w:val="22"/>
        </w:rPr>
        <w:t>Historical presence record sources and counts.</w:t>
      </w:r>
      <w:proofErr w:type="gramEnd"/>
      <w:r>
        <w:rPr>
          <w:rFonts w:ascii="Times New Roman" w:hAnsi="Times New Roman"/>
          <w:sz w:val="22"/>
          <w:szCs w:val="22"/>
        </w:rPr>
        <w:t xml:space="preserve"> Abbreviations for “Accession Method” column: CBIF = Canadian Biodiversity Information Facility, GBIF = Global Biodiversity Information Facility, IPANE = Invasive Plant Atlas of New England, and vPlants = Virtual Herbarium of the Chicago Region.</w:t>
      </w:r>
    </w:p>
    <w:p w14:paraId="33866B85" w14:textId="77777777" w:rsidR="0059502B" w:rsidRDefault="0059502B" w:rsidP="0059502B">
      <w:pPr>
        <w:rPr>
          <w:rFonts w:ascii="Times New Roman" w:hAnsi="Times New Roman"/>
          <w:sz w:val="22"/>
          <w:szCs w:val="22"/>
        </w:rPr>
      </w:pPr>
    </w:p>
    <w:tbl>
      <w:tblPr>
        <w:tblStyle w:val="TableGrid"/>
        <w:tblW w:w="9565" w:type="dxa"/>
        <w:tblLayout w:type="fixed"/>
        <w:tblCellMar>
          <w:left w:w="115" w:type="dxa"/>
          <w:right w:w="115" w:type="dxa"/>
        </w:tblCellMar>
        <w:tblLook w:val="04A0" w:firstRow="1" w:lastRow="0" w:firstColumn="1" w:lastColumn="0" w:noHBand="0" w:noVBand="1"/>
      </w:tblPr>
      <w:tblGrid>
        <w:gridCol w:w="4345"/>
        <w:gridCol w:w="1440"/>
        <w:gridCol w:w="990"/>
        <w:gridCol w:w="2790"/>
      </w:tblGrid>
      <w:tr w:rsidR="0059502B" w:rsidRPr="003F6839" w14:paraId="1749E298" w14:textId="77777777" w:rsidTr="00754844">
        <w:trPr>
          <w:trHeight w:val="300"/>
        </w:trPr>
        <w:tc>
          <w:tcPr>
            <w:tcW w:w="4345" w:type="dxa"/>
            <w:noWrap/>
            <w:hideMark/>
          </w:tcPr>
          <w:p w14:paraId="46D7AA74"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Source</w:t>
            </w:r>
          </w:p>
        </w:tc>
        <w:tc>
          <w:tcPr>
            <w:tcW w:w="1440" w:type="dxa"/>
            <w:noWrap/>
            <w:hideMark/>
          </w:tcPr>
          <w:p w14:paraId="5AB2F583"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Herbarium Code</w:t>
            </w:r>
          </w:p>
        </w:tc>
        <w:tc>
          <w:tcPr>
            <w:tcW w:w="990" w:type="dxa"/>
            <w:noWrap/>
            <w:hideMark/>
          </w:tcPr>
          <w:p w14:paraId="1E818679"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Record Count</w:t>
            </w:r>
          </w:p>
        </w:tc>
        <w:tc>
          <w:tcPr>
            <w:tcW w:w="2790" w:type="dxa"/>
          </w:tcPr>
          <w:p w14:paraId="6A10884D" w14:textId="77777777" w:rsidR="0059502B" w:rsidRPr="005F31F2" w:rsidRDefault="0059502B" w:rsidP="00754844">
            <w:pPr>
              <w:rPr>
                <w:rFonts w:ascii="Times New Roman" w:hAnsi="Times New Roman" w:cs="Times New Roman"/>
                <w:b/>
              </w:rPr>
            </w:pPr>
            <w:r w:rsidRPr="005F31F2">
              <w:rPr>
                <w:rFonts w:ascii="Times New Roman" w:hAnsi="Times New Roman" w:cs="Times New Roman"/>
                <w:b/>
              </w:rPr>
              <w:t>Accession Method</w:t>
            </w:r>
          </w:p>
        </w:tc>
      </w:tr>
      <w:tr w:rsidR="0059502B" w:rsidRPr="00400B60" w14:paraId="6F29D81F" w14:textId="77777777" w:rsidTr="00754844">
        <w:trPr>
          <w:trHeight w:val="215"/>
        </w:trPr>
        <w:tc>
          <w:tcPr>
            <w:tcW w:w="4345" w:type="dxa"/>
            <w:noWrap/>
            <w:hideMark/>
          </w:tcPr>
          <w:p w14:paraId="088694E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Harvard University Arnold Arboretum</w:t>
            </w:r>
          </w:p>
        </w:tc>
        <w:tc>
          <w:tcPr>
            <w:tcW w:w="1440" w:type="dxa"/>
            <w:noWrap/>
            <w:hideMark/>
          </w:tcPr>
          <w:p w14:paraId="2E0BE1F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A</w:t>
            </w:r>
          </w:p>
        </w:tc>
        <w:tc>
          <w:tcPr>
            <w:tcW w:w="990" w:type="dxa"/>
            <w:noWrap/>
            <w:hideMark/>
          </w:tcPr>
          <w:p w14:paraId="18E7F44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59423B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A245538" w14:textId="77777777" w:rsidTr="00754844">
        <w:trPr>
          <w:trHeight w:val="63"/>
        </w:trPr>
        <w:tc>
          <w:tcPr>
            <w:tcW w:w="4345" w:type="dxa"/>
            <w:noWrap/>
            <w:hideMark/>
          </w:tcPr>
          <w:p w14:paraId="33551E8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Acadia University Herbarium</w:t>
            </w:r>
          </w:p>
        </w:tc>
        <w:tc>
          <w:tcPr>
            <w:tcW w:w="1440" w:type="dxa"/>
            <w:noWrap/>
            <w:hideMark/>
          </w:tcPr>
          <w:p w14:paraId="63806E2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ACAD</w:t>
            </w:r>
          </w:p>
        </w:tc>
        <w:tc>
          <w:tcPr>
            <w:tcW w:w="990" w:type="dxa"/>
            <w:noWrap/>
            <w:hideMark/>
          </w:tcPr>
          <w:p w14:paraId="510F34A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w:t>
            </w:r>
          </w:p>
        </w:tc>
        <w:tc>
          <w:tcPr>
            <w:tcW w:w="2790" w:type="dxa"/>
          </w:tcPr>
          <w:p w14:paraId="4F6393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32EE541B" w14:textId="77777777" w:rsidTr="00754844">
        <w:trPr>
          <w:trHeight w:val="557"/>
        </w:trPr>
        <w:tc>
          <w:tcPr>
            <w:tcW w:w="4345" w:type="dxa"/>
            <w:noWrap/>
            <w:hideMark/>
          </w:tcPr>
          <w:p w14:paraId="1EE6203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Botanischer Garten und Botanisches Museum Berlin-Dahlem</w:t>
            </w:r>
          </w:p>
        </w:tc>
        <w:tc>
          <w:tcPr>
            <w:tcW w:w="1440" w:type="dxa"/>
            <w:noWrap/>
            <w:hideMark/>
          </w:tcPr>
          <w:p w14:paraId="7D6F5DE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w:t>
            </w:r>
          </w:p>
        </w:tc>
        <w:tc>
          <w:tcPr>
            <w:tcW w:w="990" w:type="dxa"/>
            <w:noWrap/>
            <w:hideMark/>
          </w:tcPr>
          <w:p w14:paraId="3473863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4EF1F26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095E6570" w14:textId="77777777" w:rsidTr="00754844">
        <w:trPr>
          <w:trHeight w:val="125"/>
        </w:trPr>
        <w:tc>
          <w:tcPr>
            <w:tcW w:w="4345" w:type="dxa"/>
            <w:noWrap/>
            <w:hideMark/>
          </w:tcPr>
          <w:p w14:paraId="7C1D6A1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Brooklyn Botanical Garden</w:t>
            </w:r>
          </w:p>
        </w:tc>
        <w:tc>
          <w:tcPr>
            <w:tcW w:w="1440" w:type="dxa"/>
            <w:noWrap/>
            <w:hideMark/>
          </w:tcPr>
          <w:p w14:paraId="0F7C163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BKL</w:t>
            </w:r>
          </w:p>
        </w:tc>
        <w:tc>
          <w:tcPr>
            <w:tcW w:w="990" w:type="dxa"/>
            <w:noWrap/>
            <w:hideMark/>
          </w:tcPr>
          <w:p w14:paraId="266C898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35</w:t>
            </w:r>
          </w:p>
        </w:tc>
        <w:tc>
          <w:tcPr>
            <w:tcW w:w="2790" w:type="dxa"/>
          </w:tcPr>
          <w:p w14:paraId="2CE5DD0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2FE4595" w14:textId="77777777" w:rsidTr="00754844">
        <w:trPr>
          <w:trHeight w:val="63"/>
        </w:trPr>
        <w:tc>
          <w:tcPr>
            <w:tcW w:w="4345" w:type="dxa"/>
            <w:noWrap/>
            <w:hideMark/>
          </w:tcPr>
          <w:p w14:paraId="05663D2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Chicago Botanic Garden</w:t>
            </w:r>
          </w:p>
        </w:tc>
        <w:tc>
          <w:tcPr>
            <w:tcW w:w="1440" w:type="dxa"/>
            <w:noWrap/>
            <w:hideMark/>
          </w:tcPr>
          <w:p w14:paraId="3E43BA6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CHIC</w:t>
            </w:r>
          </w:p>
        </w:tc>
        <w:tc>
          <w:tcPr>
            <w:tcW w:w="990" w:type="dxa"/>
            <w:noWrap/>
            <w:hideMark/>
          </w:tcPr>
          <w:p w14:paraId="47521F9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491A89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588F473A" w14:textId="77777777" w:rsidTr="00754844">
        <w:trPr>
          <w:trHeight w:val="63"/>
        </w:trPr>
        <w:tc>
          <w:tcPr>
            <w:tcW w:w="4345" w:type="dxa"/>
            <w:noWrap/>
            <w:hideMark/>
          </w:tcPr>
          <w:p w14:paraId="7FC047F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Rutgers University Chrysler Herbarium</w:t>
            </w:r>
          </w:p>
        </w:tc>
        <w:tc>
          <w:tcPr>
            <w:tcW w:w="1440" w:type="dxa"/>
            <w:noWrap/>
            <w:hideMark/>
          </w:tcPr>
          <w:p w14:paraId="0E95724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CHRB</w:t>
            </w:r>
          </w:p>
        </w:tc>
        <w:tc>
          <w:tcPr>
            <w:tcW w:w="990" w:type="dxa"/>
            <w:noWrap/>
            <w:hideMark/>
          </w:tcPr>
          <w:p w14:paraId="164CB8A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10</w:t>
            </w:r>
          </w:p>
        </w:tc>
        <w:tc>
          <w:tcPr>
            <w:tcW w:w="2790" w:type="dxa"/>
          </w:tcPr>
          <w:p w14:paraId="18538E8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40354668" w14:textId="77777777" w:rsidTr="00754844">
        <w:trPr>
          <w:trHeight w:val="63"/>
        </w:trPr>
        <w:tc>
          <w:tcPr>
            <w:tcW w:w="4345" w:type="dxa"/>
            <w:noWrap/>
            <w:hideMark/>
          </w:tcPr>
          <w:p w14:paraId="0BAC5DC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Carnegie Museum of Natural History</w:t>
            </w:r>
          </w:p>
        </w:tc>
        <w:tc>
          <w:tcPr>
            <w:tcW w:w="1440" w:type="dxa"/>
            <w:noWrap/>
            <w:hideMark/>
          </w:tcPr>
          <w:p w14:paraId="6E966FB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CM</w:t>
            </w:r>
          </w:p>
        </w:tc>
        <w:tc>
          <w:tcPr>
            <w:tcW w:w="990" w:type="dxa"/>
            <w:noWrap/>
            <w:hideMark/>
          </w:tcPr>
          <w:p w14:paraId="1C49745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68</w:t>
            </w:r>
          </w:p>
        </w:tc>
        <w:tc>
          <w:tcPr>
            <w:tcW w:w="2790" w:type="dxa"/>
          </w:tcPr>
          <w:p w14:paraId="4900D69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6059FDAC" w14:textId="77777777" w:rsidTr="00754844">
        <w:trPr>
          <w:trHeight w:val="63"/>
        </w:trPr>
        <w:tc>
          <w:tcPr>
            <w:tcW w:w="4345" w:type="dxa"/>
            <w:noWrap/>
            <w:hideMark/>
          </w:tcPr>
          <w:p w14:paraId="56DADEA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Connecticut Torrey Herbarium</w:t>
            </w:r>
          </w:p>
        </w:tc>
        <w:tc>
          <w:tcPr>
            <w:tcW w:w="1440" w:type="dxa"/>
            <w:noWrap/>
            <w:hideMark/>
          </w:tcPr>
          <w:p w14:paraId="259D2CA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CONN</w:t>
            </w:r>
          </w:p>
        </w:tc>
        <w:tc>
          <w:tcPr>
            <w:tcW w:w="990" w:type="dxa"/>
            <w:noWrap/>
            <w:hideMark/>
          </w:tcPr>
          <w:p w14:paraId="19C5BC3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51D12A8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12F38BDD" w14:textId="77777777" w:rsidTr="00754844">
        <w:trPr>
          <w:trHeight w:val="63"/>
        </w:trPr>
        <w:tc>
          <w:tcPr>
            <w:tcW w:w="4345" w:type="dxa"/>
            <w:noWrap/>
            <w:hideMark/>
          </w:tcPr>
          <w:p w14:paraId="77658DE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Field Museum of Natural History</w:t>
            </w:r>
          </w:p>
        </w:tc>
        <w:tc>
          <w:tcPr>
            <w:tcW w:w="1440" w:type="dxa"/>
            <w:noWrap/>
            <w:hideMark/>
          </w:tcPr>
          <w:p w14:paraId="0E015EF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F</w:t>
            </w:r>
          </w:p>
        </w:tc>
        <w:tc>
          <w:tcPr>
            <w:tcW w:w="990" w:type="dxa"/>
            <w:noWrap/>
            <w:hideMark/>
          </w:tcPr>
          <w:p w14:paraId="65A3E17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28</w:t>
            </w:r>
          </w:p>
        </w:tc>
        <w:tc>
          <w:tcPr>
            <w:tcW w:w="2790" w:type="dxa"/>
          </w:tcPr>
          <w:p w14:paraId="5B0CBE7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 vPlants</w:t>
            </w:r>
          </w:p>
        </w:tc>
      </w:tr>
      <w:tr w:rsidR="0059502B" w:rsidRPr="00400B60" w14:paraId="7A7C1020" w14:textId="77777777" w:rsidTr="00754844">
        <w:trPr>
          <w:trHeight w:val="143"/>
        </w:trPr>
        <w:tc>
          <w:tcPr>
            <w:tcW w:w="4345" w:type="dxa"/>
            <w:noWrap/>
            <w:hideMark/>
          </w:tcPr>
          <w:p w14:paraId="24494C5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Harvard University Herbaria</w:t>
            </w:r>
          </w:p>
        </w:tc>
        <w:tc>
          <w:tcPr>
            <w:tcW w:w="1440" w:type="dxa"/>
            <w:noWrap/>
            <w:hideMark/>
          </w:tcPr>
          <w:p w14:paraId="2B02822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GH</w:t>
            </w:r>
          </w:p>
        </w:tc>
        <w:tc>
          <w:tcPr>
            <w:tcW w:w="990" w:type="dxa"/>
            <w:noWrap/>
            <w:hideMark/>
          </w:tcPr>
          <w:p w14:paraId="1A47856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44D6AB7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323BC0C" w14:textId="77777777" w:rsidTr="00754844">
        <w:trPr>
          <w:trHeight w:val="107"/>
        </w:trPr>
        <w:tc>
          <w:tcPr>
            <w:tcW w:w="4345" w:type="dxa"/>
            <w:noWrap/>
            <w:hideMark/>
          </w:tcPr>
          <w:p w14:paraId="0483820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Royal Botanical Gardens</w:t>
            </w:r>
          </w:p>
        </w:tc>
        <w:tc>
          <w:tcPr>
            <w:tcW w:w="1440" w:type="dxa"/>
            <w:noWrap/>
            <w:hideMark/>
          </w:tcPr>
          <w:p w14:paraId="44211240"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HAM</w:t>
            </w:r>
          </w:p>
        </w:tc>
        <w:tc>
          <w:tcPr>
            <w:tcW w:w="990" w:type="dxa"/>
            <w:noWrap/>
            <w:hideMark/>
          </w:tcPr>
          <w:p w14:paraId="43C5FFC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7</w:t>
            </w:r>
          </w:p>
        </w:tc>
        <w:tc>
          <w:tcPr>
            <w:tcW w:w="2790" w:type="dxa"/>
          </w:tcPr>
          <w:p w14:paraId="1DF38AE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CBIF</w:t>
            </w:r>
          </w:p>
        </w:tc>
      </w:tr>
      <w:tr w:rsidR="0059502B" w:rsidRPr="00400B60" w14:paraId="35056D73" w14:textId="77777777" w:rsidTr="00754844">
        <w:trPr>
          <w:trHeight w:val="71"/>
        </w:trPr>
        <w:tc>
          <w:tcPr>
            <w:tcW w:w="4345" w:type="dxa"/>
            <w:noWrap/>
            <w:hideMark/>
          </w:tcPr>
          <w:p w14:paraId="2CF1D7D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Kansas</w:t>
            </w:r>
          </w:p>
        </w:tc>
        <w:tc>
          <w:tcPr>
            <w:tcW w:w="1440" w:type="dxa"/>
            <w:noWrap/>
            <w:hideMark/>
          </w:tcPr>
          <w:p w14:paraId="54F18DB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KANU</w:t>
            </w:r>
          </w:p>
        </w:tc>
        <w:tc>
          <w:tcPr>
            <w:tcW w:w="990" w:type="dxa"/>
            <w:noWrap/>
            <w:hideMark/>
          </w:tcPr>
          <w:p w14:paraId="51D6C46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739873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347B83B" w14:textId="77777777" w:rsidTr="00754844">
        <w:trPr>
          <w:trHeight w:val="116"/>
        </w:trPr>
        <w:tc>
          <w:tcPr>
            <w:tcW w:w="4345" w:type="dxa"/>
            <w:noWrap/>
            <w:hideMark/>
          </w:tcPr>
          <w:p w14:paraId="2C44A32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 xml:space="preserve">Forest Products Laboratory </w:t>
            </w:r>
          </w:p>
        </w:tc>
        <w:tc>
          <w:tcPr>
            <w:tcW w:w="1440" w:type="dxa"/>
            <w:noWrap/>
            <w:hideMark/>
          </w:tcPr>
          <w:p w14:paraId="6033E8D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MAD</w:t>
            </w:r>
          </w:p>
        </w:tc>
        <w:tc>
          <w:tcPr>
            <w:tcW w:w="990" w:type="dxa"/>
            <w:noWrap/>
            <w:hideMark/>
          </w:tcPr>
          <w:p w14:paraId="427903A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w:t>
            </w:r>
          </w:p>
        </w:tc>
        <w:tc>
          <w:tcPr>
            <w:tcW w:w="2790" w:type="dxa"/>
          </w:tcPr>
          <w:p w14:paraId="378E25A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4A42333C" w14:textId="77777777" w:rsidTr="00754844">
        <w:trPr>
          <w:trHeight w:val="63"/>
        </w:trPr>
        <w:tc>
          <w:tcPr>
            <w:tcW w:w="4345" w:type="dxa"/>
            <w:noWrap/>
            <w:hideMark/>
          </w:tcPr>
          <w:p w14:paraId="5173A89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Massachusetts</w:t>
            </w:r>
          </w:p>
        </w:tc>
        <w:tc>
          <w:tcPr>
            <w:tcW w:w="1440" w:type="dxa"/>
            <w:noWrap/>
            <w:hideMark/>
          </w:tcPr>
          <w:p w14:paraId="5D179E0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MASS</w:t>
            </w:r>
          </w:p>
        </w:tc>
        <w:tc>
          <w:tcPr>
            <w:tcW w:w="990" w:type="dxa"/>
            <w:noWrap/>
            <w:hideMark/>
          </w:tcPr>
          <w:p w14:paraId="6E16E92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7FFA8EB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21E007A2" w14:textId="77777777" w:rsidTr="00754844">
        <w:trPr>
          <w:trHeight w:val="63"/>
        </w:trPr>
        <w:tc>
          <w:tcPr>
            <w:tcW w:w="4345" w:type="dxa"/>
            <w:noWrap/>
          </w:tcPr>
          <w:p w14:paraId="68B4718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Minnesota</w:t>
            </w:r>
          </w:p>
        </w:tc>
        <w:tc>
          <w:tcPr>
            <w:tcW w:w="1440" w:type="dxa"/>
            <w:noWrap/>
          </w:tcPr>
          <w:p w14:paraId="6D73C44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MIN</w:t>
            </w:r>
          </w:p>
        </w:tc>
        <w:tc>
          <w:tcPr>
            <w:tcW w:w="990" w:type="dxa"/>
            <w:noWrap/>
          </w:tcPr>
          <w:p w14:paraId="0D3E6E4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48</w:t>
            </w:r>
          </w:p>
        </w:tc>
        <w:tc>
          <w:tcPr>
            <w:tcW w:w="2790" w:type="dxa"/>
          </w:tcPr>
          <w:p w14:paraId="2F1A5FF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4145A3A" w14:textId="77777777" w:rsidTr="00754844">
        <w:trPr>
          <w:trHeight w:val="63"/>
        </w:trPr>
        <w:tc>
          <w:tcPr>
            <w:tcW w:w="4345" w:type="dxa"/>
            <w:noWrap/>
            <w:hideMark/>
          </w:tcPr>
          <w:p w14:paraId="2A918C3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Missouri Botanical Garden</w:t>
            </w:r>
          </w:p>
        </w:tc>
        <w:tc>
          <w:tcPr>
            <w:tcW w:w="1440" w:type="dxa"/>
            <w:noWrap/>
            <w:hideMark/>
          </w:tcPr>
          <w:p w14:paraId="2CBD2D4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MO</w:t>
            </w:r>
          </w:p>
        </w:tc>
        <w:tc>
          <w:tcPr>
            <w:tcW w:w="990" w:type="dxa"/>
            <w:noWrap/>
            <w:hideMark/>
          </w:tcPr>
          <w:p w14:paraId="707F4DC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ED748E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2EEFD5E5" w14:textId="77777777" w:rsidTr="00754844">
        <w:trPr>
          <w:trHeight w:val="63"/>
        </w:trPr>
        <w:tc>
          <w:tcPr>
            <w:tcW w:w="4345" w:type="dxa"/>
            <w:noWrap/>
            <w:hideMark/>
          </w:tcPr>
          <w:p w14:paraId="1BD61F2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Morton Arboretum</w:t>
            </w:r>
          </w:p>
        </w:tc>
        <w:tc>
          <w:tcPr>
            <w:tcW w:w="1440" w:type="dxa"/>
            <w:noWrap/>
            <w:hideMark/>
          </w:tcPr>
          <w:p w14:paraId="00765BA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MOR</w:t>
            </w:r>
          </w:p>
        </w:tc>
        <w:tc>
          <w:tcPr>
            <w:tcW w:w="990" w:type="dxa"/>
            <w:noWrap/>
            <w:hideMark/>
          </w:tcPr>
          <w:p w14:paraId="57A72E3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43</w:t>
            </w:r>
          </w:p>
        </w:tc>
        <w:tc>
          <w:tcPr>
            <w:tcW w:w="2790" w:type="dxa"/>
          </w:tcPr>
          <w:p w14:paraId="43A513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0E94E64" w14:textId="77777777" w:rsidTr="00754844">
        <w:trPr>
          <w:trHeight w:val="63"/>
        </w:trPr>
        <w:tc>
          <w:tcPr>
            <w:tcW w:w="4345" w:type="dxa"/>
            <w:noWrap/>
            <w:hideMark/>
          </w:tcPr>
          <w:p w14:paraId="41ED7F1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Michigan State University</w:t>
            </w:r>
          </w:p>
        </w:tc>
        <w:tc>
          <w:tcPr>
            <w:tcW w:w="1440" w:type="dxa"/>
            <w:noWrap/>
            <w:hideMark/>
          </w:tcPr>
          <w:p w14:paraId="4F3096F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MSC</w:t>
            </w:r>
          </w:p>
        </w:tc>
        <w:tc>
          <w:tcPr>
            <w:tcW w:w="990" w:type="dxa"/>
            <w:noWrap/>
            <w:hideMark/>
          </w:tcPr>
          <w:p w14:paraId="161BD81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25</w:t>
            </w:r>
          </w:p>
        </w:tc>
        <w:tc>
          <w:tcPr>
            <w:tcW w:w="2790" w:type="dxa"/>
          </w:tcPr>
          <w:p w14:paraId="453D04A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10F4657" w14:textId="77777777" w:rsidTr="00754844">
        <w:trPr>
          <w:trHeight w:val="98"/>
        </w:trPr>
        <w:tc>
          <w:tcPr>
            <w:tcW w:w="4345" w:type="dxa"/>
            <w:noWrap/>
            <w:hideMark/>
          </w:tcPr>
          <w:p w14:paraId="2171419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Université de Montréal</w:t>
            </w:r>
          </w:p>
        </w:tc>
        <w:tc>
          <w:tcPr>
            <w:tcW w:w="1440" w:type="dxa"/>
            <w:noWrap/>
            <w:hideMark/>
          </w:tcPr>
          <w:p w14:paraId="10EE5A4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MT</w:t>
            </w:r>
          </w:p>
        </w:tc>
        <w:tc>
          <w:tcPr>
            <w:tcW w:w="990" w:type="dxa"/>
            <w:noWrap/>
            <w:hideMark/>
          </w:tcPr>
          <w:p w14:paraId="230B465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22</w:t>
            </w:r>
          </w:p>
        </w:tc>
        <w:tc>
          <w:tcPr>
            <w:tcW w:w="2790" w:type="dxa"/>
          </w:tcPr>
          <w:p w14:paraId="02974A6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GBIF</w:t>
            </w:r>
          </w:p>
        </w:tc>
      </w:tr>
      <w:tr w:rsidR="0059502B" w:rsidRPr="00400B60" w14:paraId="6CCEC9BF" w14:textId="77777777" w:rsidTr="00754844">
        <w:trPr>
          <w:trHeight w:val="63"/>
        </w:trPr>
        <w:tc>
          <w:tcPr>
            <w:tcW w:w="4345" w:type="dxa"/>
            <w:noWrap/>
            <w:hideMark/>
          </w:tcPr>
          <w:p w14:paraId="420A2C0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Miami University</w:t>
            </w:r>
          </w:p>
        </w:tc>
        <w:tc>
          <w:tcPr>
            <w:tcW w:w="1440" w:type="dxa"/>
            <w:noWrap/>
            <w:hideMark/>
          </w:tcPr>
          <w:p w14:paraId="1B490B9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MU</w:t>
            </w:r>
          </w:p>
        </w:tc>
        <w:tc>
          <w:tcPr>
            <w:tcW w:w="990" w:type="dxa"/>
            <w:noWrap/>
            <w:hideMark/>
          </w:tcPr>
          <w:p w14:paraId="5C4F80C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57</w:t>
            </w:r>
          </w:p>
        </w:tc>
        <w:tc>
          <w:tcPr>
            <w:tcW w:w="2790" w:type="dxa"/>
          </w:tcPr>
          <w:p w14:paraId="710BCD4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Provided by curator</w:t>
            </w:r>
          </w:p>
        </w:tc>
      </w:tr>
      <w:tr w:rsidR="0059502B" w:rsidRPr="00400B60" w14:paraId="76370439" w14:textId="77777777" w:rsidTr="00754844">
        <w:trPr>
          <w:trHeight w:val="63"/>
        </w:trPr>
        <w:tc>
          <w:tcPr>
            <w:tcW w:w="4345" w:type="dxa"/>
            <w:noWrap/>
            <w:hideMark/>
          </w:tcPr>
          <w:p w14:paraId="541EA3F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Yale University Connecticut Botanical Society</w:t>
            </w:r>
          </w:p>
        </w:tc>
        <w:tc>
          <w:tcPr>
            <w:tcW w:w="1440" w:type="dxa"/>
            <w:noWrap/>
            <w:hideMark/>
          </w:tcPr>
          <w:p w14:paraId="368607A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NCBS</w:t>
            </w:r>
          </w:p>
        </w:tc>
        <w:tc>
          <w:tcPr>
            <w:tcW w:w="990" w:type="dxa"/>
            <w:noWrap/>
            <w:hideMark/>
          </w:tcPr>
          <w:p w14:paraId="4EDFD32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7BB552D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12562C9B" w14:textId="77777777" w:rsidTr="00754844">
        <w:trPr>
          <w:trHeight w:val="63"/>
        </w:trPr>
        <w:tc>
          <w:tcPr>
            <w:tcW w:w="4345" w:type="dxa"/>
            <w:noWrap/>
            <w:hideMark/>
          </w:tcPr>
          <w:p w14:paraId="37A9F8E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New England Botanical Club</w:t>
            </w:r>
          </w:p>
        </w:tc>
        <w:tc>
          <w:tcPr>
            <w:tcW w:w="1440" w:type="dxa"/>
            <w:noWrap/>
            <w:hideMark/>
          </w:tcPr>
          <w:p w14:paraId="0EBF0CB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NEBC</w:t>
            </w:r>
          </w:p>
        </w:tc>
        <w:tc>
          <w:tcPr>
            <w:tcW w:w="990" w:type="dxa"/>
            <w:noWrap/>
            <w:hideMark/>
          </w:tcPr>
          <w:p w14:paraId="52587F6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63</w:t>
            </w:r>
          </w:p>
        </w:tc>
        <w:tc>
          <w:tcPr>
            <w:tcW w:w="2790" w:type="dxa"/>
          </w:tcPr>
          <w:p w14:paraId="281D97D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w:t>
            </w:r>
          </w:p>
        </w:tc>
      </w:tr>
      <w:tr w:rsidR="0059502B" w:rsidRPr="00400B60" w14:paraId="32EA2436" w14:textId="77777777" w:rsidTr="00754844">
        <w:trPr>
          <w:trHeight w:val="63"/>
        </w:trPr>
        <w:tc>
          <w:tcPr>
            <w:tcW w:w="4345" w:type="dxa"/>
            <w:noWrap/>
            <w:hideMark/>
          </w:tcPr>
          <w:p w14:paraId="0EF9FD9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New York Botanical Garden</w:t>
            </w:r>
          </w:p>
        </w:tc>
        <w:tc>
          <w:tcPr>
            <w:tcW w:w="1440" w:type="dxa"/>
            <w:noWrap/>
            <w:hideMark/>
          </w:tcPr>
          <w:p w14:paraId="2781738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NY</w:t>
            </w:r>
          </w:p>
        </w:tc>
        <w:tc>
          <w:tcPr>
            <w:tcW w:w="990" w:type="dxa"/>
            <w:noWrap/>
            <w:hideMark/>
          </w:tcPr>
          <w:p w14:paraId="2C3AB3D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63118A0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7F02B153" w14:textId="77777777" w:rsidTr="00754844">
        <w:trPr>
          <w:trHeight w:val="80"/>
        </w:trPr>
        <w:tc>
          <w:tcPr>
            <w:tcW w:w="4345" w:type="dxa"/>
            <w:noWrap/>
          </w:tcPr>
          <w:p w14:paraId="5B7BFF6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Ohio State University</w:t>
            </w:r>
          </w:p>
        </w:tc>
        <w:tc>
          <w:tcPr>
            <w:tcW w:w="1440" w:type="dxa"/>
            <w:noWrap/>
          </w:tcPr>
          <w:p w14:paraId="3F0155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OS</w:t>
            </w:r>
          </w:p>
        </w:tc>
        <w:tc>
          <w:tcPr>
            <w:tcW w:w="990" w:type="dxa"/>
            <w:noWrap/>
          </w:tcPr>
          <w:p w14:paraId="313FB598"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81</w:t>
            </w:r>
          </w:p>
        </w:tc>
        <w:tc>
          <w:tcPr>
            <w:tcW w:w="2790" w:type="dxa"/>
          </w:tcPr>
          <w:p w14:paraId="74265E7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5B982FB" w14:textId="77777777" w:rsidTr="00754844">
        <w:trPr>
          <w:trHeight w:val="80"/>
        </w:trPr>
        <w:tc>
          <w:tcPr>
            <w:tcW w:w="4345" w:type="dxa"/>
            <w:noWrap/>
            <w:hideMark/>
          </w:tcPr>
          <w:p w14:paraId="2559C30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Queen’s University</w:t>
            </w:r>
          </w:p>
        </w:tc>
        <w:tc>
          <w:tcPr>
            <w:tcW w:w="1440" w:type="dxa"/>
            <w:noWrap/>
            <w:hideMark/>
          </w:tcPr>
          <w:p w14:paraId="7F9C93F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QK</w:t>
            </w:r>
          </w:p>
        </w:tc>
        <w:tc>
          <w:tcPr>
            <w:tcW w:w="990" w:type="dxa"/>
            <w:noWrap/>
            <w:hideMark/>
          </w:tcPr>
          <w:p w14:paraId="34E5B7E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6BCC3FD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5E927AF4" w14:textId="77777777" w:rsidTr="00754844">
        <w:trPr>
          <w:trHeight w:val="63"/>
        </w:trPr>
        <w:tc>
          <w:tcPr>
            <w:tcW w:w="4345" w:type="dxa"/>
            <w:noWrap/>
            <w:hideMark/>
          </w:tcPr>
          <w:p w14:paraId="08E29E7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Wyoming Rocky Mountain Herbarium</w:t>
            </w:r>
          </w:p>
        </w:tc>
        <w:tc>
          <w:tcPr>
            <w:tcW w:w="1440" w:type="dxa"/>
            <w:noWrap/>
            <w:hideMark/>
          </w:tcPr>
          <w:p w14:paraId="78E524E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RM</w:t>
            </w:r>
          </w:p>
        </w:tc>
        <w:tc>
          <w:tcPr>
            <w:tcW w:w="990" w:type="dxa"/>
            <w:noWrap/>
            <w:hideMark/>
          </w:tcPr>
          <w:p w14:paraId="09C663B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1AEBAE8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11D2FEDC" w14:textId="77777777" w:rsidTr="00754844">
        <w:trPr>
          <w:trHeight w:val="63"/>
        </w:trPr>
        <w:tc>
          <w:tcPr>
            <w:tcW w:w="4345" w:type="dxa"/>
            <w:noWrap/>
            <w:hideMark/>
          </w:tcPr>
          <w:p w14:paraId="3483D8A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Smithsonian Institution</w:t>
            </w:r>
          </w:p>
        </w:tc>
        <w:tc>
          <w:tcPr>
            <w:tcW w:w="1440" w:type="dxa"/>
            <w:noWrap/>
            <w:hideMark/>
          </w:tcPr>
          <w:p w14:paraId="411B5BB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US</w:t>
            </w:r>
          </w:p>
        </w:tc>
        <w:tc>
          <w:tcPr>
            <w:tcW w:w="990" w:type="dxa"/>
            <w:noWrap/>
            <w:hideMark/>
          </w:tcPr>
          <w:p w14:paraId="519ADF5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3</w:t>
            </w:r>
          </w:p>
        </w:tc>
        <w:tc>
          <w:tcPr>
            <w:tcW w:w="2790" w:type="dxa"/>
          </w:tcPr>
          <w:p w14:paraId="3D76CE3E"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w:t>
            </w:r>
          </w:p>
        </w:tc>
      </w:tr>
      <w:tr w:rsidR="0059502B" w:rsidRPr="00400B60" w14:paraId="0DB7B791" w14:textId="77777777" w:rsidTr="00754844">
        <w:trPr>
          <w:trHeight w:val="63"/>
        </w:trPr>
        <w:tc>
          <w:tcPr>
            <w:tcW w:w="4345" w:type="dxa"/>
            <w:noWrap/>
            <w:hideMark/>
          </w:tcPr>
          <w:p w14:paraId="66880BB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Wisconsin – Green Bay</w:t>
            </w:r>
          </w:p>
        </w:tc>
        <w:tc>
          <w:tcPr>
            <w:tcW w:w="1440" w:type="dxa"/>
            <w:noWrap/>
            <w:hideMark/>
          </w:tcPr>
          <w:p w14:paraId="0C359A5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UWGB</w:t>
            </w:r>
          </w:p>
        </w:tc>
        <w:tc>
          <w:tcPr>
            <w:tcW w:w="990" w:type="dxa"/>
            <w:noWrap/>
            <w:hideMark/>
          </w:tcPr>
          <w:p w14:paraId="7F6E9394"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16</w:t>
            </w:r>
          </w:p>
        </w:tc>
        <w:tc>
          <w:tcPr>
            <w:tcW w:w="2790" w:type="dxa"/>
          </w:tcPr>
          <w:p w14:paraId="502099C3"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0A796142" w14:textId="77777777" w:rsidTr="00754844">
        <w:trPr>
          <w:trHeight w:val="63"/>
        </w:trPr>
        <w:tc>
          <w:tcPr>
            <w:tcW w:w="4345" w:type="dxa"/>
            <w:noWrap/>
            <w:hideMark/>
          </w:tcPr>
          <w:p w14:paraId="5C09F477"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Wisconsin – Stevens Point</w:t>
            </w:r>
          </w:p>
        </w:tc>
        <w:tc>
          <w:tcPr>
            <w:tcW w:w="1440" w:type="dxa"/>
            <w:noWrap/>
            <w:hideMark/>
          </w:tcPr>
          <w:p w14:paraId="04F45B51"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UWSP</w:t>
            </w:r>
          </w:p>
        </w:tc>
        <w:tc>
          <w:tcPr>
            <w:tcW w:w="990" w:type="dxa"/>
            <w:noWrap/>
            <w:hideMark/>
          </w:tcPr>
          <w:p w14:paraId="2D5FDCF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6</w:t>
            </w:r>
          </w:p>
        </w:tc>
        <w:tc>
          <w:tcPr>
            <w:tcW w:w="2790" w:type="dxa"/>
          </w:tcPr>
          <w:p w14:paraId="51AD8FF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38F6F082" w14:textId="77777777" w:rsidTr="00754844">
        <w:trPr>
          <w:trHeight w:val="152"/>
        </w:trPr>
        <w:tc>
          <w:tcPr>
            <w:tcW w:w="4345" w:type="dxa"/>
            <w:noWrap/>
            <w:hideMark/>
          </w:tcPr>
          <w:p w14:paraId="6D94E8FB"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Naturhistorisches Museum Wien</w:t>
            </w:r>
          </w:p>
        </w:tc>
        <w:tc>
          <w:tcPr>
            <w:tcW w:w="1440" w:type="dxa"/>
            <w:noWrap/>
            <w:hideMark/>
          </w:tcPr>
          <w:p w14:paraId="04BAD46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W</w:t>
            </w:r>
          </w:p>
        </w:tc>
        <w:tc>
          <w:tcPr>
            <w:tcW w:w="990" w:type="dxa"/>
            <w:noWrap/>
            <w:hideMark/>
          </w:tcPr>
          <w:p w14:paraId="0E7255FF"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2</w:t>
            </w:r>
          </w:p>
        </w:tc>
        <w:tc>
          <w:tcPr>
            <w:tcW w:w="2790" w:type="dxa"/>
          </w:tcPr>
          <w:p w14:paraId="5359D96C" w14:textId="77777777" w:rsidR="0059502B" w:rsidRPr="00400B60" w:rsidRDefault="0059502B" w:rsidP="00754844">
            <w:pPr>
              <w:rPr>
                <w:rFonts w:ascii="Times New Roman" w:hAnsi="Times New Roman" w:cs="Times New Roman"/>
                <w:sz w:val="22"/>
                <w:szCs w:val="22"/>
              </w:rPr>
            </w:pPr>
          </w:p>
        </w:tc>
      </w:tr>
      <w:tr w:rsidR="0059502B" w:rsidRPr="00400B60" w14:paraId="29723579" w14:textId="77777777" w:rsidTr="00754844">
        <w:trPr>
          <w:trHeight w:val="107"/>
        </w:trPr>
        <w:tc>
          <w:tcPr>
            <w:tcW w:w="4345" w:type="dxa"/>
            <w:noWrap/>
            <w:hideMark/>
          </w:tcPr>
          <w:p w14:paraId="747570C2"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University of Wisconsin – Madison</w:t>
            </w:r>
          </w:p>
        </w:tc>
        <w:tc>
          <w:tcPr>
            <w:tcW w:w="1440" w:type="dxa"/>
            <w:noWrap/>
            <w:hideMark/>
          </w:tcPr>
          <w:p w14:paraId="5873B1E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WIS</w:t>
            </w:r>
          </w:p>
        </w:tc>
        <w:tc>
          <w:tcPr>
            <w:tcW w:w="990" w:type="dxa"/>
            <w:noWrap/>
            <w:hideMark/>
          </w:tcPr>
          <w:p w14:paraId="697C7BE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85</w:t>
            </w:r>
          </w:p>
        </w:tc>
        <w:tc>
          <w:tcPr>
            <w:tcW w:w="2790" w:type="dxa"/>
          </w:tcPr>
          <w:p w14:paraId="67AB15D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Institute website (U. of Wis.)</w:t>
            </w:r>
          </w:p>
        </w:tc>
      </w:tr>
      <w:tr w:rsidR="0059502B" w:rsidRPr="00400B60" w14:paraId="75655DCD" w14:textId="77777777" w:rsidTr="00754844">
        <w:trPr>
          <w:trHeight w:val="63"/>
        </w:trPr>
        <w:tc>
          <w:tcPr>
            <w:tcW w:w="4345" w:type="dxa"/>
            <w:noWrap/>
            <w:hideMark/>
          </w:tcPr>
          <w:p w14:paraId="1D7A1E4D"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Yale University Peabody Museum of Natural History</w:t>
            </w:r>
          </w:p>
        </w:tc>
        <w:tc>
          <w:tcPr>
            <w:tcW w:w="1440" w:type="dxa"/>
            <w:noWrap/>
            <w:hideMark/>
          </w:tcPr>
          <w:p w14:paraId="70E9446A"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YU</w:t>
            </w:r>
          </w:p>
        </w:tc>
        <w:tc>
          <w:tcPr>
            <w:tcW w:w="990" w:type="dxa"/>
            <w:noWrap/>
            <w:hideMark/>
          </w:tcPr>
          <w:p w14:paraId="3FF28B8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4</w:t>
            </w:r>
          </w:p>
        </w:tc>
        <w:tc>
          <w:tcPr>
            <w:tcW w:w="2790" w:type="dxa"/>
          </w:tcPr>
          <w:p w14:paraId="56E04935"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IPANE / GBIF</w:t>
            </w:r>
          </w:p>
        </w:tc>
      </w:tr>
      <w:tr w:rsidR="0059502B" w:rsidRPr="00400B60" w14:paraId="3FAEDF4E" w14:textId="77777777" w:rsidTr="00754844">
        <w:trPr>
          <w:trHeight w:val="63"/>
        </w:trPr>
        <w:tc>
          <w:tcPr>
            <w:tcW w:w="4345" w:type="dxa"/>
            <w:noWrap/>
            <w:hideMark/>
          </w:tcPr>
          <w:p w14:paraId="4CCC82B9"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Literature Search</w:t>
            </w:r>
          </w:p>
        </w:tc>
        <w:tc>
          <w:tcPr>
            <w:tcW w:w="1440" w:type="dxa"/>
            <w:noWrap/>
          </w:tcPr>
          <w:p w14:paraId="5CBFD9C8" w14:textId="77777777" w:rsidR="0059502B" w:rsidRPr="00400B60" w:rsidRDefault="0059502B" w:rsidP="00754844">
            <w:pPr>
              <w:rPr>
                <w:rFonts w:ascii="Times New Roman" w:hAnsi="Times New Roman" w:cs="Times New Roman"/>
                <w:sz w:val="22"/>
                <w:szCs w:val="22"/>
              </w:rPr>
            </w:pPr>
          </w:p>
        </w:tc>
        <w:tc>
          <w:tcPr>
            <w:tcW w:w="990" w:type="dxa"/>
            <w:noWrap/>
            <w:hideMark/>
          </w:tcPr>
          <w:p w14:paraId="4712C10C"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5</w:t>
            </w:r>
          </w:p>
        </w:tc>
        <w:tc>
          <w:tcPr>
            <w:tcW w:w="2790" w:type="dxa"/>
          </w:tcPr>
          <w:p w14:paraId="3584B8B6" w14:textId="77777777" w:rsidR="0059502B" w:rsidRPr="00400B60" w:rsidRDefault="0059502B" w:rsidP="00754844">
            <w:pPr>
              <w:rPr>
                <w:rFonts w:ascii="Times New Roman" w:hAnsi="Times New Roman" w:cs="Times New Roman"/>
                <w:sz w:val="22"/>
                <w:szCs w:val="22"/>
              </w:rPr>
            </w:pPr>
            <w:r w:rsidRPr="00400B60">
              <w:rPr>
                <w:rFonts w:ascii="Times New Roman" w:hAnsi="Times New Roman" w:cs="Times New Roman"/>
                <w:sz w:val="22"/>
                <w:szCs w:val="22"/>
              </w:rPr>
              <w:t>ISI Web of Science</w:t>
            </w:r>
          </w:p>
        </w:tc>
      </w:tr>
    </w:tbl>
    <w:p w14:paraId="32B98E3A" w14:textId="77777777" w:rsidR="0059502B" w:rsidRPr="00400B60" w:rsidRDefault="0059502B" w:rsidP="0059502B">
      <w:pPr>
        <w:rPr>
          <w:rFonts w:ascii="Times New Roman" w:hAnsi="Times New Roman" w:cs="Times New Roman"/>
          <w:b/>
          <w:bCs/>
          <w:sz w:val="22"/>
          <w:szCs w:val="22"/>
        </w:rPr>
      </w:pPr>
      <w:r w:rsidRPr="00400B60">
        <w:rPr>
          <w:rFonts w:ascii="Times New Roman" w:hAnsi="Times New Roman" w:cs="Times New Roman"/>
          <w:sz w:val="22"/>
          <w:szCs w:val="22"/>
        </w:rPr>
        <w:br w:type="page"/>
      </w:r>
    </w:p>
    <w:p w14:paraId="13920736" w14:textId="77777777" w:rsidR="0059502B" w:rsidRPr="008D584A" w:rsidRDefault="0059502B" w:rsidP="0059502B">
      <w:pPr>
        <w:pStyle w:val="Caption"/>
        <w:tabs>
          <w:tab w:val="left" w:pos="9270"/>
        </w:tabs>
        <w:rPr>
          <w:rFonts w:ascii="Times New Roman" w:hAnsi="Times New Roman"/>
          <w:b w:val="0"/>
          <w:color w:val="auto"/>
          <w:sz w:val="24"/>
          <w:szCs w:val="24"/>
        </w:rPr>
      </w:pPr>
      <w:r w:rsidRPr="008D584A">
        <w:rPr>
          <w:rFonts w:ascii="Times New Roman" w:hAnsi="Times New Roman"/>
          <w:color w:val="auto"/>
          <w:sz w:val="24"/>
          <w:szCs w:val="24"/>
        </w:rPr>
        <w:t xml:space="preserve">Figure 1. </w:t>
      </w:r>
      <w:proofErr w:type="gramStart"/>
      <w:r w:rsidRPr="008D584A">
        <w:rPr>
          <w:rFonts w:ascii="Times New Roman" w:hAnsi="Times New Roman"/>
          <w:b w:val="0"/>
          <w:color w:val="auto"/>
          <w:sz w:val="24"/>
          <w:szCs w:val="24"/>
        </w:rPr>
        <w:t>Population size versus time relationship for an exponentially growing population.</w:t>
      </w:r>
      <w:proofErr w:type="gramEnd"/>
      <w:r w:rsidRPr="008D584A">
        <w:rPr>
          <w:rFonts w:ascii="Times New Roman" w:hAnsi="Times New Roman"/>
          <w:b w:val="0"/>
          <w:color w:val="auto"/>
          <w:sz w:val="24"/>
          <w:szCs w:val="24"/>
        </w:rPr>
        <w:t xml:space="preserve"> Black dots represent constant population growth rate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Grey dots represent an increasing growth rate for the first 20 time steps from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1.0 to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then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from time points 20 to 40. (A) Population size versus time. Inset plot is Population size versus time for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xml:space="preserve"> = 1.2 for the first 20 time steps. (B) Log (Population size) versus time. For constant </w:t>
      </w:r>
      <w:r w:rsidRPr="008D584A">
        <w:rPr>
          <w:rFonts w:ascii="Times New Roman" w:hAnsi="Times New Roman"/>
          <w:b w:val="0"/>
          <w:i/>
          <w:color w:val="auto"/>
          <w:sz w:val="24"/>
          <w:szCs w:val="24"/>
        </w:rPr>
        <w:t>R</w:t>
      </w:r>
      <w:r w:rsidRPr="008D584A">
        <w:rPr>
          <w:rFonts w:ascii="Times New Roman" w:hAnsi="Times New Roman"/>
          <w:b w:val="0"/>
          <w:color w:val="auto"/>
          <w:sz w:val="24"/>
          <w:szCs w:val="24"/>
        </w:rPr>
        <w:t>, note the non-linear relationship in (A) versus the linear relationship in (B). This relationship is non-linear in both (A) and (B) for a population with an increasing growth rate (grey dots).</w:t>
      </w:r>
    </w:p>
    <w:p w14:paraId="642B68AC" w14:textId="77777777" w:rsidR="0059502B" w:rsidRPr="00153BF4" w:rsidRDefault="0059502B" w:rsidP="0059502B">
      <w:r>
        <w:rPr>
          <w:rFonts w:ascii="Times New Roman" w:hAnsi="Times New Roman" w:cs="Times New Roman"/>
          <w:noProof/>
        </w:rPr>
        <w:drawing>
          <wp:inline distT="0" distB="0" distL="0" distR="0" wp14:anchorId="1D5AE33F" wp14:editId="42CCA734">
            <wp:extent cx="5938761" cy="4157133"/>
            <wp:effectExtent l="0" t="0" r="0" b="0"/>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mpl_Exponential_Growth.pdf"/>
                    <pic:cNvPicPr/>
                  </pic:nvPicPr>
                  <pic:blipFill>
                    <a:blip r:embed="rId6">
                      <a:extLst>
                        <a:ext uri="{28A0092B-C50C-407E-A947-70E740481C1C}">
                          <a14:useLocalDpi xmlns:a14="http://schemas.microsoft.com/office/drawing/2010/main" val="0"/>
                        </a:ext>
                      </a:extLst>
                    </a:blip>
                    <a:stretch>
                      <a:fillRect/>
                    </a:stretch>
                  </pic:blipFill>
                  <pic:spPr>
                    <a:xfrm>
                      <a:off x="0" y="0"/>
                      <a:ext cx="5938761" cy="4157133"/>
                    </a:xfrm>
                    <a:prstGeom prst="rect">
                      <a:avLst/>
                    </a:prstGeom>
                  </pic:spPr>
                </pic:pic>
              </a:graphicData>
            </a:graphic>
          </wp:inline>
        </w:drawing>
      </w:r>
    </w:p>
    <w:p w14:paraId="705B8851" w14:textId="77777777" w:rsidR="0059502B" w:rsidRDefault="0059502B" w:rsidP="0059502B">
      <w:pPr>
        <w:rPr>
          <w:rFonts w:ascii="Times New Roman" w:hAnsi="Times New Roman" w:cs="Times New Roman"/>
        </w:rPr>
      </w:pPr>
    </w:p>
    <w:p w14:paraId="0289729B" w14:textId="77777777" w:rsidR="0059502B" w:rsidRDefault="0059502B" w:rsidP="0059502B">
      <w:pPr>
        <w:rPr>
          <w:rFonts w:ascii="Times New Roman" w:hAnsi="Times New Roman" w:cs="Times New Roman"/>
        </w:rPr>
      </w:pPr>
    </w:p>
    <w:p w14:paraId="6DFE5C6D" w14:textId="77777777" w:rsidR="0059502B" w:rsidRDefault="0059502B" w:rsidP="0059502B">
      <w:pPr>
        <w:rPr>
          <w:rFonts w:ascii="Times New Roman" w:hAnsi="Times New Roman" w:cs="Times New Roman"/>
          <w:iCs/>
        </w:rPr>
        <w:sectPr w:rsidR="0059502B" w:rsidSect="0059502B">
          <w:pgSz w:w="12240" w:h="15840"/>
          <w:pgMar w:top="1440" w:right="1440" w:bottom="1440" w:left="1440" w:header="720" w:footer="720" w:gutter="0"/>
          <w:cols w:space="720"/>
          <w:docGrid w:linePitch="360"/>
        </w:sectPr>
      </w:pPr>
    </w:p>
    <w:p w14:paraId="522CC3AD" w14:textId="77777777" w:rsidR="0059502B" w:rsidRPr="008D584A" w:rsidRDefault="0059502B" w:rsidP="0059502B">
      <w:pPr>
        <w:pStyle w:val="Caption"/>
        <w:rPr>
          <w:rFonts w:ascii="Times New Roman" w:hAnsi="Times New Roman" w:cs="Times New Roman"/>
          <w:b w:val="0"/>
          <w:color w:val="auto"/>
          <w:sz w:val="24"/>
          <w:szCs w:val="24"/>
        </w:rPr>
      </w:pPr>
      <w:r w:rsidRPr="008D584A">
        <w:rPr>
          <w:rFonts w:ascii="Times New Roman" w:hAnsi="Times New Roman" w:cs="Times New Roman"/>
          <w:color w:val="auto"/>
          <w:sz w:val="24"/>
          <w:szCs w:val="24"/>
        </w:rPr>
        <w:t xml:space="preserve">Figure 2. </w:t>
      </w:r>
      <w:r w:rsidRPr="008D584A">
        <w:rPr>
          <w:rFonts w:ascii="Times New Roman" w:hAnsi="Times New Roman" w:cs="Times New Roman"/>
          <w:b w:val="0"/>
          <w:color w:val="auto"/>
          <w:sz w:val="24"/>
          <w:szCs w:val="24"/>
        </w:rPr>
        <w:t xml:space="preserve">Geographic locations of collected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a group of associated species. Red points represent records from the compiled historical presence records for </w:t>
      </w:r>
      <w:r w:rsidRPr="008D584A">
        <w:rPr>
          <w:rFonts w:ascii="Times New Roman" w:hAnsi="Times New Roman" w:cs="Times New Roman"/>
          <w:b w:val="0"/>
          <w:i/>
          <w:color w:val="auto"/>
          <w:sz w:val="24"/>
          <w:szCs w:val="24"/>
        </w:rPr>
        <w:t>F. alnus</w:t>
      </w:r>
      <w:r w:rsidRPr="008D584A">
        <w:rPr>
          <w:rFonts w:ascii="Times New Roman" w:hAnsi="Times New Roman" w:cs="Times New Roman"/>
          <w:b w:val="0"/>
          <w:color w:val="auto"/>
          <w:sz w:val="24"/>
          <w:szCs w:val="24"/>
        </w:rPr>
        <w:t xml:space="preserve"> and green points represent records from the compiled historical presence records for the group of associated species. Some locations were assigned geographic locations based on the latitude and longitude values of counties as defined by the US Census Bureau. Red outlined box delineates the study region.</w:t>
      </w:r>
    </w:p>
    <w:p w14:paraId="1A5B9AFE" w14:textId="77777777" w:rsidR="0059502B" w:rsidRDefault="0059502B" w:rsidP="0059502B">
      <w:pPr>
        <w:rPr>
          <w:rFonts w:ascii="Times New Roman" w:hAnsi="Times New Roman" w:cs="Times New Roman"/>
          <w:iCs/>
        </w:rPr>
        <w:sectPr w:rsidR="0059502B" w:rsidSect="00F8089D">
          <w:pgSz w:w="15840" w:h="12240" w:orient="landscape"/>
          <w:pgMar w:top="1440" w:right="1440" w:bottom="1440" w:left="1440" w:header="720" w:footer="720" w:gutter="0"/>
          <w:cols w:space="720"/>
          <w:docGrid w:linePitch="360"/>
        </w:sectPr>
      </w:pPr>
      <w:r>
        <w:rPr>
          <w:rFonts w:ascii="Times New Roman" w:hAnsi="Times New Roman" w:cs="Times New Roman"/>
          <w:iCs/>
          <w:noProof/>
        </w:rPr>
        <w:drawing>
          <wp:inline distT="0" distB="0" distL="0" distR="0" wp14:anchorId="40373C06" wp14:editId="22068C9F">
            <wp:extent cx="8229600" cy="5029200"/>
            <wp:effectExtent l="0" t="0" r="0" b="0"/>
            <wp:docPr id="3"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2.pdf"/>
                    <pic:cNvPicPr/>
                  </pic:nvPicPr>
                  <pic:blipFill>
                    <a:blip r:embed="rId7">
                      <a:extLst>
                        <a:ext uri="{28A0092B-C50C-407E-A947-70E740481C1C}">
                          <a14:useLocalDpi xmlns:a14="http://schemas.microsoft.com/office/drawing/2010/main" val="0"/>
                        </a:ext>
                      </a:extLst>
                    </a:blip>
                    <a:stretch>
                      <a:fillRect/>
                    </a:stretch>
                  </pic:blipFill>
                  <pic:spPr>
                    <a:xfrm>
                      <a:off x="0" y="0"/>
                      <a:ext cx="8229600" cy="5029200"/>
                    </a:xfrm>
                    <a:prstGeom prst="rect">
                      <a:avLst/>
                    </a:prstGeom>
                  </pic:spPr>
                </pic:pic>
              </a:graphicData>
            </a:graphic>
          </wp:inline>
        </w:drawing>
      </w:r>
    </w:p>
    <w:p w14:paraId="4755BF44" w14:textId="77777777" w:rsidR="0059502B" w:rsidRPr="00D507C7" w:rsidRDefault="0059502B" w:rsidP="0059502B">
      <w:pPr>
        <w:pStyle w:val="Caption"/>
        <w:rPr>
          <w:rFonts w:ascii="Times New Roman" w:hAnsi="Times New Roman" w:cs="Times New Roman"/>
          <w:color w:val="auto"/>
          <w:sz w:val="22"/>
          <w:szCs w:val="22"/>
        </w:rPr>
      </w:pPr>
      <w:r w:rsidRPr="00D507C7">
        <w:rPr>
          <w:rFonts w:ascii="Times New Roman" w:hAnsi="Times New Roman" w:cs="Times New Roman"/>
          <w:color w:val="auto"/>
          <w:sz w:val="22"/>
          <w:szCs w:val="22"/>
        </w:rPr>
        <w:t xml:space="preserve">Figure </w:t>
      </w:r>
      <w:r>
        <w:rPr>
          <w:rFonts w:ascii="Times New Roman" w:hAnsi="Times New Roman" w:cs="Times New Roman"/>
          <w:color w:val="auto"/>
          <w:sz w:val="22"/>
          <w:szCs w:val="22"/>
        </w:rPr>
        <w:t>3</w:t>
      </w:r>
      <w:r w:rsidRPr="00D507C7">
        <w:rPr>
          <w:rFonts w:ascii="Times New Roman" w:hAnsi="Times New Roman" w:cs="Times New Roman"/>
          <w:color w:val="auto"/>
          <w:sz w:val="22"/>
          <w:szCs w:val="22"/>
        </w:rPr>
        <w:t xml:space="preserve">. </w:t>
      </w:r>
      <w:r w:rsidRPr="00D507C7">
        <w:rPr>
          <w:rFonts w:ascii="Times New Roman" w:hAnsi="Times New Roman" w:cs="Times New Roman"/>
          <w:b w:val="0"/>
          <w:color w:val="auto"/>
          <w:sz w:val="22"/>
          <w:szCs w:val="22"/>
        </w:rPr>
        <w:t>Total number of records collected in each decade</w:t>
      </w:r>
      <w:r>
        <w:rPr>
          <w:rFonts w:ascii="Times New Roman" w:hAnsi="Times New Roman" w:cs="Times New Roman"/>
          <w:b w:val="0"/>
          <w:color w:val="auto"/>
          <w:sz w:val="22"/>
          <w:szCs w:val="22"/>
        </w:rPr>
        <w:t xml:space="preserve"> for </w:t>
      </w:r>
      <w:r>
        <w:rPr>
          <w:rFonts w:ascii="Times New Roman" w:hAnsi="Times New Roman" w:cs="Times New Roman"/>
          <w:b w:val="0"/>
          <w:i/>
          <w:color w:val="auto"/>
          <w:sz w:val="22"/>
          <w:szCs w:val="22"/>
        </w:rPr>
        <w:t>F. alnus</w:t>
      </w:r>
      <w:r>
        <w:rPr>
          <w:rFonts w:ascii="Times New Roman" w:hAnsi="Times New Roman" w:cs="Times New Roman"/>
          <w:b w:val="0"/>
          <w:color w:val="auto"/>
          <w:sz w:val="22"/>
          <w:szCs w:val="22"/>
        </w:rPr>
        <w:t xml:space="preserve"> (black bars) and the combined group of associated species (grey bars)</w:t>
      </w:r>
      <w:r w:rsidRPr="00D507C7">
        <w:rPr>
          <w:rFonts w:ascii="Times New Roman" w:hAnsi="Times New Roman" w:cs="Times New Roman"/>
          <w:b w:val="0"/>
          <w:color w:val="auto"/>
          <w:sz w:val="22"/>
          <w:szCs w:val="22"/>
        </w:rPr>
        <w:t>.</w:t>
      </w:r>
    </w:p>
    <w:p w14:paraId="3F9767FF" w14:textId="77777777" w:rsidR="0059502B" w:rsidRDefault="0059502B" w:rsidP="0059502B">
      <w:pPr>
        <w:rPr>
          <w:rFonts w:ascii="Times New Roman" w:hAnsi="Times New Roman" w:cs="Times New Roman"/>
          <w:iCs/>
        </w:rPr>
      </w:pPr>
      <w:r>
        <w:rPr>
          <w:rFonts w:ascii="Times New Roman" w:hAnsi="Times New Roman" w:cs="Times New Roman"/>
          <w:iCs/>
          <w:noProof/>
        </w:rPr>
        <w:drawing>
          <wp:inline distT="0" distB="0" distL="0" distR="0" wp14:anchorId="704D6C73" wp14:editId="65467CEC">
            <wp:extent cx="5943600" cy="5943600"/>
            <wp:effectExtent l="0" t="0" r="0" b="0"/>
            <wp:docPr id="8" name="Picture 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3.pdf"/>
                    <pic:cNvPicPr/>
                  </pic:nvPicPr>
                  <pic:blipFill>
                    <a:blip r:embed="rId8">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Pr>
          <w:rFonts w:ascii="Times New Roman" w:hAnsi="Times New Roman" w:cs="Times New Roman"/>
          <w:iCs/>
        </w:rPr>
        <w:br w:type="page"/>
      </w:r>
    </w:p>
    <w:p w14:paraId="2E7D88BD" w14:textId="77777777" w:rsidR="0059502B" w:rsidRPr="005F5333" w:rsidRDefault="0059502B" w:rsidP="0059502B">
      <w:pPr>
        <w:pStyle w:val="Caption"/>
        <w:rPr>
          <w:rFonts w:ascii="Times New Roman" w:hAnsi="Times New Roman" w:cs="Times New Roman"/>
          <w:sz w:val="24"/>
          <w:szCs w:val="24"/>
        </w:rPr>
      </w:pPr>
      <w:r w:rsidRPr="005F5333">
        <w:rPr>
          <w:rFonts w:ascii="Times New Roman" w:hAnsi="Times New Roman" w:cs="Times New Roman"/>
          <w:color w:val="auto"/>
          <w:sz w:val="24"/>
          <w:szCs w:val="24"/>
        </w:rPr>
        <w:t xml:space="preserve">Figure 4. </w:t>
      </w:r>
      <w:r w:rsidRPr="005F5333">
        <w:rPr>
          <w:rFonts w:ascii="Times New Roman" w:hAnsi="Times New Roman" w:cs="Times New Roman"/>
          <w:b w:val="0"/>
          <w:color w:val="auto"/>
          <w:sz w:val="24"/>
          <w:szCs w:val="24"/>
        </w:rPr>
        <w:t>(A) Log cumulative number of records through time. Linear (solid) and cubic polynomial (dot-dash) regression predictions are plotted over the cumulative</w:t>
      </w:r>
      <w:r>
        <w:rPr>
          <w:rFonts w:ascii="Times New Roman" w:hAnsi="Times New Roman" w:cs="Times New Roman"/>
          <w:b w:val="0"/>
          <w:color w:val="auto"/>
          <w:sz w:val="24"/>
          <w:szCs w:val="24"/>
        </w:rPr>
        <w:t xml:space="preserve"> increase curves. (B) Ratio of growth rates of cumulative number of r</w:t>
      </w:r>
      <w:r w:rsidRPr="005F5333">
        <w:rPr>
          <w:rFonts w:ascii="Times New Roman" w:hAnsi="Times New Roman" w:cs="Times New Roman"/>
          <w:b w:val="0"/>
          <w:color w:val="auto"/>
          <w:sz w:val="24"/>
          <w:szCs w:val="24"/>
        </w:rPr>
        <w:t xml:space="preserve">ecords </w:t>
      </w:r>
      <w:r>
        <w:rPr>
          <w:rFonts w:ascii="Times New Roman" w:hAnsi="Times New Roman" w:cs="Times New Roman"/>
          <w:b w:val="0"/>
          <w:color w:val="auto"/>
          <w:sz w:val="24"/>
          <w:szCs w:val="24"/>
        </w:rPr>
        <w:t xml:space="preserve">of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versus associated species calculated annually </w:t>
      </w:r>
      <w:r w:rsidRPr="005F5333">
        <w:rPr>
          <w:rFonts w:ascii="Times New Roman" w:hAnsi="Times New Roman" w:cs="Times New Roman"/>
          <w:b w:val="0"/>
          <w:color w:val="auto"/>
          <w:sz w:val="24"/>
          <w:szCs w:val="24"/>
        </w:rPr>
        <w:t xml:space="preserve">(black </w:t>
      </w:r>
      <w:r>
        <w:rPr>
          <w:rFonts w:ascii="Times New Roman" w:hAnsi="Times New Roman" w:cs="Times New Roman"/>
          <w:b w:val="0"/>
          <w:color w:val="auto"/>
          <w:sz w:val="24"/>
          <w:szCs w:val="24"/>
        </w:rPr>
        <w:t>circles) and by</w:t>
      </w:r>
      <w:r w:rsidRPr="005F5333">
        <w:rPr>
          <w:rFonts w:ascii="Times New Roman" w:hAnsi="Times New Roman" w:cs="Times New Roman"/>
          <w:b w:val="0"/>
          <w:color w:val="auto"/>
          <w:sz w:val="24"/>
          <w:szCs w:val="24"/>
        </w:rPr>
        <w:t xml:space="preserve">10 year moving window average (geometric mean) (red dots). Note that some extreme data points are not shown (those &gt;1.2 or &lt;0.8, but contribute to the moving window average values. (C) Ratio of the cumulative number of records of </w:t>
      </w:r>
      <w:r w:rsidRPr="005F5333">
        <w:rPr>
          <w:rFonts w:ascii="Times New Roman" w:hAnsi="Times New Roman" w:cs="Times New Roman"/>
          <w:b w:val="0"/>
          <w:i/>
          <w:color w:val="auto"/>
          <w:sz w:val="24"/>
          <w:szCs w:val="24"/>
        </w:rPr>
        <w:t>F. alnus</w:t>
      </w:r>
      <w:r w:rsidRPr="005F5333">
        <w:rPr>
          <w:rFonts w:ascii="Times New Roman" w:hAnsi="Times New Roman" w:cs="Times New Roman"/>
          <w:b w:val="0"/>
          <w:color w:val="auto"/>
          <w:sz w:val="24"/>
          <w:szCs w:val="24"/>
        </w:rPr>
        <w:t xml:space="preserve"> to those of associated species.</w:t>
      </w:r>
      <w:r w:rsidRPr="005F5333">
        <w:rPr>
          <w:rFonts w:ascii="Times New Roman" w:hAnsi="Times New Roman" w:cs="Times New Roman"/>
          <w:sz w:val="24"/>
          <w:szCs w:val="24"/>
        </w:rPr>
        <w:t xml:space="preserve"> </w:t>
      </w:r>
    </w:p>
    <w:p w14:paraId="20F3921B" w14:textId="77777777" w:rsidR="0059502B" w:rsidRDefault="0059502B" w:rsidP="0059502B">
      <w:pPr>
        <w:rPr>
          <w:rFonts w:ascii="Times New Roman" w:hAnsi="Times New Roman" w:cs="Times New Roman"/>
          <w:iCs/>
        </w:rPr>
      </w:pPr>
      <w:r>
        <w:rPr>
          <w:rFonts w:ascii="Times New Roman" w:hAnsi="Times New Roman" w:cs="Times New Roman"/>
          <w:iCs/>
          <w:noProof/>
        </w:rPr>
        <mc:AlternateContent>
          <mc:Choice Requires="wps">
            <w:drawing>
              <wp:anchor distT="0" distB="0" distL="114300" distR="114300" simplePos="0" relativeHeight="251661312" behindDoc="0" locked="0" layoutInCell="1" allowOverlap="1" wp14:anchorId="5C336165" wp14:editId="3A2C3C9A">
                <wp:simplePos x="0" y="0"/>
                <wp:positionH relativeFrom="column">
                  <wp:posOffset>2915285</wp:posOffset>
                </wp:positionH>
                <wp:positionV relativeFrom="paragraph">
                  <wp:posOffset>17780</wp:posOffset>
                </wp:positionV>
                <wp:extent cx="285115" cy="342900"/>
                <wp:effectExtent l="0" t="0" r="0" b="12700"/>
                <wp:wrapNone/>
                <wp:docPr id="16"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2C27B3A"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type id="_x0000_t202" coordsize="21600,21600" o:spt="202" path="m0,0l0,21600,21600,21600,21600,0xe">
                <v:stroke joinstyle="miter"/>
                <v:path gradientshapeok="t" o:connecttype="rect"/>
              </v:shapetype>
              <v:shape id="Text Box 8" o:spid="_x0000_s1026" type="#_x0000_t202" style="position:absolute;margin-left:229.55pt;margin-top:1.4pt;width:22.45pt;height:27pt;z-index:251661312;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" filled="f" stroked="f">
                <v:path arrowok="t"/>
                <v:textbox>
                  <w:txbxContent>
                    <w:p w14:paraId="52C27B3A"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iCs/>
          <w:noProof/>
        </w:rPr>
        <mc:AlternateContent>
          <mc:Choice Requires="wps">
            <w:drawing>
              <wp:anchor distT="0" distB="0" distL="114300" distR="114300" simplePos="0" relativeHeight="251660288" behindDoc="0" locked="0" layoutInCell="1" allowOverlap="1" wp14:anchorId="4E1DC2C6" wp14:editId="66C6162C">
                <wp:simplePos x="0" y="0"/>
                <wp:positionH relativeFrom="column">
                  <wp:posOffset>0</wp:posOffset>
                </wp:positionH>
                <wp:positionV relativeFrom="paragraph">
                  <wp:posOffset>17780</wp:posOffset>
                </wp:positionV>
                <wp:extent cx="293370" cy="342900"/>
                <wp:effectExtent l="0" t="0" r="0" b="12700"/>
                <wp:wrapNone/>
                <wp:docPr id="15"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C5ECA84"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3" o:spid="_x0000_s1027" type="#_x0000_t202" style="position:absolute;margin-left:0;margin-top:1.4pt;width:23.1pt;height:27pt;z-index:25166028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" filled="f" stroked="f">
                <v:path arrowok="t"/>
                <v:textbox>
                  <w:txbxContent>
                    <w:p w14:paraId="7C5ECA84"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3B38C850" w14:textId="77777777" w:rsidR="0059502B" w:rsidRDefault="0059502B" w:rsidP="0059502B">
      <w:pPr>
        <w:rPr>
          <w:rFonts w:ascii="Times New Roman" w:hAnsi="Times New Roman" w:cs="Times New Roman"/>
        </w:rPr>
      </w:pPr>
      <w:r>
        <w:rPr>
          <w:rFonts w:ascii="Times New Roman" w:hAnsi="Times New Roman" w:cs="Times New Roman"/>
          <w:iCs/>
          <w:noProof/>
        </w:rPr>
        <w:drawing>
          <wp:anchor distT="0" distB="0" distL="114300" distR="114300" simplePos="0" relativeHeight="251659264" behindDoc="1" locked="0" layoutInCell="1" allowOverlap="1" wp14:anchorId="584D7392" wp14:editId="2E577CDC">
            <wp:simplePos x="0" y="0"/>
            <wp:positionH relativeFrom="column">
              <wp:posOffset>0</wp:posOffset>
            </wp:positionH>
            <wp:positionV relativeFrom="paragraph">
              <wp:posOffset>71120</wp:posOffset>
            </wp:positionV>
            <wp:extent cx="5943600" cy="5943600"/>
            <wp:effectExtent l="0" t="0" r="0" b="0"/>
            <wp:wrapNone/>
            <wp:docPr id="9" name="Picture 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4.pdf"/>
                    <pic:cNvPicPr/>
                  </pic:nvPicPr>
                  <pic:blipFill>
                    <a:blip r:embed="rId9">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iCs/>
          <w:noProof/>
        </w:rPr>
        <mc:AlternateContent>
          <mc:Choice Requires="wps">
            <w:drawing>
              <wp:anchor distT="0" distB="0" distL="114300" distR="114300" simplePos="0" relativeHeight="251662336" behindDoc="0" locked="0" layoutInCell="1" allowOverlap="1" wp14:anchorId="6D5DCF13" wp14:editId="42DDECDC">
                <wp:simplePos x="0" y="0"/>
                <wp:positionH relativeFrom="column">
                  <wp:posOffset>0</wp:posOffset>
                </wp:positionH>
                <wp:positionV relativeFrom="paragraph">
                  <wp:posOffset>2814320</wp:posOffset>
                </wp:positionV>
                <wp:extent cx="293370" cy="342900"/>
                <wp:effectExtent l="0" t="0" r="0" b="12700"/>
                <wp:wrapNone/>
                <wp:docPr id="1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29DB620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Text Box 10" o:spid="_x0000_s1028" type="#_x0000_t202" style="position:absolute;margin-left:0;margin-top:221.6pt;width:23.1pt;height:27pt;z-index:251662336;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Y9irN4CAAAt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" filled="f" stroked="f">
                <v:path arrowok="t"/>
                <v:textbox>
                  <w:txbxContent>
                    <w:p w14:paraId="29DB620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rFonts w:ascii="Times New Roman" w:hAnsi="Times New Roman" w:cs="Times New Roman"/>
        </w:rPr>
        <w:br w:type="page"/>
      </w:r>
    </w:p>
    <w:p w14:paraId="0C6968E0" w14:textId="77777777" w:rsidR="0059502B" w:rsidRPr="00D377C0" w:rsidRDefault="0059502B" w:rsidP="0059502B">
      <w:pPr>
        <w:pStyle w:val="Caption"/>
        <w:rPr>
          <w:rFonts w:ascii="Times New Roman" w:hAnsi="Times New Roman" w:cs="Times New Roman"/>
          <w:b w:val="0"/>
          <w:color w:val="auto"/>
          <w:sz w:val="24"/>
          <w:szCs w:val="24"/>
        </w:rPr>
      </w:pPr>
      <w:r>
        <w:rPr>
          <w:rFonts w:ascii="Times New Roman" w:hAnsi="Times New Roman" w:cs="Times New Roman"/>
          <w:noProof/>
          <w:color w:val="auto"/>
          <w:sz w:val="24"/>
          <w:szCs w:val="24"/>
        </w:rPr>
        <mc:AlternateContent>
          <mc:Choice Requires="wps">
            <w:drawing>
              <wp:anchor distT="0" distB="0" distL="114300" distR="114300" simplePos="0" relativeHeight="251664384" behindDoc="0" locked="0" layoutInCell="1" allowOverlap="1" wp14:anchorId="56D48F8F" wp14:editId="33944069">
                <wp:simplePos x="0" y="0"/>
                <wp:positionH relativeFrom="column">
                  <wp:posOffset>2915285</wp:posOffset>
                </wp:positionH>
                <wp:positionV relativeFrom="paragraph">
                  <wp:posOffset>1943100</wp:posOffset>
                </wp:positionV>
                <wp:extent cx="285115" cy="342900"/>
                <wp:effectExtent l="0" t="0" r="0" b="12700"/>
                <wp:wrapNone/>
                <wp:docPr id="11"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1BB97F8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29" type="#_x0000_t202" style="position:absolute;margin-left:229.55pt;margin-top:153pt;width:22.45pt;height:27pt;z-index:25166438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" filled="f" stroked="f">
                <v:path arrowok="t"/>
                <v:textbox>
                  <w:txbxContent>
                    <w:p w14:paraId="1BB97F8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3360" behindDoc="0" locked="0" layoutInCell="1" allowOverlap="1" wp14:anchorId="5977BF5B" wp14:editId="61F4DD46">
                <wp:simplePos x="0" y="0"/>
                <wp:positionH relativeFrom="column">
                  <wp:posOffset>0</wp:posOffset>
                </wp:positionH>
                <wp:positionV relativeFrom="paragraph">
                  <wp:posOffset>1943100</wp:posOffset>
                </wp:positionV>
                <wp:extent cx="293370" cy="342900"/>
                <wp:effectExtent l="0" t="0" r="0" b="12700"/>
                <wp:wrapNone/>
                <wp:docPr id="6"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622950D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0" type="#_x0000_t202" style="position:absolute;margin-left:0;margin-top:153pt;width:23.1pt;height:27pt;z-index:25166336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YExEad4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" filled="f" stroked="f">
                <v:path arrowok="t"/>
                <v:textbox>
                  <w:txbxContent>
                    <w:p w14:paraId="622950D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r>
        <w:rPr>
          <w:rFonts w:ascii="Times New Roman" w:hAnsi="Times New Roman" w:cs="Times New Roman"/>
          <w:noProof/>
          <w:color w:val="auto"/>
          <w:sz w:val="24"/>
          <w:szCs w:val="24"/>
        </w:rPr>
        <mc:AlternateContent>
          <mc:Choice Requires="wps">
            <w:drawing>
              <wp:anchor distT="0" distB="0" distL="114300" distR="114300" simplePos="0" relativeHeight="251665408" behindDoc="0" locked="0" layoutInCell="1" allowOverlap="1" wp14:anchorId="09D9B0C2" wp14:editId="7F5EAC48">
                <wp:simplePos x="0" y="0"/>
                <wp:positionH relativeFrom="column">
                  <wp:posOffset>0</wp:posOffset>
                </wp:positionH>
                <wp:positionV relativeFrom="paragraph">
                  <wp:posOffset>4914900</wp:posOffset>
                </wp:positionV>
                <wp:extent cx="293370" cy="342900"/>
                <wp:effectExtent l="0" t="0" r="0" b="12700"/>
                <wp:wrapNone/>
                <wp:docPr id="5"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4F0E523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1" type="#_x0000_t202" style="position:absolute;margin-left:0;margin-top:387pt;width:23.1pt;height:27pt;z-index:25166540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" filled="f" stroked="f">
                <v:path arrowok="t"/>
                <v:textbox>
                  <w:txbxContent>
                    <w:p w14:paraId="4F0E5239"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sidRPr="00D377C0">
        <w:rPr>
          <w:rFonts w:ascii="Times New Roman" w:hAnsi="Times New Roman" w:cs="Times New Roman"/>
          <w:color w:val="auto"/>
          <w:sz w:val="24"/>
          <w:szCs w:val="24"/>
        </w:rPr>
        <w:t xml:space="preserve">Figure 5. </w:t>
      </w:r>
      <w:r w:rsidRPr="00D377C0">
        <w:rPr>
          <w:rFonts w:ascii="Times New Roman" w:hAnsi="Times New Roman" w:cs="Times New Roman"/>
          <w:b w:val="0"/>
          <w:color w:val="auto"/>
          <w:sz w:val="24"/>
          <w:szCs w:val="24"/>
        </w:rPr>
        <w:t xml:space="preserve">(A) Square root of the cumulative number of grid cells through time. Shown here are the linear and polynomial regression lines for a models using year as a predictor variable and the square root of the cumulative number of grid cells occupied as the response variable. Linear regression predictions are shown for both </w:t>
      </w:r>
      <w:r w:rsidRPr="00D377C0">
        <w:rPr>
          <w:rFonts w:ascii="Times New Roman" w:hAnsi="Times New Roman" w:cs="Times New Roman"/>
          <w:b w:val="0"/>
          <w:i/>
          <w:color w:val="auto"/>
          <w:sz w:val="24"/>
          <w:szCs w:val="24"/>
        </w:rPr>
        <w:t xml:space="preserve">F. alnus </w:t>
      </w:r>
      <w:r w:rsidRPr="00D377C0">
        <w:rPr>
          <w:rFonts w:ascii="Times New Roman" w:hAnsi="Times New Roman" w:cs="Times New Roman"/>
          <w:b w:val="0"/>
          <w:color w:val="auto"/>
          <w:sz w:val="24"/>
          <w:szCs w:val="24"/>
        </w:rPr>
        <w:t xml:space="preserve">and the group of associated species. The best-fit polynomial regression fit is shown for each set (quadratic for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cubic for the group of associated species) (B) Ratio of </w:t>
      </w:r>
      <w:r>
        <w:rPr>
          <w:rFonts w:ascii="Times New Roman" w:hAnsi="Times New Roman" w:cs="Times New Roman"/>
          <w:b w:val="0"/>
          <w:color w:val="auto"/>
          <w:sz w:val="24"/>
          <w:szCs w:val="24"/>
        </w:rPr>
        <w:t>growth rates of cumulative occupied grid c</w:t>
      </w:r>
      <w:r w:rsidRPr="00D377C0">
        <w:rPr>
          <w:rFonts w:ascii="Times New Roman" w:hAnsi="Times New Roman" w:cs="Times New Roman"/>
          <w:b w:val="0"/>
          <w:color w:val="auto"/>
          <w:sz w:val="24"/>
          <w:szCs w:val="24"/>
        </w:rPr>
        <w:t>ells</w:t>
      </w:r>
      <w:r>
        <w:rPr>
          <w:rFonts w:ascii="Times New Roman" w:hAnsi="Times New Roman" w:cs="Times New Roman"/>
          <w:b w:val="0"/>
          <w:color w:val="auto"/>
          <w:sz w:val="24"/>
          <w:szCs w:val="24"/>
        </w:rPr>
        <w:t xml:space="preserve"> calculated annually (black points) and by </w:t>
      </w:r>
      <w:r w:rsidRPr="00D377C0">
        <w:rPr>
          <w:rFonts w:ascii="Times New Roman" w:hAnsi="Times New Roman" w:cs="Times New Roman"/>
          <w:b w:val="0"/>
          <w:color w:val="auto"/>
          <w:sz w:val="24"/>
          <w:szCs w:val="24"/>
        </w:rPr>
        <w:t xml:space="preserve">10 year moving window average (geometric mean) </w:t>
      </w:r>
      <w:r>
        <w:rPr>
          <w:rFonts w:ascii="Times New Roman" w:hAnsi="Times New Roman" w:cs="Times New Roman"/>
          <w:b w:val="0"/>
          <w:color w:val="auto"/>
          <w:sz w:val="24"/>
          <w:szCs w:val="24"/>
        </w:rPr>
        <w:t>(red points</w:t>
      </w:r>
      <w:r w:rsidRPr="00D377C0">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 data not shown (</w:t>
      </w:r>
      <w:r w:rsidRPr="00D377C0">
        <w:rPr>
          <w:rFonts w:ascii="Times New Roman" w:hAnsi="Times New Roman" w:cs="Times New Roman"/>
          <w:b w:val="0"/>
          <w:color w:val="auto"/>
          <w:sz w:val="24"/>
          <w:szCs w:val="24"/>
        </w:rPr>
        <w:t>&gt;1.2 or &lt;0.8</w:t>
      </w:r>
      <w:r>
        <w:rPr>
          <w:rFonts w:ascii="Times New Roman" w:hAnsi="Times New Roman" w:cs="Times New Roman"/>
          <w:b w:val="0"/>
          <w:color w:val="auto"/>
          <w:sz w:val="24"/>
          <w:szCs w:val="24"/>
        </w:rPr>
        <w:t>)</w:t>
      </w:r>
      <w:r w:rsidRPr="00D377C0">
        <w:rPr>
          <w:rFonts w:ascii="Times New Roman" w:hAnsi="Times New Roman" w:cs="Times New Roman"/>
          <w:b w:val="0"/>
          <w:color w:val="auto"/>
          <w:sz w:val="24"/>
          <w:szCs w:val="24"/>
        </w:rPr>
        <w:t xml:space="preserve">, but </w:t>
      </w:r>
      <w:r>
        <w:rPr>
          <w:rFonts w:ascii="Times New Roman" w:hAnsi="Times New Roman" w:cs="Times New Roman"/>
          <w:b w:val="0"/>
          <w:color w:val="auto"/>
          <w:sz w:val="24"/>
          <w:szCs w:val="24"/>
        </w:rPr>
        <w:t xml:space="preserve">do </w:t>
      </w:r>
      <w:r w:rsidRPr="00D377C0">
        <w:rPr>
          <w:rFonts w:ascii="Times New Roman" w:hAnsi="Times New Roman" w:cs="Times New Roman"/>
          <w:b w:val="0"/>
          <w:color w:val="auto"/>
          <w:sz w:val="24"/>
          <w:szCs w:val="24"/>
        </w:rPr>
        <w:t xml:space="preserve">contribute to the moving window average values. (C) Ratio of square root of the 5 arc min grid cells occupied by </w:t>
      </w:r>
      <w:r w:rsidRPr="00D377C0">
        <w:rPr>
          <w:rFonts w:ascii="Times New Roman" w:hAnsi="Times New Roman" w:cs="Times New Roman"/>
          <w:b w:val="0"/>
          <w:i/>
          <w:color w:val="auto"/>
          <w:sz w:val="24"/>
          <w:szCs w:val="24"/>
        </w:rPr>
        <w:t>F. alnus</w:t>
      </w:r>
      <w:r w:rsidRPr="00D377C0">
        <w:rPr>
          <w:rFonts w:ascii="Times New Roman" w:hAnsi="Times New Roman" w:cs="Times New Roman"/>
          <w:b w:val="0"/>
          <w:color w:val="auto"/>
          <w:sz w:val="24"/>
          <w:szCs w:val="24"/>
        </w:rPr>
        <w:t xml:space="preserve"> and associated species at a given time step. Occupied 5 arc min grid cells were constrained </w:t>
      </w:r>
      <w:r>
        <w:rPr>
          <w:rFonts w:ascii="Times New Roman" w:hAnsi="Times New Roman" w:cs="Times New Roman"/>
          <w:b w:val="0"/>
          <w:color w:val="auto"/>
          <w:sz w:val="24"/>
          <w:szCs w:val="24"/>
        </w:rPr>
        <w:t>to be</w:t>
      </w:r>
      <w:r w:rsidRPr="00D377C0">
        <w:rPr>
          <w:rFonts w:ascii="Times New Roman" w:hAnsi="Times New Roman" w:cs="Times New Roman"/>
          <w:b w:val="0"/>
          <w:color w:val="auto"/>
          <w:sz w:val="24"/>
          <w:szCs w:val="24"/>
        </w:rPr>
        <w:t xml:space="preserve"> within </w:t>
      </w:r>
      <w:proofErr w:type="gramStart"/>
      <w:r w:rsidRPr="00D377C0">
        <w:rPr>
          <w:rFonts w:ascii="Times New Roman" w:hAnsi="Times New Roman" w:cs="Times New Roman"/>
          <w:b w:val="0"/>
          <w:color w:val="auto"/>
          <w:sz w:val="24"/>
          <w:szCs w:val="24"/>
        </w:rPr>
        <w:t>30 arc</w:t>
      </w:r>
      <w:proofErr w:type="gramEnd"/>
      <w:r w:rsidRPr="00D377C0">
        <w:rPr>
          <w:rFonts w:ascii="Times New Roman" w:hAnsi="Times New Roman" w:cs="Times New Roman"/>
          <w:b w:val="0"/>
          <w:color w:val="auto"/>
          <w:sz w:val="24"/>
          <w:szCs w:val="24"/>
        </w:rPr>
        <w:t xml:space="preserve"> min grid cells </w:t>
      </w:r>
      <w:r>
        <w:rPr>
          <w:rFonts w:ascii="Times New Roman" w:hAnsi="Times New Roman" w:cs="Times New Roman"/>
          <w:b w:val="0"/>
          <w:color w:val="auto"/>
          <w:sz w:val="24"/>
          <w:szCs w:val="24"/>
        </w:rPr>
        <w:t>occupied by</w:t>
      </w:r>
      <w:r w:rsidRPr="00D377C0">
        <w:rPr>
          <w:rFonts w:ascii="Times New Roman" w:hAnsi="Times New Roman" w:cs="Times New Roman"/>
          <w:b w:val="0"/>
          <w:color w:val="auto"/>
          <w:sz w:val="24"/>
          <w:szCs w:val="24"/>
        </w:rPr>
        <w:t xml:space="preserve"> both </w:t>
      </w:r>
      <w:r>
        <w:rPr>
          <w:rFonts w:ascii="Times New Roman" w:hAnsi="Times New Roman" w:cs="Times New Roman"/>
          <w:b w:val="0"/>
          <w:i/>
          <w:color w:val="auto"/>
          <w:sz w:val="24"/>
          <w:szCs w:val="24"/>
        </w:rPr>
        <w:t>F. alnus</w:t>
      </w:r>
      <w:r>
        <w:rPr>
          <w:rFonts w:ascii="Times New Roman" w:hAnsi="Times New Roman" w:cs="Times New Roman"/>
          <w:b w:val="0"/>
          <w:color w:val="auto"/>
          <w:sz w:val="24"/>
          <w:szCs w:val="24"/>
        </w:rPr>
        <w:t xml:space="preserve"> and associated species</w:t>
      </w:r>
      <w:r w:rsidRPr="00D377C0">
        <w:rPr>
          <w:rFonts w:ascii="Times New Roman" w:hAnsi="Times New Roman" w:cs="Times New Roman"/>
          <w:b w:val="0"/>
          <w:color w:val="auto"/>
          <w:sz w:val="24"/>
          <w:szCs w:val="24"/>
        </w:rPr>
        <w:t xml:space="preserve"> at least once during the study period.</w:t>
      </w:r>
    </w:p>
    <w:p w14:paraId="42E91B9D" w14:textId="77777777" w:rsidR="0059502B" w:rsidRDefault="0059502B" w:rsidP="0059502B">
      <w:pPr>
        <w:rPr>
          <w:rFonts w:ascii="Times New Roman" w:hAnsi="Times New Roman" w:cs="Times New Roman"/>
          <w:b/>
        </w:rPr>
      </w:pPr>
      <w:r>
        <w:rPr>
          <w:rFonts w:ascii="Times New Roman" w:hAnsi="Times New Roman" w:cs="Times New Roman"/>
          <w:b/>
          <w:noProof/>
        </w:rPr>
        <w:drawing>
          <wp:anchor distT="0" distB="0" distL="114300" distR="114300" simplePos="0" relativeHeight="251666432" behindDoc="1" locked="0" layoutInCell="1" allowOverlap="1" wp14:anchorId="6E0453FE" wp14:editId="371731A2">
            <wp:simplePos x="0" y="0"/>
            <wp:positionH relativeFrom="column">
              <wp:posOffset>0</wp:posOffset>
            </wp:positionH>
            <wp:positionV relativeFrom="paragraph">
              <wp:posOffset>116840</wp:posOffset>
            </wp:positionV>
            <wp:extent cx="5943600" cy="5943600"/>
            <wp:effectExtent l="0" t="0" r="0" b="0"/>
            <wp:wrapNone/>
            <wp:docPr id="10" name="Picture 1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5.pdf"/>
                    <pic:cNvPicPr/>
                  </pic:nvPicPr>
                  <pic:blipFill>
                    <a:blip r:embed="rId10">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p>
    <w:p w14:paraId="03D51F65" w14:textId="77777777" w:rsidR="0059502B" w:rsidRDefault="0059502B" w:rsidP="0059502B">
      <w:pPr>
        <w:rPr>
          <w:rFonts w:ascii="Times New Roman" w:hAnsi="Times New Roman" w:cs="Times New Roman"/>
          <w:b/>
        </w:rPr>
        <w:sectPr w:rsidR="0059502B" w:rsidSect="00A36FB9">
          <w:pgSz w:w="12240" w:h="15840"/>
          <w:pgMar w:top="1440" w:right="1440" w:bottom="1440" w:left="1440" w:header="720" w:footer="720" w:gutter="0"/>
          <w:cols w:space="720"/>
          <w:docGrid w:linePitch="360"/>
        </w:sectPr>
      </w:pPr>
    </w:p>
    <w:p w14:paraId="22221280" w14:textId="77777777" w:rsidR="0059502B" w:rsidRDefault="0059502B" w:rsidP="0059502B">
      <w:pPr>
        <w:pStyle w:val="Caption"/>
        <w:rPr>
          <w:rFonts w:ascii="Times New Roman" w:hAnsi="Times New Roman" w:cs="Times New Roman"/>
          <w:b w:val="0"/>
          <w:color w:val="auto"/>
          <w:sz w:val="24"/>
          <w:szCs w:val="24"/>
        </w:rPr>
      </w:pPr>
      <w:r w:rsidRPr="00793C44">
        <w:rPr>
          <w:rFonts w:ascii="Times New Roman" w:hAnsi="Times New Roman" w:cs="Times New Roman"/>
          <w:color w:val="auto"/>
          <w:sz w:val="24"/>
          <w:szCs w:val="24"/>
        </w:rPr>
        <w:t xml:space="preserve">Figure 6. </w:t>
      </w:r>
      <w:r w:rsidRPr="00793C44">
        <w:rPr>
          <w:rFonts w:ascii="Times New Roman" w:hAnsi="Times New Roman" w:cs="Times New Roman"/>
          <w:b w:val="0"/>
          <w:color w:val="auto"/>
          <w:sz w:val="24"/>
          <w:szCs w:val="24"/>
        </w:rPr>
        <w:t>(A) Square root of the cumulative number of counties</w:t>
      </w:r>
      <w:r>
        <w:rPr>
          <w:rFonts w:ascii="Times New Roman" w:hAnsi="Times New Roman" w:cs="Times New Roman"/>
          <w:b w:val="0"/>
          <w:color w:val="auto"/>
          <w:sz w:val="24"/>
          <w:szCs w:val="24"/>
        </w:rPr>
        <w:t xml:space="preserve"> occupied</w:t>
      </w:r>
      <w:r w:rsidRPr="00793C44">
        <w:rPr>
          <w:rFonts w:ascii="Times New Roman" w:hAnsi="Times New Roman" w:cs="Times New Roman"/>
          <w:b w:val="0"/>
          <w:color w:val="auto"/>
          <w:sz w:val="24"/>
          <w:szCs w:val="24"/>
        </w:rPr>
        <w:t xml:space="preserve"> through time. Shown here are the linear and polynomial regression lines for a models using year as a predictor variable and the square root of the cumulative number of counties occupied as the response variable. Linear regression predictions are shown for both </w:t>
      </w:r>
      <w:r w:rsidRPr="00793C44">
        <w:rPr>
          <w:rFonts w:ascii="Times New Roman" w:hAnsi="Times New Roman" w:cs="Times New Roman"/>
          <w:b w:val="0"/>
          <w:i/>
          <w:color w:val="auto"/>
          <w:sz w:val="24"/>
          <w:szCs w:val="24"/>
        </w:rPr>
        <w:t xml:space="preserve">F. alnus </w:t>
      </w:r>
      <w:r w:rsidRPr="00793C44">
        <w:rPr>
          <w:rFonts w:ascii="Times New Roman" w:hAnsi="Times New Roman" w:cs="Times New Roman"/>
          <w:b w:val="0"/>
          <w:color w:val="auto"/>
          <w:sz w:val="24"/>
          <w:szCs w:val="24"/>
        </w:rPr>
        <w:t xml:space="preserve">and the group of associated species (solid red and black lines respectively). The best-fit polynomial regression fit is shown for each set (cubic for both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and the group of associated species) (B) Ratio of the rate of growth for cumulative occupied counties</w:t>
      </w:r>
      <w:r>
        <w:rPr>
          <w:rFonts w:ascii="Times New Roman" w:hAnsi="Times New Roman" w:cs="Times New Roman"/>
          <w:b w:val="0"/>
          <w:color w:val="auto"/>
          <w:sz w:val="24"/>
          <w:szCs w:val="24"/>
        </w:rPr>
        <w:t xml:space="preserve"> calculated annually</w:t>
      </w:r>
      <w:r w:rsidRPr="00793C44">
        <w:rPr>
          <w:rFonts w:ascii="Times New Roman" w:hAnsi="Times New Roman" w:cs="Times New Roman"/>
          <w:b w:val="0"/>
          <w:color w:val="auto"/>
          <w:sz w:val="24"/>
          <w:szCs w:val="24"/>
        </w:rPr>
        <w:t xml:space="preserve"> (black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w:t>
      </w:r>
      <w:r>
        <w:rPr>
          <w:rFonts w:ascii="Times New Roman" w:hAnsi="Times New Roman" w:cs="Times New Roman"/>
          <w:b w:val="0"/>
          <w:color w:val="auto"/>
          <w:sz w:val="24"/>
          <w:szCs w:val="24"/>
        </w:rPr>
        <w:t xml:space="preserve"> and by </w:t>
      </w:r>
      <w:proofErr w:type="gramStart"/>
      <w:r w:rsidRPr="00793C44">
        <w:rPr>
          <w:rFonts w:ascii="Times New Roman" w:hAnsi="Times New Roman" w:cs="Times New Roman"/>
          <w:b w:val="0"/>
          <w:color w:val="auto"/>
          <w:sz w:val="24"/>
          <w:szCs w:val="24"/>
        </w:rPr>
        <w:t>10 year</w:t>
      </w:r>
      <w:proofErr w:type="gramEnd"/>
      <w:r w:rsidRPr="00793C44">
        <w:rPr>
          <w:rFonts w:ascii="Times New Roman" w:hAnsi="Times New Roman" w:cs="Times New Roman"/>
          <w:b w:val="0"/>
          <w:color w:val="auto"/>
          <w:sz w:val="24"/>
          <w:szCs w:val="24"/>
        </w:rPr>
        <w:t xml:space="preserve"> moving window average (geometric mean) (red </w:t>
      </w:r>
      <w:r>
        <w:rPr>
          <w:rFonts w:ascii="Times New Roman" w:hAnsi="Times New Roman" w:cs="Times New Roman"/>
          <w:b w:val="0"/>
          <w:color w:val="auto"/>
          <w:sz w:val="24"/>
          <w:szCs w:val="24"/>
        </w:rPr>
        <w:t>points</w:t>
      </w:r>
      <w:r w:rsidRPr="00793C44">
        <w:rPr>
          <w:rFonts w:ascii="Times New Roman" w:hAnsi="Times New Roman" w:cs="Times New Roman"/>
          <w:b w:val="0"/>
          <w:color w:val="auto"/>
          <w:sz w:val="24"/>
          <w:szCs w:val="24"/>
        </w:rPr>
        <w:t xml:space="preserve">). </w:t>
      </w:r>
      <w:r>
        <w:rPr>
          <w:rFonts w:ascii="Times New Roman" w:hAnsi="Times New Roman" w:cs="Times New Roman"/>
          <w:b w:val="0"/>
          <w:color w:val="auto"/>
          <w:sz w:val="24"/>
          <w:szCs w:val="24"/>
        </w:rPr>
        <w:t>Outlier</w:t>
      </w:r>
      <w:r w:rsidRPr="00793C44">
        <w:rPr>
          <w:rFonts w:ascii="Times New Roman" w:hAnsi="Times New Roman" w:cs="Times New Roman"/>
          <w:b w:val="0"/>
          <w:color w:val="auto"/>
          <w:sz w:val="24"/>
          <w:szCs w:val="24"/>
        </w:rPr>
        <w:t xml:space="preserve"> data not shown (those &gt;1.2 or &lt;0.8, but contribute to the moving window average values. (C) Square root of the ratio of the cumulative number of counties occupied by </w:t>
      </w:r>
      <w:r w:rsidRPr="00793C44">
        <w:rPr>
          <w:rFonts w:ascii="Times New Roman" w:hAnsi="Times New Roman" w:cs="Times New Roman"/>
          <w:b w:val="0"/>
          <w:i/>
          <w:color w:val="auto"/>
          <w:sz w:val="24"/>
          <w:szCs w:val="24"/>
        </w:rPr>
        <w:t>F. alnus</w:t>
      </w:r>
      <w:r w:rsidRPr="00793C44">
        <w:rPr>
          <w:rFonts w:ascii="Times New Roman" w:hAnsi="Times New Roman" w:cs="Times New Roman"/>
          <w:b w:val="0"/>
          <w:color w:val="auto"/>
          <w:sz w:val="24"/>
          <w:szCs w:val="24"/>
        </w:rPr>
        <w:t xml:space="preserve"> to those occupied by the group of associated species.</w:t>
      </w:r>
    </w:p>
    <w:p w14:paraId="102C83CE" w14:textId="77777777" w:rsidR="0059502B" w:rsidRPr="00873A14" w:rsidRDefault="00BB62A5" w:rsidP="0059502B">
      <w:r>
        <w:rPr>
          <w:noProof/>
        </w:rPr>
        <mc:AlternateContent>
          <mc:Choice Requires="wps">
            <w:drawing>
              <wp:anchor distT="0" distB="0" distL="114300" distR="114300" simplePos="0" relativeHeight="251670528" behindDoc="0" locked="0" layoutInCell="1" allowOverlap="1" wp14:anchorId="0FD7DF28" wp14:editId="6798CA0F">
                <wp:simplePos x="0" y="0"/>
                <wp:positionH relativeFrom="column">
                  <wp:posOffset>0</wp:posOffset>
                </wp:positionH>
                <wp:positionV relativeFrom="paragraph">
                  <wp:posOffset>2974340</wp:posOffset>
                </wp:positionV>
                <wp:extent cx="293370" cy="342900"/>
                <wp:effectExtent l="0" t="0" r="0" b="12700"/>
                <wp:wrapNone/>
                <wp:docPr id="4" name="Text Box 10"/>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71EC1E0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2" type="#_x0000_t202" style="position:absolute;margin-left:0;margin-top:234.2pt;width:23.1pt;height:27pt;z-index:251670528;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" filled="f" stroked="f">
                <v:path arrowok="t"/>
                <v:textbox>
                  <w:txbxContent>
                    <w:p w14:paraId="71EC1E01"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C</w:t>
                      </w:r>
                    </w:p>
                  </w:txbxContent>
                </v:textbox>
              </v:shape>
            </w:pict>
          </mc:Fallback>
        </mc:AlternateContent>
      </w:r>
      <w:r>
        <w:rPr>
          <w:noProof/>
        </w:rPr>
        <mc:AlternateContent>
          <mc:Choice Requires="wps">
            <w:drawing>
              <wp:anchor distT="0" distB="0" distL="114300" distR="114300" simplePos="0" relativeHeight="251669504" behindDoc="0" locked="0" layoutInCell="1" allowOverlap="1" wp14:anchorId="6B8C9B0E" wp14:editId="0C2560B9">
                <wp:simplePos x="0" y="0"/>
                <wp:positionH relativeFrom="column">
                  <wp:posOffset>2915285</wp:posOffset>
                </wp:positionH>
                <wp:positionV relativeFrom="paragraph">
                  <wp:posOffset>2540</wp:posOffset>
                </wp:positionV>
                <wp:extent cx="285115" cy="342900"/>
                <wp:effectExtent l="0" t="0" r="0" b="12700"/>
                <wp:wrapNone/>
                <wp:docPr id="2" name="Text Box 8"/>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85115"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04AA5B62"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3" type="#_x0000_t202" style="position:absolute;margin-left:229.55pt;margin-top:.2pt;width:22.45pt;height:27pt;z-index:251669504;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" filled="f" stroked="f">
                <v:path arrowok="t"/>
                <v:textbox>
                  <w:txbxContent>
                    <w:p w14:paraId="04AA5B62"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B</w:t>
                      </w:r>
                    </w:p>
                  </w:txbxContent>
                </v:textbox>
              </v:shape>
            </w:pict>
          </mc:Fallback>
        </mc:AlternateContent>
      </w:r>
      <w:r>
        <w:rPr>
          <w:noProof/>
        </w:rPr>
        <mc:AlternateContent>
          <mc:Choice Requires="wps">
            <w:drawing>
              <wp:anchor distT="0" distB="0" distL="114300" distR="114300" simplePos="0" relativeHeight="251668480" behindDoc="0" locked="0" layoutInCell="1" allowOverlap="1" wp14:anchorId="10FC5DC5" wp14:editId="3CA609C3">
                <wp:simplePos x="0" y="0"/>
                <wp:positionH relativeFrom="column">
                  <wp:posOffset>0</wp:posOffset>
                </wp:positionH>
                <wp:positionV relativeFrom="paragraph">
                  <wp:posOffset>2540</wp:posOffset>
                </wp:positionV>
                <wp:extent cx="293370" cy="342900"/>
                <wp:effectExtent l="0" t="0" r="0" b="12700"/>
                <wp:wrapNone/>
                <wp:docPr id="1" name="Text Box 3"/>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wps:cNvSpPr>
                      <wps:spPr>
                        <a:xfrm>
                          <a:off x="0" y="0"/>
                          <a:ext cx="293370" cy="342900"/>
                        </a:xfrm>
                        <a:prstGeom prst="rect">
                          <a:avLst/>
                        </a:prstGeom>
                        <a:noFill/>
                        <a:ln>
                          <a:noFill/>
                        </a:ln>
                        <a:effectLst/>
                        <a:extLst>
                          <a:ext uri="{C572A759-6A51-4108-AA02-DFA0A04FC94B}">
                            <ma14:wrappingTextBoxFlag xmlns:ma14="http://schemas.microsoft.com/office/mac/drawingml/2011/main"/>
                          </a:ext>
                        </a:extLst>
                      </wps:spPr>
                      <wps:style>
                        <a:lnRef idx="0">
                          <a:schemeClr val="accent1"/>
                        </a:lnRef>
                        <a:fillRef idx="0">
                          <a:schemeClr val="accent1"/>
                        </a:fillRef>
                        <a:effectRef idx="0">
                          <a:schemeClr val="accent1"/>
                        </a:effectRef>
                        <a:fontRef idx="minor">
                          <a:schemeClr val="dk1"/>
                        </a:fontRef>
                      </wps:style>
                      <wps:txbx>
                        <w:txbxContent>
                          <w:p w14:paraId="55BCBC6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wps:txbx>
                      <wps:bodyPr rot="0" spcFirstLastPara="0" vertOverflow="overflow" horzOverflow="overflow" vert="horz" wrap="none" lIns="91440" tIns="45720" rIns="91440" bIns="45720" numCol="1" spcCol="0" rtlCol="0" fromWordArt="0" anchor="t" anchorCtr="0" forceAA="0" compatLnSpc="1">
                        <a:prstTxWarp prst="textNoShape">
                          <a:avLst/>
                        </a:prstTxWarp>
                        <a:noAutofit/>
                      </wps:bodyPr>
                    </wps:wsp>
                  </a:graphicData>
                </a:graphic>
                <wp14:sizeRelH relativeFrom="page">
                  <wp14:pctWidth>0</wp14:pctWidth>
                </wp14:sizeRelH>
                <wp14:sizeRelV relativeFrom="margin">
                  <wp14:pctHeight>0</wp14:pctHeight>
                </wp14:sizeRelV>
              </wp:anchor>
            </w:drawing>
          </mc:Choice>
          <mc:Fallback>
            <w:pict>
              <v:shape id="_x0000_s1034" type="#_x0000_t202" style="position:absolute;margin-left:0;margin-top:.2pt;width:23.1pt;height:27pt;z-index:251668480;visibility:visible;mso-wrap-style:non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margin;v-text-anchor:top" o:gfxdata="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" filled="f" stroked="f">
                <v:path arrowok="t"/>
                <v:textbox>
                  <w:txbxContent>
                    <w:p w14:paraId="55BCBC6F" w14:textId="77777777" w:rsidR="0059502B" w:rsidRPr="00EC0570" w:rsidRDefault="0059502B" w:rsidP="0059502B">
                      <w:pPr>
                        <w:rPr>
                          <w:rFonts w:ascii="Times New Roman" w:hAnsi="Times New Roman" w:cs="Times New Roman"/>
                          <w:b/>
                        </w:rPr>
                      </w:pPr>
                      <w:r w:rsidRPr="00EC0570">
                        <w:rPr>
                          <w:rFonts w:ascii="Times New Roman" w:hAnsi="Times New Roman" w:cs="Times New Roman"/>
                          <w:b/>
                        </w:rPr>
                        <w:t>A</w:t>
                      </w:r>
                    </w:p>
                  </w:txbxContent>
                </v:textbox>
              </v:shape>
            </w:pict>
          </mc:Fallback>
        </mc:AlternateContent>
      </w:r>
    </w:p>
    <w:p w14:paraId="16C93E5F" w14:textId="77777777" w:rsidR="0059502B" w:rsidRDefault="0059502B" w:rsidP="0059502B">
      <w:pPr>
        <w:rPr>
          <w:rFonts w:ascii="Times New Roman" w:hAnsi="Times New Roman" w:cs="Times New Roman"/>
        </w:rPr>
      </w:pPr>
      <w:r>
        <w:rPr>
          <w:rFonts w:ascii="Times New Roman" w:hAnsi="Times New Roman" w:cs="Times New Roman"/>
          <w:b/>
          <w:noProof/>
        </w:rPr>
        <w:drawing>
          <wp:anchor distT="0" distB="0" distL="114300" distR="114300" simplePos="0" relativeHeight="251667456" behindDoc="1" locked="0" layoutInCell="1" allowOverlap="1" wp14:anchorId="48D14459" wp14:editId="1F37E140">
            <wp:simplePos x="0" y="0"/>
            <wp:positionH relativeFrom="column">
              <wp:posOffset>0</wp:posOffset>
            </wp:positionH>
            <wp:positionV relativeFrom="paragraph">
              <wp:posOffset>113665</wp:posOffset>
            </wp:positionV>
            <wp:extent cx="5943600" cy="5943600"/>
            <wp:effectExtent l="0" t="0" r="0" b="0"/>
            <wp:wrapNone/>
            <wp:docPr id="12" name="Picture 1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6.pdf"/>
                    <pic:cNvPicPr/>
                  </pic:nvPicPr>
                  <pic:blipFill>
                    <a:blip r:embed="rId11">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14:sizeRelH relativeFrom="page">
              <wp14:pctWidth>0</wp14:pctWidth>
            </wp14:sizeRelH>
            <wp14:sizeRelV relativeFrom="page">
              <wp14:pctHeight>0</wp14:pctHeight>
            </wp14:sizeRelV>
          </wp:anchor>
        </w:drawing>
      </w:r>
      <w:r>
        <w:rPr>
          <w:rFonts w:ascii="Times New Roman" w:hAnsi="Times New Roman" w:cs="Times New Roman"/>
          <w:b/>
        </w:rPr>
        <w:br w:type="page"/>
      </w:r>
      <w:r w:rsidRPr="00740854">
        <w:rPr>
          <w:rFonts w:ascii="Times New Roman" w:hAnsi="Times New Roman" w:cs="Times New Roman"/>
          <w:b/>
        </w:rPr>
        <w:t>Figure 7.</w:t>
      </w:r>
      <w:r w:rsidRPr="00740854">
        <w:rPr>
          <w:rFonts w:ascii="Times New Roman" w:hAnsi="Times New Roman" w:cs="Times New Roman"/>
        </w:rPr>
        <w:t xml:space="preserve"> </w:t>
      </w:r>
      <w:proofErr w:type="gramStart"/>
      <w:r>
        <w:rPr>
          <w:rFonts w:ascii="Times New Roman" w:hAnsi="Times New Roman" w:cs="Times New Roman"/>
        </w:rPr>
        <w:t>Frequency</w:t>
      </w:r>
      <w:r w:rsidRPr="00740854">
        <w:rPr>
          <w:rFonts w:ascii="Times New Roman" w:hAnsi="Times New Roman" w:cs="Times New Roman"/>
        </w:rPr>
        <w:t xml:space="preserve"> of the </w:t>
      </w:r>
      <w:r>
        <w:rPr>
          <w:rFonts w:ascii="Times New Roman" w:hAnsi="Times New Roman" w:cs="Times New Roman"/>
        </w:rPr>
        <w:t xml:space="preserve">differences in the </w:t>
      </w:r>
      <w:r w:rsidRPr="00740854">
        <w:rPr>
          <w:rFonts w:ascii="Times New Roman" w:hAnsi="Times New Roman" w:cs="Times New Roman"/>
        </w:rPr>
        <w:t xml:space="preserve">number of years between an observation of </w:t>
      </w:r>
      <w:r>
        <w:rPr>
          <w:rFonts w:ascii="Times New Roman" w:hAnsi="Times New Roman" w:cs="Times New Roman"/>
        </w:rPr>
        <w:t>an</w:t>
      </w:r>
      <w:r w:rsidRPr="00740854">
        <w:rPr>
          <w:rFonts w:ascii="Times New Roman" w:hAnsi="Times New Roman" w:cs="Times New Roman"/>
        </w:rPr>
        <w:t xml:space="preserve"> associated species in a county and the observation of </w:t>
      </w:r>
      <w:r w:rsidRPr="00740854">
        <w:rPr>
          <w:rFonts w:ascii="Times New Roman" w:hAnsi="Times New Roman" w:cs="Times New Roman"/>
          <w:i/>
        </w:rPr>
        <w:t>F. alnus</w:t>
      </w:r>
      <w:r w:rsidRPr="00740854">
        <w:rPr>
          <w:rFonts w:ascii="Times New Roman" w:hAnsi="Times New Roman" w:cs="Times New Roman"/>
        </w:rPr>
        <w:t xml:space="preserve"> in that county.</w:t>
      </w:r>
      <w:proofErr w:type="gramEnd"/>
    </w:p>
    <w:p w14:paraId="416A6F65" w14:textId="77777777" w:rsidR="0059502B" w:rsidRDefault="0059502B" w:rsidP="0059502B">
      <w:pPr>
        <w:rPr>
          <w:rFonts w:ascii="Times New Roman" w:hAnsi="Times New Roman" w:cs="Times New Roman"/>
        </w:rPr>
      </w:pPr>
    </w:p>
    <w:p w14:paraId="2B4047F7" w14:textId="77777777" w:rsidR="0059502B" w:rsidRPr="00740854" w:rsidRDefault="0059502B" w:rsidP="0059502B">
      <w:pPr>
        <w:rPr>
          <w:rFonts w:ascii="Times New Roman" w:hAnsi="Times New Roman" w:cs="Times New Roman"/>
        </w:rPr>
      </w:pPr>
      <w:r>
        <w:rPr>
          <w:rFonts w:ascii="Times New Roman" w:hAnsi="Times New Roman" w:cs="Times New Roman"/>
          <w:noProof/>
        </w:rPr>
        <w:drawing>
          <wp:inline distT="0" distB="0" distL="0" distR="0" wp14:anchorId="3DC922B3" wp14:editId="68450DAF">
            <wp:extent cx="5943600" cy="5943600"/>
            <wp:effectExtent l="0" t="0" r="0" b="0"/>
            <wp:docPr id="13" name="Picture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Diss_Fig_3_7.pdf"/>
                    <pic:cNvPicPr/>
                  </pic:nvPicPr>
                  <pic:blipFill>
                    <a:blip r:embed="rId12">
                      <a:extLst>
                        <a:ext uri="{28A0092B-C50C-407E-A947-70E740481C1C}">
                          <a14:useLocalDpi xmlns:a14="http://schemas.microsoft.com/office/drawing/2010/main" val="0"/>
                        </a:ext>
                      </a:extLst>
                    </a:blip>
                    <a:stretch>
                      <a:fillRect/>
                    </a:stretch>
                  </pic:blipFill>
                  <pic:spPr>
                    <a:xfrm>
                      <a:off x="0" y="0"/>
                      <a:ext cx="5943600" cy="5943600"/>
                    </a:xfrm>
                    <a:prstGeom prst="rect">
                      <a:avLst/>
                    </a:prstGeom>
                  </pic:spPr>
                </pic:pic>
              </a:graphicData>
            </a:graphic>
          </wp:inline>
        </w:drawing>
      </w:r>
      <w:r w:rsidRPr="00740854">
        <w:rPr>
          <w:rFonts w:ascii="Times New Roman" w:hAnsi="Times New Roman" w:cs="Times New Roman"/>
        </w:rPr>
        <w:br w:type="page"/>
      </w:r>
    </w:p>
    <w:p w14:paraId="5C159323" w14:textId="77777777" w:rsidR="0059502B" w:rsidRDefault="0059502B" w:rsidP="0059502B">
      <w:pPr>
        <w:rPr>
          <w:rFonts w:ascii="Times New Roman" w:hAnsi="Times New Roman" w:cs="Times New Roman"/>
          <w:b/>
        </w:rPr>
      </w:pPr>
    </w:p>
    <w:p w14:paraId="42BA9FB3" w14:textId="77777777" w:rsidR="0059502B" w:rsidRDefault="0059502B" w:rsidP="0059502B">
      <w:pPr>
        <w:rPr>
          <w:rFonts w:ascii="Times New Roman" w:hAnsi="Times New Roman" w:cs="Times New Roman"/>
          <w:b/>
        </w:rPr>
      </w:pPr>
      <w:r>
        <w:rPr>
          <w:rFonts w:ascii="Times New Roman" w:hAnsi="Times New Roman" w:cs="Times New Roman"/>
          <w:b/>
        </w:rPr>
        <w:t>References</w:t>
      </w:r>
    </w:p>
    <w:p w14:paraId="39F0BD8E" w14:textId="6AFB3DC0" w:rsidR="0091245A" w:rsidRPr="0091245A" w:rsidRDefault="00BB62A5">
      <w:pPr>
        <w:pStyle w:val="NormalWeb"/>
        <w:ind w:left="480" w:hanging="480"/>
        <w:divId w:val="859510538"/>
        <w:rPr>
          <w:rFonts w:ascii="Times New Roman" w:hAnsi="Times New Roman"/>
          <w:noProof/>
          <w:sz w:val="24"/>
        </w:rPr>
      </w:pPr>
      <w:r w:rsidRPr="0091245A">
        <w:rPr>
          <w:rFonts w:ascii="Times New Roman" w:hAnsi="Times New Roman"/>
        </w:rPr>
        <w:fldChar w:fldCharType="begin" w:fldLock="1"/>
      </w:r>
      <w:r w:rsidRPr="0091245A">
        <w:rPr>
          <w:rFonts w:ascii="Times New Roman" w:hAnsi="Times New Roman"/>
        </w:rPr>
        <w:instrText xml:space="preserve">ADDIN Mendeley Bibliography CSL_BIBLIOGRAPHY </w:instrText>
      </w:r>
      <w:r w:rsidRPr="0091245A">
        <w:rPr>
          <w:rFonts w:ascii="Times New Roman" w:hAnsi="Times New Roman"/>
        </w:rPr>
        <w:fldChar w:fldCharType="separate"/>
      </w:r>
      <w:r w:rsidR="0091245A" w:rsidRPr="0091245A">
        <w:rPr>
          <w:rFonts w:ascii="Times New Roman" w:hAnsi="Times New Roman"/>
          <w:noProof/>
          <w:sz w:val="24"/>
        </w:rPr>
        <w:t>Aikio, S., R. P. Duncan, and P. E. Hulme. 2010a. Lag-phases in alien plant invasions: separating the facts from the artefacts. Oikos 119:370–378.</w:t>
      </w:r>
    </w:p>
    <w:p w14:paraId="63A4BC43"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Aikio, S., R. P. Duncan, and P. E. Hulme. 2010b. Herbarium records identify the role of long-distance spread in the spatial distribution of alien plants in New Zealand. Journal of Biogeography 37:1740–1751.</w:t>
      </w:r>
    </w:p>
    <w:p w14:paraId="41D741B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Anderson, R. P. 2012. Harnessing the world’s biodiversity data: promise and peril in ecological niche modeling of species distributions. Annals of the New York Academy of Sciences 1260:66–80.</w:t>
      </w:r>
    </w:p>
    <w:p w14:paraId="7A00C8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Barney, J. N. 2006. North American history of two invasive plant species: phytogeographic distribution, dispersal vectors, and multiple introductions. Biological Invasions 8:703–717.</w:t>
      </w:r>
    </w:p>
    <w:p w14:paraId="0B0A216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BioGeomancer Consortium. 2006. Guide to Best Practices for Georeferencing. Page 90 (A. D. Chapman and J. Wieczorek, Eds.). Global Biodiversity Information Facility, Copenhagen.</w:t>
      </w:r>
    </w:p>
    <w:p w14:paraId="1EB06C0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Boakes, E. H., P. J. K. McGowan, R. A. Fuller, D. Chang-qing, N. E. Clark, K. O’Connor, and G. M. Mace. 2010. Distorted views of biodiversity: spatial and temporal bias in species occurrence data. PLoS Biology 8:e1000385.</w:t>
      </w:r>
    </w:p>
    <w:p w14:paraId="712CE27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Catling, P. M., and Z. S. Porebski. 1994. The history of invasion and current status of glossy buckthorn, </w:t>
      </w:r>
      <w:r w:rsidRPr="0091245A">
        <w:rPr>
          <w:rFonts w:ascii="Times New Roman" w:hAnsi="Times New Roman"/>
          <w:i/>
          <w:iCs/>
          <w:noProof/>
          <w:sz w:val="24"/>
        </w:rPr>
        <w:t>Rhamnus frangula</w:t>
      </w:r>
      <w:r w:rsidRPr="0091245A">
        <w:rPr>
          <w:rFonts w:ascii="Times New Roman" w:hAnsi="Times New Roman"/>
          <w:noProof/>
          <w:sz w:val="24"/>
        </w:rPr>
        <w:t>, in southern Ontario. Canadian field-naturalist 108:305–310.</w:t>
      </w:r>
    </w:p>
    <w:p w14:paraId="61F8E99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Converse, C. K. 1984. Element stewardship abstract for </w:t>
      </w:r>
      <w:r w:rsidRPr="0091245A">
        <w:rPr>
          <w:rFonts w:ascii="Times New Roman" w:hAnsi="Times New Roman"/>
          <w:i/>
          <w:iCs/>
          <w:noProof/>
          <w:sz w:val="24"/>
        </w:rPr>
        <w:t>Rhamnus cathartica</w:t>
      </w:r>
      <w:r w:rsidRPr="0091245A">
        <w:rPr>
          <w:rFonts w:ascii="Times New Roman" w:hAnsi="Times New Roman"/>
          <w:noProof/>
          <w:sz w:val="24"/>
        </w:rPr>
        <w:t xml:space="preserve">, </w:t>
      </w:r>
      <w:r w:rsidRPr="0091245A">
        <w:rPr>
          <w:rFonts w:ascii="Times New Roman" w:hAnsi="Times New Roman"/>
          <w:i/>
          <w:iCs/>
          <w:noProof/>
          <w:sz w:val="24"/>
        </w:rPr>
        <w:t>Rhamnus frangula</w:t>
      </w:r>
      <w:r w:rsidRPr="0091245A">
        <w:rPr>
          <w:rFonts w:ascii="Times New Roman" w:hAnsi="Times New Roman"/>
          <w:noProof/>
          <w:sz w:val="24"/>
        </w:rPr>
        <w:t xml:space="preserve"> (syn. </w:t>
      </w:r>
      <w:r w:rsidRPr="0091245A">
        <w:rPr>
          <w:rFonts w:ascii="Times New Roman" w:hAnsi="Times New Roman"/>
          <w:i/>
          <w:iCs/>
          <w:noProof/>
          <w:sz w:val="24"/>
        </w:rPr>
        <w:t>Frangula alnus</w:t>
      </w:r>
      <w:r w:rsidRPr="0091245A">
        <w:rPr>
          <w:rFonts w:ascii="Times New Roman" w:hAnsi="Times New Roman"/>
          <w:noProof/>
          <w:sz w:val="24"/>
        </w:rPr>
        <w:t>). The Nature Conservancy, Arlington, The Nature Conservancy.</w:t>
      </w:r>
    </w:p>
    <w:p w14:paraId="2526112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Crawford, P. H. C., and B. W. Hoagland. 2009. Can herbarium records be used to map alien species invasion and native species expansion over the past 100 years? Journal of Biogeography 36:651–661.</w:t>
      </w:r>
    </w:p>
    <w:p w14:paraId="406D1A6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Crooks, J. 2005. Lag times and exotic species: the ecology and management of biological invasions in slow-motion. Ecoscience 12:316–329.</w:t>
      </w:r>
    </w:p>
    <w:p w14:paraId="349B9A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Crooks, J. A., and M. E. Soulé. 1999. Lag times in population explosions of invasive species: causes and implications. Pages 103–125 </w:t>
      </w:r>
      <w:r w:rsidRPr="0091245A">
        <w:rPr>
          <w:rFonts w:ascii="Times New Roman" w:hAnsi="Times New Roman"/>
          <w:i/>
          <w:iCs/>
          <w:noProof/>
          <w:sz w:val="24"/>
        </w:rPr>
        <w:t>in</w:t>
      </w:r>
      <w:r w:rsidRPr="0091245A">
        <w:rPr>
          <w:rFonts w:ascii="Times New Roman" w:hAnsi="Times New Roman"/>
          <w:noProof/>
          <w:sz w:val="24"/>
        </w:rPr>
        <w:t xml:space="preserve"> O. T. Sandlund, P. J. Schei, and A. Viken, editors. Invasive species and biodiversity management. Kluwer Academic Dordrecht, The Netherlands.</w:t>
      </w:r>
    </w:p>
    <w:p w14:paraId="509022B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Cunard, C., and T. D. Lee. 2008. Is patience a virtue? Succession, light, and the death of invasive glossy buckthorn (</w:t>
      </w:r>
      <w:r w:rsidRPr="0091245A">
        <w:rPr>
          <w:rFonts w:ascii="Times New Roman" w:hAnsi="Times New Roman"/>
          <w:i/>
          <w:iCs/>
          <w:noProof/>
          <w:sz w:val="24"/>
        </w:rPr>
        <w:t>Frangula alnus</w:t>
      </w:r>
      <w:r w:rsidRPr="0091245A">
        <w:rPr>
          <w:rFonts w:ascii="Times New Roman" w:hAnsi="Times New Roman"/>
          <w:noProof/>
          <w:sz w:val="24"/>
        </w:rPr>
        <w:t>). Biological Invasions 11:577–586.</w:t>
      </w:r>
    </w:p>
    <w:p w14:paraId="4491976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Delisle, F., C. Lavoie, M. Jean, and D. Lachance. 2003. Reconstructing the spread of invasive plants: taking into account biases associated with herbarium specimens. Journal of Biogeography 30:1033–1042.</w:t>
      </w:r>
    </w:p>
    <w:p w14:paraId="206B50F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2012. Distributional migrations, expansions, and contractions of tropical plant species as revealed in dated herbarium records. Global Change Biology 18:1335–1341.</w:t>
      </w:r>
    </w:p>
    <w:p w14:paraId="500D22A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Feeley, K. J., M. R. Silman, M. B. Bush, W. Farfan, K. G. Cabrera, Y. Malhi, P. Meir, N. S. Revilla, M. N. R. Quisiyupanqui, and S. Saatchi. 2011. Upslope migration of Andean trees. Journal of Biogeography 38:783–791.</w:t>
      </w:r>
    </w:p>
    <w:p w14:paraId="22F7A9E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Frappier, B., R. T. Eckert, and T. D. Lee. 2003a. Potential impacts of the invasive exotic shrub Rhamnus frangula L. (glossy buckthorn) on forests of southern New Hampshire. Northeastern Naturalist 10:277–296.</w:t>
      </w:r>
    </w:p>
    <w:p w14:paraId="123EBE9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Frappier, B., T. D. Lee, K. F. Olson, and R. T. Eckert. 2003b. Small-scale invasion pattern, spread rate, and lag-phase behavior of </w:t>
      </w:r>
      <w:r w:rsidRPr="0091245A">
        <w:rPr>
          <w:rFonts w:ascii="Times New Roman" w:hAnsi="Times New Roman"/>
          <w:i/>
          <w:iCs/>
          <w:noProof/>
          <w:sz w:val="24"/>
        </w:rPr>
        <w:t>Rhamnus frangula</w:t>
      </w:r>
      <w:r w:rsidRPr="0091245A">
        <w:rPr>
          <w:rFonts w:ascii="Times New Roman" w:hAnsi="Times New Roman"/>
          <w:noProof/>
          <w:sz w:val="24"/>
        </w:rPr>
        <w:t xml:space="preserve"> L. Forest Ecology and Management 186:1–6.</w:t>
      </w:r>
    </w:p>
    <w:p w14:paraId="0C228A5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Garcia-Milagros, E., and V. A. Funk. 2010. Improving the use of information from museum specimens: using Google Earth© to georeference Guiana Shield specimens in the US National Herbarium. Frontiers of Biogeography 2:71–77.</w:t>
      </w:r>
    </w:p>
    <w:p w14:paraId="2422CDA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Graham, C. H., S. Ferrier, F. Huettman, C. Moritz, and A. T. Peterson. 2004. New developments in museum-based informatics and applications in biodiversity analysis. Trends in Ecology &amp; Evolution 19:497–503.</w:t>
      </w:r>
    </w:p>
    <w:p w14:paraId="66385E8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Gurevitch, J., G. A. Fox, G. M. Wardle, Inderjit, and D. Taub. 2011. Emergent insights from the synthesis of conceptual frameworks for biological invasions. Ecology Letters 14:407–418.</w:t>
      </w:r>
    </w:p>
    <w:p w14:paraId="1B8F39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2012. Introduction to the’raster’package (version 2.0-08). R.</w:t>
      </w:r>
    </w:p>
    <w:p w14:paraId="6093849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K. A. Garrett, Z. Huaman, D. P. Zhang, M. Schreuder, and M. Bonierbale. 2000. Assessing the geographic representativeness of genebank collections: the case of Bolivian wild potatoes. Conservation Biology 14:1755–1765.</w:t>
      </w:r>
    </w:p>
    <w:p w14:paraId="165388B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Hijmans, R. J., S. J. Phillips, J. R. Leathwick, and J. Elith. 2013. dismo: Species distribution modeling. R.</w:t>
      </w:r>
    </w:p>
    <w:p w14:paraId="1DB10D8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Houlahan, J. E., and С. S. Findlay. 2004. Effect of invasive plant species on temperate wetland paint diversity. Conservation Biology 18:1132–1138.</w:t>
      </w:r>
    </w:p>
    <w:p w14:paraId="2C61CD1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Howell, J. A., and W. H. J. Blackwell. 1977. The history of </w:t>
      </w:r>
      <w:r w:rsidRPr="0091245A">
        <w:rPr>
          <w:rFonts w:ascii="Times New Roman" w:hAnsi="Times New Roman"/>
          <w:i/>
          <w:iCs/>
          <w:noProof/>
          <w:sz w:val="24"/>
        </w:rPr>
        <w:t>Rhamnus frangula</w:t>
      </w:r>
      <w:r w:rsidRPr="0091245A">
        <w:rPr>
          <w:rFonts w:ascii="Times New Roman" w:hAnsi="Times New Roman"/>
          <w:noProof/>
          <w:sz w:val="24"/>
        </w:rPr>
        <w:t xml:space="preserve"> (glossy buckthorn) in the Ohio flora. Castanea 42:111–115.</w:t>
      </w:r>
    </w:p>
    <w:p w14:paraId="3F05B04A"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Jacquart, E. M., and T. M. Knight. 2010. Are there noninvasive cultivars of buckthorn. Indiana Nursery and Landscape News 70:16–17.</w:t>
      </w:r>
    </w:p>
    <w:p w14:paraId="5848E4E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Kadmon, R., O. Farber, and A. Danin. 2004. Effect of roadside bias on the accuracy of predictive maps produced by bioclimatic models. Ecological Applications 14:401–413.</w:t>
      </w:r>
    </w:p>
    <w:p w14:paraId="7F82E3A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Keitt, T. H., R. Bivand, and B. Rowlingson. 2012. rgdal. R.</w:t>
      </w:r>
    </w:p>
    <w:p w14:paraId="5B63BD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Kowarik, I. 1995. Time lags in biological invasions with regard to success and failure of alien species. </w:t>
      </w:r>
      <w:r w:rsidRPr="0091245A">
        <w:rPr>
          <w:rFonts w:ascii="Times New Roman" w:hAnsi="Times New Roman"/>
          <w:i/>
          <w:iCs/>
          <w:noProof/>
          <w:sz w:val="24"/>
        </w:rPr>
        <w:t>in</w:t>
      </w:r>
      <w:r w:rsidRPr="0091245A">
        <w:rPr>
          <w:rFonts w:ascii="Times New Roman" w:hAnsi="Times New Roman"/>
          <w:noProof/>
          <w:sz w:val="24"/>
        </w:rPr>
        <w:t xml:space="preserve"> P. Pyšek, K. Prach, M. Rejmánek, and M. Wade, editors. Plant invasions: General aspects and special problems. SPB Adademic Publishing, Amsterdam.</w:t>
      </w:r>
    </w:p>
    <w:p w14:paraId="1C56B2A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Kurylo, J. S., K. S. Knight, J. R. Stewart, and A. G. Endress. 2007. </w:t>
      </w:r>
      <w:r w:rsidRPr="0091245A">
        <w:rPr>
          <w:rFonts w:ascii="Times New Roman" w:hAnsi="Times New Roman"/>
          <w:i/>
          <w:iCs/>
          <w:noProof/>
          <w:sz w:val="24"/>
        </w:rPr>
        <w:t>Rhamnus cathartica</w:t>
      </w:r>
      <w:r w:rsidRPr="0091245A">
        <w:rPr>
          <w:rFonts w:ascii="Times New Roman" w:hAnsi="Times New Roman"/>
          <w:noProof/>
          <w:sz w:val="24"/>
        </w:rPr>
        <w:t>: Native and naturalized distribution and habitat preferences. The Journal of the Torrey Botanical Society 134:420–430.</w:t>
      </w:r>
    </w:p>
    <w:p w14:paraId="4510314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Larkin, D. J. 2011. Lengths and correlates of lag phases in upper-Midwest plant invasions. Biological Invasions 14:827–838.</w:t>
      </w:r>
    </w:p>
    <w:p w14:paraId="193EE8E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Lavoie, C. 2012. Biological collections in an ever changing world: herbaria as tools for biogeographical and environmental studies. Perspectives in Plant Ecology, Evolution and Systematics 15:68–76.</w:t>
      </w:r>
    </w:p>
    <w:p w14:paraId="1D7AA32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Little, E. L., S. Bullaty, and A. Lomeo. 1980. National Audubon Society Field Guide to North American Trees: Eastern Region. Alfred A. Knopf.</w:t>
      </w:r>
    </w:p>
    <w:p w14:paraId="04D25EA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Mack, R. N., D. Simberloff, W. Mark Lonsdale, H. Evans, M. Clout, and F. A. Bazzaz. 2000. Biotic invasions: causes, epidemiology, global consequences, and control. Ecological Applications 10:689–710.</w:t>
      </w:r>
    </w:p>
    <w:p w14:paraId="1585B85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Merow, C., N. LaFleur, J. A. Silander Jr, A. M. Wilson, and M. Rubega. 2011. Developing dynamic mechanistic species distribution models: predicting bird-mediated spread of invasive plants across northeastern North America. The American Naturalist 178:30–43.</w:t>
      </w:r>
    </w:p>
    <w:p w14:paraId="45FE61C9"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Mihulka, S., and P. Pyšek. 2001. Invasion history of Oenothera congeners in Europe: a comparative study of spreading rates in the last 200 years. Journal of Biogeography 28:597–609.</w:t>
      </w:r>
    </w:p>
    <w:p w14:paraId="4AFA36F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Miller, R. J., A. D. Carroll, T. P. Wilson, and J. Shaw. 2009. Spatiotemporal analysis of three common wetland invasive plant species using herbarium specimens and geographic information systems. Castanea 74:133–145.</w:t>
      </w:r>
    </w:p>
    <w:p w14:paraId="7C1C28A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Mosher, E. S., J. A. Silander Jr, and A. M. Latimer. 2009. The role of land-use history in major invasions by woody plant species in the northeastern North American landscape. Biological Invasions 11:2317–2328.</w:t>
      </w:r>
    </w:p>
    <w:p w14:paraId="5F5076F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Newbold, T. 2010. Applications and limitations of museum data for conservation and ecology, with particular attention to species distribution models. Progress in Physical Geography 34:3–22.</w:t>
      </w:r>
    </w:p>
    <w:p w14:paraId="2CF0DBF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Pimentel, D., L. Lach, R. Zuniga, and D. Morrison. 2000. Environmental and economic costs of nonindigenous species in the United States. BioScience 50:53–65.</w:t>
      </w:r>
    </w:p>
    <w:p w14:paraId="2F3269D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Possessky, S. L., C. E. Williams, and W. J. Moriarity. 2000. Glossy buckthorn, </w:t>
      </w:r>
      <w:r w:rsidRPr="0091245A">
        <w:rPr>
          <w:rFonts w:ascii="Times New Roman" w:hAnsi="Times New Roman"/>
          <w:i/>
          <w:iCs/>
          <w:noProof/>
          <w:sz w:val="24"/>
        </w:rPr>
        <w:t>Rhamnus frangula</w:t>
      </w:r>
      <w:r w:rsidRPr="0091245A">
        <w:rPr>
          <w:rFonts w:ascii="Times New Roman" w:hAnsi="Times New Roman"/>
          <w:noProof/>
          <w:sz w:val="24"/>
        </w:rPr>
        <w:t xml:space="preserve"> L.: A threat to riparian plant communities of the northern Allegheny Plateau (USA). Natural Areas Journal 20:290–292.</w:t>
      </w:r>
    </w:p>
    <w:p w14:paraId="3C134D46"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Prather, L. A., O. Alvarez-Fuentes, M. H. Hayfield, and C. J. Ferguson. 2004. The decline of plant collecting in the United States: a threat to the infrastructure of biodiversity studies. Systematic Botany 29:15–28.</w:t>
      </w:r>
    </w:p>
    <w:p w14:paraId="4B884D0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P. E. Hulme. 2005. Spatio-temporal dynamics of plant invasions: linking pattern to process. Ecoscience 12:302–315.</w:t>
      </w:r>
    </w:p>
    <w:p w14:paraId="47009E4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Pyšek, P., and K. Prach. 1993. Plant invasions and the role of riparian habitats: a comparison of four species alien to central Europe. Journal of Biogeography 20:413–420.</w:t>
      </w:r>
    </w:p>
    <w:p w14:paraId="7DC5BABF"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Pyšek, P., and K. Prach. 1995. Invasion dynamics of </w:t>
      </w:r>
      <w:r w:rsidRPr="0091245A">
        <w:rPr>
          <w:rFonts w:ascii="Times New Roman" w:hAnsi="Times New Roman"/>
          <w:i/>
          <w:iCs/>
          <w:noProof/>
          <w:sz w:val="24"/>
        </w:rPr>
        <w:t>Impatiens glandulifera</w:t>
      </w:r>
      <w:r w:rsidRPr="0091245A">
        <w:rPr>
          <w:rFonts w:ascii="Times New Roman" w:hAnsi="Times New Roman"/>
          <w:noProof/>
          <w:sz w:val="24"/>
        </w:rPr>
        <w:t xml:space="preserve"> - a century of spreading reconstructed. Biological Conservation 74:41–48.</w:t>
      </w:r>
    </w:p>
    <w:p w14:paraId="259A3C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QGIS Development Team. 2012. QGIS Geographic Information System.</w:t>
      </w:r>
    </w:p>
    <w:p w14:paraId="29056D3D"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 Core Team. 2012. R: A language and environment for statistical computing. Vienna, Austria.</w:t>
      </w:r>
    </w:p>
    <w:p w14:paraId="503C93C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Reddy, S., and L. Dávalos. 2003. Geographical sampling bias and its implications for conservation priorities in Africa. Journal of Biogeography 30:1719–1727.</w:t>
      </w:r>
    </w:p>
    <w:p w14:paraId="3EFE123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Sakai, A. K., F. W. Allendorf, J. S. Holt, D. M. Lodge, J. Molofsky, K. A. With, S. Baughman, R. J. Cabin, J. E. Cohen, N. C. Ellstrand, D. E. McCauley, P. O’Neil, I. M. Parker, J. N. Thompson, and S. G. Weller. 2001. The population biology of invasive species. Annual Review of Ecology and Systematics 32:305–332.</w:t>
      </w:r>
    </w:p>
    <w:p w14:paraId="340E5294"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Salo, L. F. 2005. Red brome (</w:t>
      </w:r>
      <w:r w:rsidRPr="0091245A">
        <w:rPr>
          <w:rFonts w:ascii="Times New Roman" w:hAnsi="Times New Roman"/>
          <w:i/>
          <w:iCs/>
          <w:noProof/>
          <w:sz w:val="24"/>
        </w:rPr>
        <w:t>Bromus rubens</w:t>
      </w:r>
      <w:r w:rsidRPr="0091245A">
        <w:rPr>
          <w:rFonts w:ascii="Times New Roman" w:hAnsi="Times New Roman"/>
          <w:noProof/>
          <w:sz w:val="24"/>
        </w:rPr>
        <w:t xml:space="preserve"> subsp. </w:t>
      </w:r>
      <w:r w:rsidRPr="0091245A">
        <w:rPr>
          <w:rFonts w:ascii="Times New Roman" w:hAnsi="Times New Roman"/>
          <w:i/>
          <w:iCs/>
          <w:noProof/>
          <w:sz w:val="24"/>
        </w:rPr>
        <w:t>madritensis</w:t>
      </w:r>
      <w:r w:rsidRPr="0091245A">
        <w:rPr>
          <w:rFonts w:ascii="Times New Roman" w:hAnsi="Times New Roman"/>
          <w:noProof/>
          <w:sz w:val="24"/>
        </w:rPr>
        <w:t>) in North America: possible modes for early introductions, subsequent spread. Biological Invasions 7:165–180.</w:t>
      </w:r>
    </w:p>
    <w:p w14:paraId="2482B5E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 xml:space="preserve">Sherff, E. E. 1912. Range extenstions of </w:t>
      </w:r>
      <w:r w:rsidRPr="0091245A">
        <w:rPr>
          <w:rFonts w:ascii="Times New Roman" w:hAnsi="Times New Roman"/>
          <w:i/>
          <w:iCs/>
          <w:noProof/>
          <w:sz w:val="24"/>
        </w:rPr>
        <w:t>Rhamnus frangula</w:t>
      </w:r>
      <w:r w:rsidRPr="0091245A">
        <w:rPr>
          <w:rFonts w:ascii="Times New Roman" w:hAnsi="Times New Roman"/>
          <w:noProof/>
          <w:sz w:val="24"/>
        </w:rPr>
        <w:t xml:space="preserve"> and </w:t>
      </w:r>
      <w:r w:rsidRPr="0091245A">
        <w:rPr>
          <w:rFonts w:ascii="Times New Roman" w:hAnsi="Times New Roman"/>
          <w:i/>
          <w:iCs/>
          <w:noProof/>
          <w:sz w:val="24"/>
        </w:rPr>
        <w:t>Sporobolus asperifolius</w:t>
      </w:r>
      <w:r w:rsidRPr="0091245A">
        <w:rPr>
          <w:rFonts w:ascii="Times New Roman" w:hAnsi="Times New Roman"/>
          <w:noProof/>
          <w:sz w:val="24"/>
        </w:rPr>
        <w:t>. Rhodora 14:227–229.</w:t>
      </w:r>
    </w:p>
    <w:p w14:paraId="458868D5"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Sibley, D. 2009. The Sibley guide to trees. Alfred A. Knopf, New York.</w:t>
      </w:r>
    </w:p>
    <w:p w14:paraId="1D2A8308"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Sorrie, B. A. 2005. Alien vascular plants in Massachusetts. Rhodora 107:284–329.</w:t>
      </w:r>
    </w:p>
    <w:p w14:paraId="02F1809C"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Taft, J. B., and M. K. Solecki. 1990. Vascular flora of the wetland and prairie communities of Gavin Bog and Prairie Nature Preserve, Lake County, Illinois. Rhodora 92:142–165.</w:t>
      </w:r>
    </w:p>
    <w:p w14:paraId="05DF84B7"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Theoharides, K. A., and J. S. Dukes. 2007. Plant invasion across space and time: factors affecting nonindigenous species success during four stages of invasion. New Phytologist 176:256–273.</w:t>
      </w:r>
    </w:p>
    <w:p w14:paraId="6AF3221E"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Del Tredici, P. 2010. Wild Urban Plants of the Northeast: A Field Guide. Page 374. Comstock Publishing Associates, Ithica.</w:t>
      </w:r>
    </w:p>
    <w:p w14:paraId="0C70CE3B"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United States Pharmacopeial Convention. 1910. The Pharmacopeia of the United States of America. Page 663. Ninth Dece. P. Blakiston’s Son &amp; Company, Philadelphia.</w:t>
      </w:r>
    </w:p>
    <w:p w14:paraId="5EA46301"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Weber, E. 1998. The dynamics of plant invasions: a case study of three exotic goldenrod species (</w:t>
      </w:r>
      <w:r w:rsidRPr="0091245A">
        <w:rPr>
          <w:rFonts w:ascii="Times New Roman" w:hAnsi="Times New Roman"/>
          <w:i/>
          <w:iCs/>
          <w:noProof/>
          <w:sz w:val="24"/>
        </w:rPr>
        <w:t>Solidago</w:t>
      </w:r>
      <w:r w:rsidRPr="0091245A">
        <w:rPr>
          <w:rFonts w:ascii="Times New Roman" w:hAnsi="Times New Roman"/>
          <w:noProof/>
          <w:sz w:val="24"/>
        </w:rPr>
        <w:t xml:space="preserve"> L.) in Europe. Journal of Biogeography 25:147–154.</w:t>
      </w:r>
    </w:p>
    <w:p w14:paraId="637718B2" w14:textId="77777777" w:rsidR="0091245A" w:rsidRPr="0091245A" w:rsidRDefault="0091245A">
      <w:pPr>
        <w:pStyle w:val="NormalWeb"/>
        <w:ind w:left="480" w:hanging="480"/>
        <w:divId w:val="859510538"/>
        <w:rPr>
          <w:rFonts w:ascii="Times New Roman" w:hAnsi="Times New Roman"/>
          <w:noProof/>
          <w:sz w:val="24"/>
        </w:rPr>
      </w:pPr>
      <w:r w:rsidRPr="0091245A">
        <w:rPr>
          <w:rFonts w:ascii="Times New Roman" w:hAnsi="Times New Roman"/>
          <w:noProof/>
          <w:sz w:val="24"/>
        </w:rPr>
        <w:t>Wright, J. P., and J. D. Fridley. 2010. Biogeographic synthesis of secondary succession rates in eastern North America. Journal of Biogeography 37:1584–1596.</w:t>
      </w:r>
    </w:p>
    <w:p w14:paraId="681233D2" w14:textId="5F01C0AA" w:rsidR="00E84FD5" w:rsidRPr="0091245A" w:rsidRDefault="00BB62A5" w:rsidP="0091245A">
      <w:pPr>
        <w:pStyle w:val="NormalWeb"/>
        <w:ind w:left="480" w:hanging="480"/>
        <w:divId w:val="583497095"/>
        <w:rPr>
          <w:rFonts w:ascii="Times New Roman" w:hAnsi="Times New Roman"/>
        </w:rPr>
      </w:pPr>
      <w:r w:rsidRPr="0091245A">
        <w:rPr>
          <w:rFonts w:ascii="Times New Roman" w:hAnsi="Times New Roman"/>
        </w:rPr>
        <w:fldChar w:fldCharType="end"/>
      </w:r>
      <w:bookmarkStart w:id="0" w:name="_GoBack"/>
      <w:bookmarkEnd w:id="0"/>
    </w:p>
    <w:sectPr w:rsidR="00E84FD5" w:rsidRPr="0091245A" w:rsidSect="0054204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ourier New">
    <w:panose1 w:val="02070309020205020404"/>
    <w:charset w:val="00"/>
    <w:family w:val="auto"/>
    <w:pitch w:val="variable"/>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mbria">
    <w:panose1 w:val="02040503050406030204"/>
    <w:charset w:val="00"/>
    <w:family w:val="auto"/>
    <w:pitch w:val="variable"/>
    <w:sig w:usb0="E00002FF" w:usb1="400004FF" w:usb2="00000000" w:usb3="00000000" w:csb0="0000019F" w:csb1="00000000"/>
  </w:font>
  <w:font w:name="Lucida Grande">
    <w:altName w:val="Arial"/>
    <w:panose1 w:val="020B0600040502020204"/>
    <w:charset w:val="00"/>
    <w:family w:val="auto"/>
    <w:pitch w:val="variable"/>
    <w:sig w:usb0="E1000AEF" w:usb1="5000A1FF" w:usb2="00000000" w:usb3="00000000" w:csb0="000001BF" w:csb1="00000000"/>
  </w:font>
  <w:font w:name="Times">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4292135A"/>
    <w:multiLevelType w:val="hybridMultilevel"/>
    <w:tmpl w:val="4350B782"/>
    <w:lvl w:ilvl="0" w:tplc="C728D06C">
      <w:start w:val="4"/>
      <w:numFmt w:val="bullet"/>
      <w:lvlText w:val=""/>
      <w:lvlJc w:val="left"/>
      <w:pPr>
        <w:ind w:left="720" w:hanging="360"/>
      </w:pPr>
      <w:rPr>
        <w:rFonts w:ascii="Symbol" w:eastAsiaTheme="minorEastAsia" w:hAnsi="Symbol" w:cs="Times New Roman" w:hint="default"/>
      </w:rPr>
    </w:lvl>
    <w:lvl w:ilvl="1" w:tplc="04090003" w:tentative="1">
      <w:start w:val="1"/>
      <w:numFmt w:val="bullet"/>
      <w:lvlText w:val="o"/>
      <w:lvlJc w:val="left"/>
      <w:pPr>
        <w:ind w:left="1440" w:hanging="360"/>
      </w:pPr>
      <w:rPr>
        <w:rFonts w:ascii="Courier New" w:hAnsi="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nsid w:val="76074AF6"/>
    <w:multiLevelType w:val="multilevel"/>
    <w:tmpl w:val="1AB0490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59502B"/>
    <w:rsid w:val="00542040"/>
    <w:rsid w:val="0059502B"/>
    <w:rsid w:val="0091245A"/>
    <w:rsid w:val="00BB62A5"/>
    <w:rsid w:val="00E84FD5"/>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642E90C0"/>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9502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59502B"/>
    <w:pPr>
      <w:tabs>
        <w:tab w:val="center" w:pos="4320"/>
        <w:tab w:val="right" w:pos="8640"/>
      </w:tabs>
    </w:pPr>
  </w:style>
  <w:style w:type="character" w:customStyle="1" w:styleId="HeaderChar">
    <w:name w:val="Header Char"/>
    <w:basedOn w:val="DefaultParagraphFont"/>
    <w:link w:val="Header"/>
    <w:uiPriority w:val="99"/>
    <w:rsid w:val="0059502B"/>
  </w:style>
  <w:style w:type="paragraph" w:styleId="Footer">
    <w:name w:val="footer"/>
    <w:basedOn w:val="Normal"/>
    <w:link w:val="FooterChar"/>
    <w:uiPriority w:val="99"/>
    <w:unhideWhenUsed/>
    <w:rsid w:val="0059502B"/>
    <w:pPr>
      <w:tabs>
        <w:tab w:val="center" w:pos="4320"/>
        <w:tab w:val="right" w:pos="8640"/>
      </w:tabs>
    </w:pPr>
  </w:style>
  <w:style w:type="character" w:customStyle="1" w:styleId="FooterChar">
    <w:name w:val="Footer Char"/>
    <w:basedOn w:val="DefaultParagraphFont"/>
    <w:link w:val="Footer"/>
    <w:uiPriority w:val="99"/>
    <w:rsid w:val="0059502B"/>
  </w:style>
  <w:style w:type="table" w:styleId="TableGrid">
    <w:name w:val="Table Grid"/>
    <w:basedOn w:val="TableNormal"/>
    <w:uiPriority w:val="59"/>
    <w:rsid w:val="0059502B"/>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semiHidden/>
    <w:unhideWhenUsed/>
    <w:rsid w:val="0059502B"/>
    <w:rPr>
      <w:rFonts w:ascii="Lucida Grande" w:hAnsi="Lucida Grande"/>
      <w:sz w:val="18"/>
      <w:szCs w:val="18"/>
    </w:rPr>
  </w:style>
  <w:style w:type="character" w:customStyle="1" w:styleId="BalloonTextChar">
    <w:name w:val="Balloon Text Char"/>
    <w:basedOn w:val="DefaultParagraphFont"/>
    <w:link w:val="BalloonText"/>
    <w:uiPriority w:val="99"/>
    <w:semiHidden/>
    <w:rsid w:val="0059502B"/>
    <w:rPr>
      <w:rFonts w:ascii="Lucida Grande" w:hAnsi="Lucida Grande"/>
      <w:sz w:val="18"/>
      <w:szCs w:val="18"/>
    </w:rPr>
  </w:style>
  <w:style w:type="paragraph" w:styleId="ListParagraph">
    <w:name w:val="List Paragraph"/>
    <w:basedOn w:val="Normal"/>
    <w:uiPriority w:val="34"/>
    <w:qFormat/>
    <w:rsid w:val="0059502B"/>
    <w:pPr>
      <w:ind w:left="720"/>
      <w:contextualSpacing/>
    </w:pPr>
  </w:style>
  <w:style w:type="paragraph" w:styleId="Caption">
    <w:name w:val="caption"/>
    <w:basedOn w:val="Normal"/>
    <w:next w:val="Normal"/>
    <w:uiPriority w:val="35"/>
    <w:unhideWhenUsed/>
    <w:qFormat/>
    <w:rsid w:val="0059502B"/>
    <w:pPr>
      <w:spacing w:after="200"/>
    </w:pPr>
    <w:rPr>
      <w:b/>
      <w:bCs/>
      <w:color w:val="4F81BD" w:themeColor="accent1"/>
      <w:sz w:val="18"/>
      <w:szCs w:val="18"/>
    </w:rPr>
  </w:style>
  <w:style w:type="paragraph" w:styleId="NormalWeb">
    <w:name w:val="Normal (Web)"/>
    <w:basedOn w:val="Normal"/>
    <w:uiPriority w:val="99"/>
    <w:unhideWhenUsed/>
    <w:rsid w:val="0059502B"/>
    <w:pPr>
      <w:spacing w:before="100" w:beforeAutospacing="1" w:after="100" w:afterAutospacing="1"/>
    </w:pPr>
    <w:rPr>
      <w:rFonts w:ascii="Times" w:hAnsi="Times" w:cs="Times New Roman"/>
      <w:sz w:val="20"/>
      <w:szCs w:val="20"/>
    </w:rPr>
  </w:style>
  <w:style w:type="character" w:styleId="Emphasis">
    <w:name w:val="Emphasis"/>
    <w:basedOn w:val="DefaultParagraphFont"/>
    <w:uiPriority w:val="20"/>
    <w:qFormat/>
    <w:rsid w:val="0059502B"/>
    <w:rPr>
      <w:i/>
      <w:iCs/>
    </w:rPr>
  </w:style>
  <w:style w:type="character" w:styleId="Strong">
    <w:name w:val="Strong"/>
    <w:basedOn w:val="DefaultParagraphFont"/>
    <w:uiPriority w:val="22"/>
    <w:qFormat/>
    <w:rsid w:val="0059502B"/>
    <w:rPr>
      <w:b/>
      <w:bCs/>
    </w:rPr>
  </w:style>
  <w:style w:type="character" w:styleId="CommentReference">
    <w:name w:val="annotation reference"/>
    <w:basedOn w:val="DefaultParagraphFont"/>
    <w:uiPriority w:val="99"/>
    <w:semiHidden/>
    <w:unhideWhenUsed/>
    <w:rsid w:val="0059502B"/>
    <w:rPr>
      <w:sz w:val="18"/>
      <w:szCs w:val="18"/>
    </w:rPr>
  </w:style>
  <w:style w:type="paragraph" w:styleId="CommentText">
    <w:name w:val="annotation text"/>
    <w:basedOn w:val="Normal"/>
    <w:link w:val="CommentTextChar"/>
    <w:uiPriority w:val="99"/>
    <w:unhideWhenUsed/>
    <w:rsid w:val="0059502B"/>
  </w:style>
  <w:style w:type="character" w:customStyle="1" w:styleId="CommentTextChar">
    <w:name w:val="Comment Text Char"/>
    <w:basedOn w:val="DefaultParagraphFont"/>
    <w:link w:val="CommentText"/>
    <w:uiPriority w:val="99"/>
    <w:rsid w:val="0059502B"/>
  </w:style>
  <w:style w:type="paragraph" w:styleId="CommentSubject">
    <w:name w:val="annotation subject"/>
    <w:basedOn w:val="CommentText"/>
    <w:next w:val="CommentText"/>
    <w:link w:val="CommentSubjectChar"/>
    <w:uiPriority w:val="99"/>
    <w:semiHidden/>
    <w:unhideWhenUsed/>
    <w:rsid w:val="0059502B"/>
    <w:rPr>
      <w:b/>
      <w:bCs/>
      <w:sz w:val="20"/>
      <w:szCs w:val="20"/>
    </w:rPr>
  </w:style>
  <w:style w:type="character" w:customStyle="1" w:styleId="CommentSubjectChar">
    <w:name w:val="Comment Subject Char"/>
    <w:basedOn w:val="CommentTextChar"/>
    <w:link w:val="CommentSubject"/>
    <w:uiPriority w:val="99"/>
    <w:semiHidden/>
    <w:rsid w:val="0059502B"/>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155653170">
      <w:bodyDiv w:val="1"/>
      <w:marLeft w:val="0"/>
      <w:marRight w:val="0"/>
      <w:marTop w:val="0"/>
      <w:marBottom w:val="0"/>
      <w:divBdr>
        <w:top w:val="none" w:sz="0" w:space="0" w:color="auto"/>
        <w:left w:val="none" w:sz="0" w:space="0" w:color="auto"/>
        <w:bottom w:val="none" w:sz="0" w:space="0" w:color="auto"/>
        <w:right w:val="none" w:sz="0" w:space="0" w:color="auto"/>
      </w:divBdr>
      <w:divsChild>
        <w:div w:id="583497095">
          <w:marLeft w:val="0"/>
          <w:marRight w:val="0"/>
          <w:marTop w:val="0"/>
          <w:marBottom w:val="0"/>
          <w:divBdr>
            <w:top w:val="none" w:sz="0" w:space="0" w:color="auto"/>
            <w:left w:val="none" w:sz="0" w:space="0" w:color="auto"/>
            <w:bottom w:val="none" w:sz="0" w:space="0" w:color="auto"/>
            <w:right w:val="none" w:sz="0" w:space="0" w:color="auto"/>
          </w:divBdr>
          <w:divsChild>
            <w:div w:id="85951053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allowPNG/>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emf"/><Relationship Id="rId12" Type="http://schemas.openxmlformats.org/officeDocument/2006/relationships/image" Target="media/image7.emf"/><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numbering" Target="numbering.xml"/><Relationship Id="rId2" Type="http://schemas.openxmlformats.org/officeDocument/2006/relationships/styles" Target="styles.xml"/><Relationship Id="rId3" Type="http://schemas.microsoft.com/office/2007/relationships/stylesWithEffects" Target="stylesWithEffects.xml"/><Relationship Id="rId4" Type="http://schemas.openxmlformats.org/officeDocument/2006/relationships/settings" Target="settings.xml"/><Relationship Id="rId5" Type="http://schemas.openxmlformats.org/officeDocument/2006/relationships/webSettings" Target="webSettings.xml"/><Relationship Id="rId6" Type="http://schemas.openxmlformats.org/officeDocument/2006/relationships/image" Target="media/image1.emf"/><Relationship Id="rId7" Type="http://schemas.openxmlformats.org/officeDocument/2006/relationships/image" Target="media/image2.emf"/><Relationship Id="rId8" Type="http://schemas.openxmlformats.org/officeDocument/2006/relationships/image" Target="media/image3.emf"/><Relationship Id="rId9" Type="http://schemas.openxmlformats.org/officeDocument/2006/relationships/image" Target="media/image4.emf"/><Relationship Id="rId10" Type="http://schemas.openxmlformats.org/officeDocument/2006/relationships/image" Target="media/image5.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3</TotalTime>
  <Pages>32</Pages>
  <Words>31102</Words>
  <Characters>177288</Characters>
  <Application>Microsoft Macintosh Word</Application>
  <DocSecurity>0</DocSecurity>
  <Lines>1477</Lines>
  <Paragraphs>415</Paragraphs>
  <ScaleCrop>false</ScaleCrop>
  <Company/>
  <LinksUpToDate>false</LinksUpToDate>
  <CharactersWithSpaces>207975</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Matthew Aiello-Lammens</dc:creator>
  <cp:keywords/>
  <dc:description/>
  <cp:lastModifiedBy>Matthew Aiello-Lammens</cp:lastModifiedBy>
  <cp:revision>3</cp:revision>
  <dcterms:created xsi:type="dcterms:W3CDTF">2014-03-10T17:18:00Z</dcterms:created>
  <dcterms:modified xsi:type="dcterms:W3CDTF">2014-03-10T17:23:00Z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Mendeley Document_1">
    <vt:lpwstr>True</vt:lpwstr>
  </property>
  <property fmtid="{D5CDD505-2E9C-101B-9397-08002B2CF9AE}" pid="3" name="Mendeley User Name_1">
    <vt:lpwstr>matt.lammens@gmail.com@www.mendeley.com</vt:lpwstr>
  </property>
  <property fmtid="{D5CDD505-2E9C-101B-9397-08002B2CF9AE}" pid="4" name="Mendeley Citation Style_1">
    <vt:lpwstr>http://www.zotero.org/styles/ecology</vt:lpwstr>
  </property>
  <property fmtid="{D5CDD505-2E9C-101B-9397-08002B2CF9AE}" pid="5" name="Mendeley Recent Style Id 0_1">
    <vt:lpwstr>http://www.zotero.org/styles/apa</vt:lpwstr>
  </property>
  <property fmtid="{D5CDD505-2E9C-101B-9397-08002B2CF9AE}" pid="6" name="Mendeley Recent Style Name 0_1">
    <vt:lpwstr>American Psychological Association 6th edition</vt:lpwstr>
  </property>
  <property fmtid="{D5CDD505-2E9C-101B-9397-08002B2CF9AE}" pid="7" name="Mendeley Recent Style Id 1_1">
    <vt:lpwstr>http://www.zotero.org/styles/chicago-author-date</vt:lpwstr>
  </property>
  <property fmtid="{D5CDD505-2E9C-101B-9397-08002B2CF9AE}" pid="8" name="Mendeley Recent Style Name 1_1">
    <vt:lpwstr>Chicago Manual of Style 16th edition (author-date)</vt:lpwstr>
  </property>
  <property fmtid="{D5CDD505-2E9C-101B-9397-08002B2CF9AE}" pid="9" name="Mendeley Recent Style Id 2_1">
    <vt:lpwstr>http://www.zotero.org/styles/conservation-biology</vt:lpwstr>
  </property>
  <property fmtid="{D5CDD505-2E9C-101B-9397-08002B2CF9AE}" pid="10" name="Mendeley Recent Style Name 2_1">
    <vt:lpwstr>Conservation Biology</vt:lpwstr>
  </property>
  <property fmtid="{D5CDD505-2E9C-101B-9397-08002B2CF9AE}" pid="11" name="Mendeley Recent Style Id 3_1">
    <vt:lpwstr>http://www.zotero.org/styles/ecology</vt:lpwstr>
  </property>
  <property fmtid="{D5CDD505-2E9C-101B-9397-08002B2CF9AE}" pid="12" name="Mendeley Recent Style Name 3_1">
    <vt:lpwstr>Ecology</vt:lpwstr>
  </property>
  <property fmtid="{D5CDD505-2E9C-101B-9397-08002B2CF9AE}" pid="13" name="Mendeley Recent Style Id 4_1">
    <vt:lpwstr>http://www.zotero.org/styles/harvard1</vt:lpwstr>
  </property>
  <property fmtid="{D5CDD505-2E9C-101B-9397-08002B2CF9AE}" pid="14" name="Mendeley Recent Style Name 4_1">
    <vt:lpwstr>Harvard Reference format 1 (author-date)</vt:lpwstr>
  </property>
  <property fmtid="{D5CDD505-2E9C-101B-9397-08002B2CF9AE}" pid="15" name="Mendeley Recent Style Id 5_1">
    <vt:lpwstr>http://www.zotero.org/styles/ieee</vt:lpwstr>
  </property>
  <property fmtid="{D5CDD505-2E9C-101B-9397-08002B2CF9AE}" pid="16" name="Mendeley Recent Style Name 5_1">
    <vt:lpwstr>IEEE</vt:lpwstr>
  </property>
  <property fmtid="{D5CDD505-2E9C-101B-9397-08002B2CF9AE}" pid="17" name="Mendeley Recent Style Id 6_1">
    <vt:lpwstr>http://csl.mendeley.com/styles/5297981/methods-in-ecology-and-evolution</vt:lpwstr>
  </property>
  <property fmtid="{D5CDD505-2E9C-101B-9397-08002B2CF9AE}" pid="18" name="Mendeley Recent Style Name 6_1">
    <vt:lpwstr>Methods in Ecology and Evolution - Matthew Aiello-Lammens</vt:lpwstr>
  </property>
  <property fmtid="{D5CDD505-2E9C-101B-9397-08002B2CF9AE}" pid="19" name="Mendeley Recent Style Id 7_1">
    <vt:lpwstr>http://www.zotero.org/styles/nature</vt:lpwstr>
  </property>
  <property fmtid="{D5CDD505-2E9C-101B-9397-08002B2CF9AE}" pid="20" name="Mendeley Recent Style Name 7_1">
    <vt:lpwstr>Nature</vt:lpwstr>
  </property>
  <property fmtid="{D5CDD505-2E9C-101B-9397-08002B2CF9AE}" pid="21" name="Mendeley Recent Style Id 8_1">
    <vt:lpwstr>http://www.zotero.org/styles/science</vt:lpwstr>
  </property>
  <property fmtid="{D5CDD505-2E9C-101B-9397-08002B2CF9AE}" pid="22" name="Mendeley Recent Style Name 8_1">
    <vt:lpwstr>Science</vt:lpwstr>
  </property>
  <property fmtid="{D5CDD505-2E9C-101B-9397-08002B2CF9AE}" pid="23" name="Mendeley Recent Style Id 9_1">
    <vt:lpwstr>http://csl.mendeley.com/styles/5297981/science</vt:lpwstr>
  </property>
  <property fmtid="{D5CDD505-2E9C-101B-9397-08002B2CF9AE}" pid="24" name="Mendeley Recent Style Name 9_1">
    <vt:lpwstr>Science - Matthew Aiello-Lammens</vt:lpwstr>
  </property>
</Properties>
</file>